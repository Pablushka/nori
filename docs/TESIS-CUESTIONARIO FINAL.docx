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40D1" w14:textId="71BB7C35" w:rsidR="004B7233" w:rsidRDefault="004B7233" w:rsidP="004B723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CUESTIONARIO FINAL 2-10-23</w:t>
      </w:r>
    </w:p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778"/>
        <w:gridCol w:w="993"/>
        <w:gridCol w:w="992"/>
        <w:gridCol w:w="1134"/>
      </w:tblGrid>
      <w:tr w:rsidR="004B7233" w14:paraId="12EF37EF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A439B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 xml:space="preserve">Cuestionario. Ítems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05532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 xml:space="preserve">Nunca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285E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Alguna vez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89C0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b/>
                <w:bCs/>
                <w:lang w:eastAsia="es-ES"/>
              </w:rPr>
              <w:t>Siempre</w:t>
            </w:r>
          </w:p>
        </w:tc>
      </w:tr>
      <w:tr w:rsidR="004B7233" w14:paraId="4E63E1E9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939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bookmarkStart w:id="0" w:name="_Hlk123922656"/>
            <w:r>
              <w:rPr>
                <w:rFonts w:ascii="Arial" w:hAnsi="Arial" w:cs="Arial"/>
                <w:lang w:eastAsia="es-ES"/>
              </w:rPr>
              <w:t xml:space="preserve"> Le pone videos musicales o dibujos animados en el celular para que disfrute mejor de la hora del baño.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89F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A0E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4F8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6C4B513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93F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Le muestra a su hijo como resolver un problema como desenroscar una tapa, hacer andar un juguete.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43C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EE3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051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6F4D2663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372D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Le habla cuando lo baña y le cuenta que están haciendo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934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BC5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2BE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6320C7E0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68C8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Para calmarlo cuando se frustra prefiere distraerlo de lo que estaba haciendo con otra cosa.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F02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212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454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1ED10F65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CBB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Piensa actividades específicas para hacer con su hijo como hacer burbujas o ir a la plaza.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288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EFC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8CB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2DEDEF9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5C4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Le explica a su hijo cuando van a hacer algún cambio en la rutina del día.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75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38C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252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64B86CF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CAD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Usa algún gesto o una frase para jugar con su hijo que ambos ya conocen y disfrutan juntos.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EEB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028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CE4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2B869B0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875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Responde con una frase que incluya una pregunta o un comentario, requiriendo una nueva respuesta por parte de su hijo.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142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C0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FD7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10E62E96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B6C4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Cuando viaja para que no se fastidie usa generalmente el celular así se distrae.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32B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567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F1F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23A896B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5E26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Usa preferentemente pocas palabras sencillas que el niño ya conoce para facilitarle una explicación.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157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F2E3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DB3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1741A60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A49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Pasa jugando con su hijo durante el día. Elija una opción y responda si se da generalmente de esta manera.</w:t>
            </w:r>
          </w:p>
          <w:p w14:paraId="3BD4083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0 veces</w:t>
            </w:r>
          </w:p>
          <w:p w14:paraId="504C395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 a 5 veces</w:t>
            </w:r>
          </w:p>
          <w:p w14:paraId="174189A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6 a 10 veces</w:t>
            </w:r>
          </w:p>
          <w:p w14:paraId="484A1EC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Mas de 10 veces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E66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C28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BA9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bookmarkEnd w:id="0"/>
      </w:tr>
      <w:tr w:rsidR="004B7233" w14:paraId="232E4D5F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4BC94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ofrece a su niño opciones de ropas cuando se va a vestir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3C3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5B5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92B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45A4C43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AEA6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Usa siempre los mismos horarios de las actividades durante el día para que su hijo se anticipe a las rutinas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A12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207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46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0A9C387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817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Crea una rutina como la hora para jugar o la hora de salir de paseo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42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F2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FFF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F09AF16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D900" w14:textId="77777777" w:rsidR="004B7233" w:rsidRDefault="004B7233">
            <w:pPr>
              <w:pStyle w:val="Sinespaciado"/>
              <w:rPr>
                <w:rFonts w:ascii="Arial" w:hAnsi="Arial" w:cs="Arial"/>
                <w:color w:val="FF0000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Deja que su hijo explore las posibilidades de su propio cuerpo usando objetos.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AF5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5EE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73F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13532A62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EDAB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Busca videos interactivos y se los muestra para que su hijo aprenda a comportarse adecuadamente.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DA9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E3B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DB6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AD25D54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9FE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Busca juguetes o juegos nuevos para que se interese en jugar y divertirse.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6AD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633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56F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1C0E1FB8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2A1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Le habla para tranquilizarlo.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C41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62A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8903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2D16D20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3915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Cuando lo baña le ofrece juguetes para que se entretenga así lo puede bañar rápidamente.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72A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2A8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7FE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B037766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450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¿Como sabe su hijo que el juego termino?, elija una opción y responda lo que mayormente realiza.</w:t>
            </w:r>
          </w:p>
          <w:p w14:paraId="06EA218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explica que van a hacer después de terminar.</w:t>
            </w:r>
          </w:p>
          <w:p w14:paraId="5F14D9A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hace algún gesto</w:t>
            </w:r>
          </w:p>
          <w:p w14:paraId="3DEFFDC5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anticipa antes de terminar de jugar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3753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2CF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DF7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00263ED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737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bookmarkStart w:id="1" w:name="_Hlk123922873"/>
            <w:r>
              <w:rPr>
                <w:rFonts w:ascii="Arial" w:hAnsi="Arial" w:cs="Arial"/>
                <w:lang w:eastAsia="es-ES"/>
              </w:rPr>
              <w:t>Usa Gestos, expresiones faciales y entonación cuando le cuenta cuentos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C69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773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337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5D12E69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0531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Extiende usted una actividad si ve que a su hijo le agrada.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701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160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8F3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64F55FA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E4E8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enseña a su hijo que muestre lo que quiere porque el aún no usa palabras.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8FD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520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E6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39C36E3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2401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ofrece regularmente la Tablet/celular porque es lo que más le gusta.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B91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247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B30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218513F4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7B6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 Usa la voz para atraer la atención de su hijo a objetos o a sí mismo.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0F9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C56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D6B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bookmarkEnd w:id="1"/>
      </w:tr>
      <w:tr w:rsidR="004B7233" w14:paraId="4663EF4E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2E58" w14:textId="77777777" w:rsidR="004B7233" w:rsidRDefault="004B7233">
            <w:pPr>
              <w:pStyle w:val="Sinespaciado"/>
              <w:rPr>
                <w:rFonts w:ascii="Arial" w:hAnsi="Arial" w:cs="Arial"/>
                <w:b/>
                <w:bCs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Usa palabras nuevas con su hijo para que comprenda, aunque el aun no las sepa decir.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A10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CF0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F85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076C6E5F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06B1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Siempre prefiere que primero pida lo que desea y recién entonces le responde y le da lo que pide.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00F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DDD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923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C428B7E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2DCB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bCs/>
                <w:color w:val="000000" w:themeColor="text1"/>
                <w:lang w:eastAsia="es-ES"/>
              </w:rPr>
              <w:t>Le dice características de las cosas para que vaya sabiendo como se llaman o como son (uso, color, forma, tamaño, nombre).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7C9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9F1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86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63181818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D3" w14:textId="77777777" w:rsidR="004B7233" w:rsidRDefault="004B7233">
            <w:pPr>
              <w:pStyle w:val="Sinespaciado"/>
              <w:rPr>
                <w:rFonts w:ascii="Arial" w:hAnsi="Arial" w:cs="Arial"/>
                <w:color w:val="FF0000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Suele comer junto con su hijo mirando la TV/celular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FAC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5BC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718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0E319CB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143C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Busca lugares para compartir con otros padres porque prefiere que desde muy pequeño su hijo este con niños de su edad.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360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EF4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5CB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4F9230B6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72DD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Le enseña a su hijo gestos como: saludar, pedir más, decir si-no, hacer silencio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5443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6F3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B23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2F916A07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A78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Fomenta el juego de su hijo cambiando siempre objetos y materiales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F2F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C0C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234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649D5DDB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D5A3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Usa un lenguaje que muestra expectativa o asombro para estimular y llamar la atención de su hijo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01B7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AE9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7F1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72743398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67A9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Considera seguir el interés del niño la mayor parte del tiempo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D3FE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93E3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326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5A6DABC8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50A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Que cantidad de cuentos infantiles tiene su hijo. Elija una opción y responda si le lee a su hijo libros de cuentos en algún momento del día.</w:t>
            </w:r>
          </w:p>
          <w:p w14:paraId="7ADF931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0</w:t>
            </w:r>
          </w:p>
          <w:p w14:paraId="6E1B245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 a 5</w:t>
            </w:r>
          </w:p>
          <w:p w14:paraId="224DD3A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5 a 10 </w:t>
            </w:r>
          </w:p>
          <w:p w14:paraId="1EBC9FF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más de 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2784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C9C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5E9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6397F750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0B4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Prefiere elegir la interacción cara a cara con su hijo para verificar si disfruta y le presta atención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A5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36F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F0D6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7A273EDA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7B365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Cuando le da una orden que elije Ud. hacer habitualmente. Elija una opción y responda la frecuencia con que lo hace.</w:t>
            </w:r>
          </w:p>
          <w:p w14:paraId="54AA02C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-Hablarle y decirle lo que quiere.</w:t>
            </w:r>
          </w:p>
          <w:p w14:paraId="19398B60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-Señalarle el objeto para que entienda cuando le da la orden.</w:t>
            </w:r>
          </w:p>
          <w:p w14:paraId="4FA497BF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-Mostrarle como realizar la orden que le dio.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6B3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7F0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7CE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C615131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31839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Suele cantarle a su hijo canciones infantiles o canciones de moda.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1341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8892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85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4B7233" w14:paraId="3F715D52" w14:textId="77777777" w:rsidTr="004B7233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49F3C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Amplia con palabras las respuestas de su hijo.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CA38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7EEB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62A" w14:textId="77777777" w:rsidR="004B7233" w:rsidRDefault="004B723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7B15FA90" w14:textId="77777777" w:rsidR="004B7233" w:rsidRDefault="004B7233" w:rsidP="004B7233">
      <w:pPr>
        <w:spacing w:line="360" w:lineRule="auto"/>
        <w:jc w:val="both"/>
        <w:rPr>
          <w:ins w:id="2" w:author="Usuario de Windows" w:date="2023-01-31T18:18:00Z"/>
          <w:rFonts w:ascii="Arial" w:hAnsi="Arial" w:cs="Arial"/>
          <w:sz w:val="24"/>
          <w:szCs w:val="24"/>
        </w:rPr>
      </w:pPr>
    </w:p>
    <w:p w14:paraId="153A561C" w14:textId="77777777" w:rsidR="004B7233" w:rsidRDefault="004B7233" w:rsidP="004B7233">
      <w:pPr>
        <w:spacing w:line="360" w:lineRule="auto"/>
        <w:jc w:val="both"/>
        <w:rPr>
          <w:ins w:id="3" w:author="Usuario de Windows" w:date="2023-01-31T18:18:00Z"/>
          <w:rFonts w:ascii="Arial" w:hAnsi="Arial" w:cs="Arial"/>
          <w:sz w:val="24"/>
          <w:szCs w:val="24"/>
        </w:rPr>
      </w:pPr>
    </w:p>
    <w:p w14:paraId="34E973BD" w14:textId="77777777" w:rsidR="00A21A68" w:rsidRDefault="00A21A68"/>
    <w:sectPr w:rsidR="00A2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33"/>
    <w:rsid w:val="004B7233"/>
    <w:rsid w:val="008F25C5"/>
    <w:rsid w:val="00A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58C3"/>
  <w15:chartTrackingRefBased/>
  <w15:docId w15:val="{10E590F6-343E-4BC9-A4F6-FE3CEF3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33"/>
    <w:pPr>
      <w:spacing w:after="200" w:line="276" w:lineRule="auto"/>
    </w:pPr>
    <w:rPr>
      <w:rFonts w:ascii="Calibri" w:eastAsia="Times New Roman" w:hAnsi="Calibri" w:cs="Times New Roman"/>
      <w:kern w:val="0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7233"/>
    <w:pPr>
      <w:spacing w:after="0" w:line="240" w:lineRule="auto"/>
    </w:pPr>
    <w:rPr>
      <w:rFonts w:ascii="Calibri" w:eastAsia="Times New Roman" w:hAnsi="Calibri" w:cs="Times New Roman"/>
      <w:kern w:val="0"/>
      <w:lang w:eastAsia="es-AR"/>
      <w14:ligatures w14:val="none"/>
    </w:rPr>
  </w:style>
  <w:style w:type="table" w:styleId="Tablaconcuadrcula">
    <w:name w:val="Table Grid"/>
    <w:basedOn w:val="Tablanormal"/>
    <w:uiPriority w:val="59"/>
    <w:rsid w:val="004B7233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s-ES" w:eastAsia="es-E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Centurion</dc:creator>
  <cp:keywords/>
  <dc:description/>
  <cp:lastModifiedBy>Nora Centurion</cp:lastModifiedBy>
  <cp:revision>1</cp:revision>
  <dcterms:created xsi:type="dcterms:W3CDTF">2023-10-02T13:55:00Z</dcterms:created>
  <dcterms:modified xsi:type="dcterms:W3CDTF">2023-10-02T13:56:00Z</dcterms:modified>
</cp:coreProperties>
</file>