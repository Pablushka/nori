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B032" w14:textId="77777777" w:rsidR="00711721" w:rsidRDefault="00711721" w:rsidP="008E38AF">
      <w:pPr>
        <w:pStyle w:val="Sinespaciado"/>
      </w:pPr>
    </w:p>
    <w:p w14:paraId="19907184" w14:textId="77777777" w:rsidR="00382BBE" w:rsidRDefault="00405B18" w:rsidP="008E38AF">
      <w:pPr>
        <w:pStyle w:val="Sinespaciado"/>
      </w:pPr>
      <w:r>
        <w:t xml:space="preserve"> </w:t>
      </w:r>
    </w:p>
    <w:p w14:paraId="555F9876" w14:textId="56F6625B" w:rsidR="00856A2D" w:rsidRPr="00856A2D" w:rsidRDefault="00915AD7" w:rsidP="00394B08">
      <w:pPr>
        <w:jc w:val="both"/>
        <w:rPr>
          <w:rFonts w:ascii="Arial" w:hAnsi="Arial" w:cs="Arial"/>
        </w:rPr>
      </w:pPr>
      <w:r>
        <w:rPr>
          <w:rFonts w:ascii="Arial" w:hAnsi="Arial" w:cs="Arial"/>
        </w:rPr>
        <w:t xml:space="preserve">   </w:t>
      </w:r>
      <w:r w:rsidR="002C2EFD">
        <w:rPr>
          <w:rFonts w:ascii="Arial" w:hAnsi="Arial" w:cs="Arial"/>
        </w:rPr>
        <w:t xml:space="preserve"> </w:t>
      </w:r>
    </w:p>
    <w:p w14:paraId="4E7A2D39" w14:textId="043A6613" w:rsidR="00764801" w:rsidRDefault="00D9035A" w:rsidP="007F46DA">
      <w:pPr>
        <w:jc w:val="both"/>
        <w:rPr>
          <w:rFonts w:ascii="Arial" w:hAnsi="Arial" w:cs="Arial"/>
          <w:b/>
          <w:sz w:val="32"/>
          <w:szCs w:val="32"/>
        </w:rPr>
      </w:pPr>
      <w:r>
        <w:rPr>
          <w:noProof/>
        </w:rPr>
        <w:drawing>
          <wp:inline distT="0" distB="0" distL="0" distR="0" wp14:anchorId="4F6A96EF" wp14:editId="472D29DA">
            <wp:extent cx="3067199" cy="959397"/>
            <wp:effectExtent l="0" t="0" r="0" b="0"/>
            <wp:docPr id="3"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67199" cy="959397"/>
                    </a:xfrm>
                    <a:prstGeom prst="rect">
                      <a:avLst/>
                    </a:prstGeom>
                    <a:noFill/>
                    <a:ln>
                      <a:noFill/>
                      <a:prstDash/>
                    </a:ln>
                  </pic:spPr>
                </pic:pic>
              </a:graphicData>
            </a:graphic>
          </wp:inline>
        </w:drawing>
      </w:r>
    </w:p>
    <w:p w14:paraId="4025B7ED" w14:textId="02A33EAC" w:rsidR="008A3153" w:rsidRPr="00347AC7" w:rsidRDefault="008A3153" w:rsidP="008A3153">
      <w:pPr>
        <w:pStyle w:val="Sinespaciado"/>
        <w:rPr>
          <w:rFonts w:ascii="Arial" w:hAnsi="Arial" w:cs="Arial"/>
          <w:b/>
          <w:sz w:val="36"/>
          <w:szCs w:val="36"/>
        </w:rPr>
      </w:pPr>
    </w:p>
    <w:p w14:paraId="020DDF3C" w14:textId="59CBA464" w:rsidR="00856A2D" w:rsidRPr="00F57CC9" w:rsidRDefault="008A3153" w:rsidP="00394B08">
      <w:pPr>
        <w:pStyle w:val="Sinespaciado"/>
        <w:rPr>
          <w:rFonts w:ascii="Arial" w:hAnsi="Arial" w:cs="Arial"/>
          <w:sz w:val="32"/>
          <w:szCs w:val="32"/>
        </w:rPr>
      </w:pPr>
      <w:r w:rsidRPr="00AD6AAE">
        <w:rPr>
          <w:rFonts w:ascii="Arial" w:hAnsi="Arial" w:cs="Arial"/>
          <w:sz w:val="32"/>
          <w:szCs w:val="32"/>
        </w:rPr>
        <w:t xml:space="preserve">                 </w:t>
      </w:r>
      <w:r w:rsidR="00856A2D">
        <w:rPr>
          <w:rFonts w:ascii="Arial" w:hAnsi="Arial" w:cs="Arial"/>
          <w:sz w:val="32"/>
          <w:szCs w:val="32"/>
        </w:rPr>
        <w:t xml:space="preserve">   </w:t>
      </w:r>
    </w:p>
    <w:p w14:paraId="6607D021" w14:textId="5B620111" w:rsidR="00856A2D" w:rsidRDefault="00856A2D" w:rsidP="00856A2D">
      <w:pPr>
        <w:jc w:val="both"/>
        <w:rPr>
          <w:rFonts w:ascii="Arial" w:hAnsi="Arial" w:cs="Arial"/>
          <w:b/>
          <w:sz w:val="28"/>
          <w:szCs w:val="28"/>
        </w:rPr>
      </w:pPr>
      <w:r>
        <w:rPr>
          <w:rFonts w:ascii="Arial" w:hAnsi="Arial" w:cs="Arial"/>
          <w:b/>
          <w:sz w:val="28"/>
          <w:szCs w:val="28"/>
        </w:rPr>
        <w:t xml:space="preserve">UNIVERSIDAD </w:t>
      </w:r>
      <w:r w:rsidR="00D9035A">
        <w:rPr>
          <w:rFonts w:ascii="Arial" w:hAnsi="Arial" w:cs="Arial"/>
          <w:b/>
          <w:sz w:val="28"/>
          <w:szCs w:val="28"/>
        </w:rPr>
        <w:t xml:space="preserve">NACIONAL </w:t>
      </w:r>
      <w:r>
        <w:rPr>
          <w:rFonts w:ascii="Arial" w:hAnsi="Arial" w:cs="Arial"/>
          <w:b/>
          <w:sz w:val="28"/>
          <w:szCs w:val="28"/>
        </w:rPr>
        <w:t>DE SAN MARTIN. UNSAM</w:t>
      </w:r>
    </w:p>
    <w:p w14:paraId="54C86052" w14:textId="19C68A5F" w:rsidR="00856A2D" w:rsidRDefault="005623BF" w:rsidP="00856A2D">
      <w:pPr>
        <w:jc w:val="both"/>
        <w:rPr>
          <w:rFonts w:ascii="Arial" w:hAnsi="Arial" w:cs="Arial"/>
          <w:b/>
          <w:sz w:val="28"/>
          <w:szCs w:val="28"/>
        </w:rPr>
      </w:pPr>
      <w:r>
        <w:rPr>
          <w:rFonts w:ascii="Arial" w:hAnsi="Arial" w:cs="Arial"/>
          <w:b/>
          <w:sz w:val="28"/>
          <w:szCs w:val="28"/>
        </w:rPr>
        <w:t>MAESTRIA EN NEUROPSICOLOGIA INFANTIL</w:t>
      </w:r>
    </w:p>
    <w:p w14:paraId="26241DEE" w14:textId="77777777" w:rsidR="00A42C31" w:rsidRDefault="00A42C31" w:rsidP="00856A2D">
      <w:pPr>
        <w:jc w:val="both"/>
        <w:rPr>
          <w:rFonts w:ascii="Arial" w:hAnsi="Arial" w:cs="Arial"/>
          <w:b/>
          <w:sz w:val="28"/>
          <w:szCs w:val="28"/>
        </w:rPr>
      </w:pPr>
    </w:p>
    <w:p w14:paraId="529CFBC4" w14:textId="66B4B4FF" w:rsidR="00AC7943" w:rsidRPr="00D9035A" w:rsidRDefault="00856A2D" w:rsidP="00AC7943">
      <w:pPr>
        <w:jc w:val="both"/>
        <w:rPr>
          <w:rFonts w:ascii="Arial" w:eastAsiaTheme="minorHAnsi" w:hAnsi="Arial" w:cs="Arial"/>
          <w:lang w:eastAsia="en-US"/>
        </w:rPr>
      </w:pPr>
      <w:bookmarkStart w:id="0" w:name="_Hlk131834091"/>
      <w:bookmarkStart w:id="1" w:name="_Hlk87823945"/>
      <w:r>
        <w:rPr>
          <w:rFonts w:ascii="Arial" w:hAnsi="Arial" w:cs="Arial"/>
          <w:b/>
          <w:sz w:val="28"/>
          <w:szCs w:val="28"/>
        </w:rPr>
        <w:t>“</w:t>
      </w:r>
      <w:r w:rsidR="00D9035A" w:rsidRPr="00D9035A">
        <w:rPr>
          <w:rFonts w:ascii="Arial" w:eastAsiaTheme="minorHAnsi" w:hAnsi="Arial" w:cs="Arial"/>
          <w:b/>
          <w:bCs/>
          <w:sz w:val="24"/>
          <w:szCs w:val="24"/>
          <w:lang w:eastAsia="en-US"/>
        </w:rPr>
        <w:t>Cuestionario exploratorio para identificar niveles de desempeño actual de las estrategias de los padres de los niños entre 18 y 30 meses</w:t>
      </w:r>
      <w:r w:rsidR="00481193">
        <w:rPr>
          <w:rFonts w:ascii="Arial" w:eastAsiaTheme="minorHAnsi" w:hAnsi="Arial" w:cs="Arial"/>
          <w:b/>
          <w:bCs/>
          <w:sz w:val="24"/>
          <w:szCs w:val="24"/>
          <w:lang w:eastAsia="en-US"/>
        </w:rPr>
        <w:t xml:space="preserve"> en los contextos lingüísticos preverbales</w:t>
      </w:r>
      <w:r w:rsidR="00D9035A" w:rsidRPr="00D9035A">
        <w:rPr>
          <w:rFonts w:ascii="Arial" w:eastAsiaTheme="minorHAnsi" w:hAnsi="Arial" w:cs="Arial"/>
          <w:b/>
          <w:bCs/>
          <w:sz w:val="24"/>
          <w:szCs w:val="24"/>
          <w:lang w:eastAsia="en-US"/>
        </w:rPr>
        <w:t xml:space="preserve"> </w:t>
      </w:r>
      <w:r w:rsidR="00D9035A" w:rsidRPr="005966E2">
        <w:rPr>
          <w:rFonts w:ascii="Arial" w:eastAsiaTheme="minorHAnsi" w:hAnsi="Arial" w:cs="Arial"/>
          <w:b/>
          <w:bCs/>
          <w:color w:val="000000" w:themeColor="text1"/>
          <w:sz w:val="24"/>
          <w:szCs w:val="24"/>
          <w:lang w:eastAsia="en-US"/>
        </w:rPr>
        <w:t xml:space="preserve">de </w:t>
      </w:r>
      <w:r w:rsidR="00481193" w:rsidRPr="005966E2">
        <w:rPr>
          <w:rFonts w:ascii="Arial" w:eastAsiaTheme="minorHAnsi" w:hAnsi="Arial" w:cs="Arial"/>
          <w:b/>
          <w:bCs/>
          <w:color w:val="000000" w:themeColor="text1"/>
          <w:sz w:val="24"/>
          <w:szCs w:val="24"/>
          <w:lang w:eastAsia="en-US"/>
        </w:rPr>
        <w:t>ambiente</w:t>
      </w:r>
      <w:r w:rsidR="00D9035A" w:rsidRPr="005966E2">
        <w:rPr>
          <w:rFonts w:ascii="Arial" w:eastAsiaTheme="minorHAnsi" w:hAnsi="Arial" w:cs="Arial"/>
          <w:b/>
          <w:bCs/>
          <w:color w:val="000000" w:themeColor="text1"/>
          <w:sz w:val="24"/>
          <w:szCs w:val="24"/>
          <w:lang w:eastAsia="en-US"/>
        </w:rPr>
        <w:t xml:space="preserve">s vulnerables </w:t>
      </w:r>
      <w:r w:rsidR="00D9035A" w:rsidRPr="00D9035A">
        <w:rPr>
          <w:rFonts w:ascii="Arial" w:eastAsiaTheme="minorHAnsi" w:hAnsi="Arial" w:cs="Arial"/>
          <w:b/>
          <w:bCs/>
          <w:sz w:val="24"/>
          <w:szCs w:val="24"/>
          <w:lang w:eastAsia="en-US"/>
        </w:rPr>
        <w:t>actuales del Partido de Merlo.</w:t>
      </w:r>
      <w:r>
        <w:rPr>
          <w:rFonts w:ascii="Arial" w:hAnsi="Arial" w:cs="Arial"/>
          <w:b/>
          <w:sz w:val="28"/>
          <w:szCs w:val="28"/>
        </w:rPr>
        <w:t>”</w:t>
      </w:r>
    </w:p>
    <w:bookmarkEnd w:id="0"/>
    <w:p w14:paraId="6B7372E8" w14:textId="1B7F3E33" w:rsidR="00FF1EB0" w:rsidRPr="009C6C25" w:rsidRDefault="00FF1EB0" w:rsidP="00FF1EB0">
      <w:pPr>
        <w:jc w:val="both"/>
        <w:rPr>
          <w:rFonts w:ascii="Arial" w:hAnsi="Arial" w:cs="Arial"/>
          <w:bCs/>
        </w:rPr>
      </w:pPr>
      <w:r w:rsidRPr="009C6C25">
        <w:rPr>
          <w:rFonts w:ascii="Arial" w:hAnsi="Arial" w:cs="Arial"/>
          <w:bCs/>
        </w:rPr>
        <w:t xml:space="preserve">Construcción de un cuestionario para la indagación </w:t>
      </w:r>
      <w:r w:rsidR="00D9035A" w:rsidRPr="009C6C25">
        <w:rPr>
          <w:rFonts w:ascii="Arial" w:hAnsi="Arial" w:cs="Arial"/>
          <w:bCs/>
        </w:rPr>
        <w:t>neuropsicológica</w:t>
      </w:r>
      <w:r w:rsidRPr="009C6C25">
        <w:rPr>
          <w:rFonts w:ascii="Arial" w:hAnsi="Arial" w:cs="Arial"/>
          <w:bCs/>
        </w:rPr>
        <w:t>, de l</w:t>
      </w:r>
      <w:r w:rsidR="00D9035A" w:rsidRPr="009C6C25">
        <w:rPr>
          <w:rFonts w:ascii="Arial" w:hAnsi="Arial" w:cs="Arial"/>
          <w:bCs/>
        </w:rPr>
        <w:t>a</w:t>
      </w:r>
      <w:r w:rsidRPr="009C6C25">
        <w:rPr>
          <w:rFonts w:ascii="Arial" w:hAnsi="Arial" w:cs="Arial"/>
          <w:bCs/>
        </w:rPr>
        <w:t xml:space="preserve">s </w:t>
      </w:r>
      <w:r w:rsidR="00D9035A" w:rsidRPr="009C6C25">
        <w:rPr>
          <w:rFonts w:ascii="Arial" w:hAnsi="Arial" w:cs="Arial"/>
          <w:bCs/>
        </w:rPr>
        <w:t>estrategias de los padres</w:t>
      </w:r>
      <w:r w:rsidRPr="009C6C25">
        <w:rPr>
          <w:rFonts w:ascii="Arial" w:hAnsi="Arial" w:cs="Arial"/>
          <w:bCs/>
        </w:rPr>
        <w:t xml:space="preserve">, sobre </w:t>
      </w:r>
      <w:r w:rsidR="009C6C25" w:rsidRPr="009C6C25">
        <w:rPr>
          <w:rFonts w:ascii="Arial" w:hAnsi="Arial" w:cs="Arial"/>
          <w:bCs/>
        </w:rPr>
        <w:t xml:space="preserve">el </w:t>
      </w:r>
      <w:r w:rsidR="00481193">
        <w:rPr>
          <w:rFonts w:ascii="Arial" w:hAnsi="Arial" w:cs="Arial"/>
          <w:bCs/>
        </w:rPr>
        <w:t>contexto preverbal acontecido en la interacción</w:t>
      </w:r>
      <w:r w:rsidRPr="009C6C25">
        <w:rPr>
          <w:rFonts w:ascii="Arial" w:hAnsi="Arial" w:cs="Arial"/>
          <w:bCs/>
        </w:rPr>
        <w:t xml:space="preserve"> en </w:t>
      </w:r>
      <w:r w:rsidR="00481193">
        <w:rPr>
          <w:rFonts w:ascii="Arial" w:hAnsi="Arial" w:cs="Arial"/>
          <w:bCs/>
        </w:rPr>
        <w:t xml:space="preserve">los primeros años de vida </w:t>
      </w:r>
      <w:r w:rsidR="009C6C25" w:rsidRPr="009C6C25">
        <w:rPr>
          <w:rFonts w:ascii="Arial" w:hAnsi="Arial" w:cs="Arial"/>
          <w:bCs/>
        </w:rPr>
        <w:t>de sus hijos.</w:t>
      </w:r>
    </w:p>
    <w:bookmarkEnd w:id="1"/>
    <w:p w14:paraId="345856BC" w14:textId="77777777" w:rsidR="00A42C31" w:rsidRDefault="00A42C31" w:rsidP="00856A2D">
      <w:pPr>
        <w:jc w:val="both"/>
        <w:rPr>
          <w:rFonts w:ascii="Arial" w:hAnsi="Arial" w:cs="Arial"/>
          <w:b/>
        </w:rPr>
      </w:pPr>
    </w:p>
    <w:p w14:paraId="3C042916" w14:textId="77777777" w:rsidR="00856A2D" w:rsidRPr="00D1535D" w:rsidRDefault="00856A2D" w:rsidP="00856A2D">
      <w:pPr>
        <w:jc w:val="both"/>
        <w:rPr>
          <w:rFonts w:ascii="Arial" w:hAnsi="Arial" w:cs="Arial"/>
          <w:b/>
          <w:sz w:val="24"/>
          <w:szCs w:val="24"/>
        </w:rPr>
      </w:pPr>
      <w:r w:rsidRPr="00D1535D">
        <w:rPr>
          <w:rFonts w:ascii="Arial" w:hAnsi="Arial" w:cs="Arial"/>
          <w:b/>
          <w:sz w:val="24"/>
          <w:szCs w:val="24"/>
        </w:rPr>
        <w:t>Autora: Centurión, Nora Silvia</w:t>
      </w:r>
    </w:p>
    <w:p w14:paraId="06A91314" w14:textId="46F53430" w:rsidR="00856A2D" w:rsidRPr="00D1535D" w:rsidRDefault="005623BF" w:rsidP="00856A2D">
      <w:pPr>
        <w:jc w:val="both"/>
        <w:rPr>
          <w:rFonts w:ascii="Arial" w:hAnsi="Arial" w:cs="Arial"/>
          <w:b/>
          <w:sz w:val="24"/>
          <w:szCs w:val="24"/>
        </w:rPr>
      </w:pPr>
      <w:r>
        <w:rPr>
          <w:rFonts w:ascii="Arial" w:hAnsi="Arial" w:cs="Arial"/>
          <w:b/>
          <w:sz w:val="24"/>
          <w:szCs w:val="24"/>
        </w:rPr>
        <w:t>Director de tesis</w:t>
      </w:r>
      <w:r w:rsidR="00856A2D" w:rsidRPr="00D1535D">
        <w:rPr>
          <w:rFonts w:ascii="Arial" w:hAnsi="Arial" w:cs="Arial"/>
          <w:b/>
          <w:sz w:val="24"/>
          <w:szCs w:val="24"/>
        </w:rPr>
        <w:t xml:space="preserve">: </w:t>
      </w:r>
      <w:r w:rsidR="00B1327E">
        <w:rPr>
          <w:rFonts w:ascii="Arial" w:hAnsi="Arial" w:cs="Arial"/>
          <w:b/>
          <w:sz w:val="24"/>
          <w:szCs w:val="24"/>
        </w:rPr>
        <w:t>Dr. Cervino, Claudio O.</w:t>
      </w:r>
    </w:p>
    <w:p w14:paraId="1F4D90D4" w14:textId="77777777" w:rsidR="00856A2D" w:rsidRPr="00D1535D" w:rsidRDefault="00856A2D" w:rsidP="00856A2D">
      <w:pPr>
        <w:jc w:val="both"/>
        <w:rPr>
          <w:rFonts w:ascii="Arial" w:hAnsi="Arial" w:cs="Arial"/>
          <w:b/>
          <w:sz w:val="24"/>
          <w:szCs w:val="24"/>
        </w:rPr>
      </w:pPr>
    </w:p>
    <w:p w14:paraId="29EE6455" w14:textId="77777777" w:rsidR="00856A2D" w:rsidRPr="00D1535D" w:rsidRDefault="00856A2D" w:rsidP="00856A2D">
      <w:pPr>
        <w:jc w:val="both"/>
        <w:rPr>
          <w:rFonts w:ascii="Arial" w:hAnsi="Arial" w:cs="Arial"/>
          <w:b/>
          <w:sz w:val="24"/>
          <w:szCs w:val="24"/>
        </w:rPr>
      </w:pPr>
    </w:p>
    <w:p w14:paraId="398BE7A6" w14:textId="77777777" w:rsidR="00856A2D" w:rsidRPr="00D1535D" w:rsidRDefault="00856A2D" w:rsidP="00856A2D">
      <w:pPr>
        <w:jc w:val="both"/>
        <w:rPr>
          <w:rFonts w:ascii="Arial" w:hAnsi="Arial" w:cs="Arial"/>
          <w:b/>
          <w:sz w:val="24"/>
          <w:szCs w:val="24"/>
        </w:rPr>
      </w:pPr>
      <w:r w:rsidRPr="00D1535D">
        <w:rPr>
          <w:rFonts w:ascii="Arial" w:hAnsi="Arial" w:cs="Arial"/>
          <w:b/>
          <w:sz w:val="24"/>
          <w:szCs w:val="24"/>
        </w:rPr>
        <w:t>Fecha de presentación:</w:t>
      </w:r>
    </w:p>
    <w:p w14:paraId="47428BD1" w14:textId="77777777" w:rsidR="00856A2D" w:rsidRDefault="00856A2D" w:rsidP="00394B08">
      <w:pPr>
        <w:pStyle w:val="Sinespaciado"/>
        <w:rPr>
          <w:rFonts w:ascii="Arial" w:hAnsi="Arial" w:cs="Arial"/>
          <w:b/>
          <w:sz w:val="28"/>
          <w:szCs w:val="28"/>
        </w:rPr>
      </w:pPr>
    </w:p>
    <w:p w14:paraId="0E5684A8" w14:textId="77777777" w:rsidR="00856A2D" w:rsidRDefault="00856A2D" w:rsidP="00394B08">
      <w:pPr>
        <w:pStyle w:val="Sinespaciado"/>
        <w:rPr>
          <w:rFonts w:ascii="Arial" w:hAnsi="Arial" w:cs="Arial"/>
          <w:b/>
          <w:sz w:val="28"/>
          <w:szCs w:val="28"/>
        </w:rPr>
      </w:pPr>
    </w:p>
    <w:p w14:paraId="02EDBEE5" w14:textId="77777777" w:rsidR="00481193" w:rsidRPr="00EF2F79" w:rsidRDefault="00481193" w:rsidP="00481193">
      <w:pPr>
        <w:jc w:val="both"/>
        <w:rPr>
          <w:rFonts w:ascii="Arial" w:eastAsiaTheme="minorHAnsi" w:hAnsi="Arial" w:cs="Arial"/>
          <w:lang w:eastAsia="en-US"/>
        </w:rPr>
      </w:pPr>
      <w:bookmarkStart w:id="2" w:name="_Hlk123326472"/>
      <w:r>
        <w:rPr>
          <w:rFonts w:ascii="Arial" w:hAnsi="Arial" w:cs="Arial"/>
          <w:b/>
          <w:sz w:val="28"/>
          <w:szCs w:val="28"/>
        </w:rPr>
        <w:t>“</w:t>
      </w:r>
      <w:r w:rsidRPr="00D9035A">
        <w:rPr>
          <w:rFonts w:ascii="Arial" w:eastAsiaTheme="minorHAnsi" w:hAnsi="Arial" w:cs="Arial"/>
          <w:b/>
          <w:bCs/>
          <w:sz w:val="24"/>
          <w:szCs w:val="24"/>
          <w:lang w:eastAsia="en-US"/>
        </w:rPr>
        <w:t>Cuestionario exploratorio para identificar niveles de desempeño actual de las estrategias de los padres de los niños entre 18 y 30 meses</w:t>
      </w:r>
      <w:r>
        <w:rPr>
          <w:rFonts w:ascii="Arial" w:eastAsiaTheme="minorHAnsi" w:hAnsi="Arial" w:cs="Arial"/>
          <w:b/>
          <w:bCs/>
          <w:sz w:val="24"/>
          <w:szCs w:val="24"/>
          <w:lang w:eastAsia="en-US"/>
        </w:rPr>
        <w:t xml:space="preserve"> en los </w:t>
      </w:r>
      <w:r>
        <w:rPr>
          <w:rFonts w:ascii="Arial" w:eastAsiaTheme="minorHAnsi" w:hAnsi="Arial" w:cs="Arial"/>
          <w:b/>
          <w:bCs/>
          <w:sz w:val="24"/>
          <w:szCs w:val="24"/>
          <w:lang w:eastAsia="en-US"/>
        </w:rPr>
        <w:lastRenderedPageBreak/>
        <w:t>contextos lingüísticos preverbales</w:t>
      </w:r>
      <w:r w:rsidRPr="00D9035A">
        <w:rPr>
          <w:rFonts w:ascii="Arial" w:eastAsiaTheme="minorHAnsi" w:hAnsi="Arial" w:cs="Arial"/>
          <w:b/>
          <w:bCs/>
          <w:sz w:val="24"/>
          <w:szCs w:val="24"/>
          <w:lang w:eastAsia="en-US"/>
        </w:rPr>
        <w:t xml:space="preserve"> </w:t>
      </w:r>
      <w:r w:rsidRPr="005966E2">
        <w:rPr>
          <w:rFonts w:ascii="Arial" w:eastAsiaTheme="minorHAnsi" w:hAnsi="Arial" w:cs="Arial"/>
          <w:b/>
          <w:bCs/>
          <w:color w:val="000000" w:themeColor="text1"/>
          <w:sz w:val="24"/>
          <w:szCs w:val="24"/>
          <w:lang w:eastAsia="en-US"/>
        </w:rPr>
        <w:t xml:space="preserve">de ambientes vulnerables </w:t>
      </w:r>
      <w:r w:rsidRPr="00EF2F79">
        <w:rPr>
          <w:rFonts w:ascii="Arial" w:eastAsiaTheme="minorHAnsi" w:hAnsi="Arial" w:cs="Arial"/>
          <w:b/>
          <w:bCs/>
          <w:sz w:val="24"/>
          <w:szCs w:val="24"/>
          <w:lang w:eastAsia="en-US"/>
        </w:rPr>
        <w:t>actuales del Partido de Merlo.</w:t>
      </w:r>
      <w:r w:rsidRPr="00EF2F79">
        <w:rPr>
          <w:rFonts w:ascii="Arial" w:hAnsi="Arial" w:cs="Arial"/>
          <w:b/>
          <w:sz w:val="28"/>
          <w:szCs w:val="28"/>
        </w:rPr>
        <w:t>”</w:t>
      </w:r>
    </w:p>
    <w:bookmarkEnd w:id="2"/>
    <w:p w14:paraId="75C116A7" w14:textId="77777777" w:rsidR="00481193" w:rsidRPr="009C6C25" w:rsidRDefault="00481193" w:rsidP="00481193">
      <w:pPr>
        <w:jc w:val="both"/>
        <w:rPr>
          <w:rFonts w:ascii="Arial" w:hAnsi="Arial" w:cs="Arial"/>
          <w:bCs/>
        </w:rPr>
      </w:pPr>
      <w:r w:rsidRPr="009C6C25">
        <w:rPr>
          <w:rFonts w:ascii="Arial" w:hAnsi="Arial" w:cs="Arial"/>
          <w:bCs/>
        </w:rPr>
        <w:t xml:space="preserve">Construcción de un cuestionario para la indagación neuropsicológica, de las estrategias de los padres, sobre el </w:t>
      </w:r>
      <w:r>
        <w:rPr>
          <w:rFonts w:ascii="Arial" w:hAnsi="Arial" w:cs="Arial"/>
          <w:bCs/>
        </w:rPr>
        <w:t>contexto preverbal acontecido en la interacción</w:t>
      </w:r>
      <w:r w:rsidRPr="009C6C25">
        <w:rPr>
          <w:rFonts w:ascii="Arial" w:hAnsi="Arial" w:cs="Arial"/>
          <w:bCs/>
        </w:rPr>
        <w:t xml:space="preserve"> en </w:t>
      </w:r>
      <w:r>
        <w:rPr>
          <w:rFonts w:ascii="Arial" w:hAnsi="Arial" w:cs="Arial"/>
          <w:bCs/>
        </w:rPr>
        <w:t xml:space="preserve">los primeros años de vida </w:t>
      </w:r>
      <w:r w:rsidRPr="009C6C25">
        <w:rPr>
          <w:rFonts w:ascii="Arial" w:hAnsi="Arial" w:cs="Arial"/>
          <w:bCs/>
        </w:rPr>
        <w:t>de sus hijos.</w:t>
      </w:r>
    </w:p>
    <w:p w14:paraId="282BD46F" w14:textId="77777777" w:rsidR="00856A2D" w:rsidRDefault="00856A2D" w:rsidP="00394B08">
      <w:pPr>
        <w:pStyle w:val="Sinespaciado"/>
        <w:rPr>
          <w:rFonts w:ascii="Arial" w:hAnsi="Arial" w:cs="Arial"/>
          <w:b/>
          <w:sz w:val="28"/>
          <w:szCs w:val="28"/>
        </w:rPr>
      </w:pPr>
    </w:p>
    <w:p w14:paraId="34817107" w14:textId="77777777" w:rsidR="00856A2D" w:rsidRDefault="00856A2D" w:rsidP="00394B08">
      <w:pPr>
        <w:pStyle w:val="Sinespaciado"/>
        <w:rPr>
          <w:rFonts w:ascii="Arial" w:hAnsi="Arial" w:cs="Arial"/>
          <w:b/>
          <w:sz w:val="28"/>
          <w:szCs w:val="28"/>
        </w:rPr>
      </w:pPr>
    </w:p>
    <w:p w14:paraId="0D849B29" w14:textId="77777777" w:rsidR="0022205A" w:rsidRDefault="0022205A" w:rsidP="0023425D">
      <w:pPr>
        <w:jc w:val="both"/>
        <w:rPr>
          <w:rFonts w:ascii="Arial" w:hAnsi="Arial" w:cs="Arial"/>
          <w:b/>
          <w:sz w:val="28"/>
          <w:szCs w:val="28"/>
        </w:rPr>
      </w:pPr>
    </w:p>
    <w:p w14:paraId="67F4E673" w14:textId="77777777" w:rsidR="0023425D" w:rsidRDefault="0023425D" w:rsidP="0023425D">
      <w:pPr>
        <w:jc w:val="both"/>
        <w:rPr>
          <w:rFonts w:ascii="Arial" w:hAnsi="Arial" w:cs="Arial"/>
          <w:b/>
        </w:rPr>
      </w:pPr>
    </w:p>
    <w:p w14:paraId="3939A8CA" w14:textId="77777777" w:rsidR="0023425D" w:rsidRDefault="0023425D" w:rsidP="0023425D">
      <w:pPr>
        <w:jc w:val="both"/>
        <w:rPr>
          <w:rFonts w:ascii="Arial" w:hAnsi="Arial" w:cs="Arial"/>
          <w:b/>
        </w:rPr>
      </w:pPr>
    </w:p>
    <w:p w14:paraId="740D0D25" w14:textId="77777777" w:rsidR="0023425D" w:rsidRPr="00D1535D" w:rsidRDefault="0023425D" w:rsidP="0023425D">
      <w:pPr>
        <w:jc w:val="both"/>
        <w:rPr>
          <w:rFonts w:ascii="Arial" w:hAnsi="Arial" w:cs="Arial"/>
          <w:b/>
          <w:sz w:val="24"/>
          <w:szCs w:val="24"/>
        </w:rPr>
      </w:pPr>
      <w:r w:rsidRPr="00D1535D">
        <w:rPr>
          <w:rFonts w:ascii="Arial" w:hAnsi="Arial" w:cs="Arial"/>
          <w:b/>
          <w:sz w:val="24"/>
          <w:szCs w:val="24"/>
        </w:rPr>
        <w:t>Autora: Centurión, Nora Silvia</w:t>
      </w:r>
    </w:p>
    <w:p w14:paraId="33BE3463" w14:textId="77777777" w:rsidR="0023425D" w:rsidRDefault="0023425D" w:rsidP="0023425D">
      <w:pPr>
        <w:jc w:val="both"/>
        <w:rPr>
          <w:rFonts w:ascii="Arial" w:hAnsi="Arial" w:cs="Arial"/>
          <w:b/>
        </w:rPr>
      </w:pPr>
    </w:p>
    <w:p w14:paraId="22EC7BD4" w14:textId="77777777" w:rsidR="0023425D" w:rsidRDefault="0023425D" w:rsidP="0023425D">
      <w:pPr>
        <w:jc w:val="both"/>
        <w:rPr>
          <w:rFonts w:ascii="Arial" w:hAnsi="Arial" w:cs="Arial"/>
          <w:b/>
        </w:rPr>
      </w:pPr>
    </w:p>
    <w:p w14:paraId="655740E4" w14:textId="77777777" w:rsidR="0023425D" w:rsidRDefault="0023425D" w:rsidP="0023425D">
      <w:pPr>
        <w:jc w:val="both"/>
        <w:rPr>
          <w:rFonts w:ascii="Arial" w:hAnsi="Arial" w:cs="Arial"/>
          <w:b/>
        </w:rPr>
      </w:pPr>
    </w:p>
    <w:p w14:paraId="5F61529A" w14:textId="77777777" w:rsidR="0023425D" w:rsidRDefault="0023425D" w:rsidP="0023425D">
      <w:pPr>
        <w:jc w:val="both"/>
        <w:rPr>
          <w:rFonts w:ascii="Arial" w:hAnsi="Arial" w:cs="Arial"/>
          <w:b/>
        </w:rPr>
      </w:pPr>
    </w:p>
    <w:p w14:paraId="33AACDBD" w14:textId="77777777" w:rsidR="0023425D" w:rsidRPr="00D1535D" w:rsidRDefault="0023425D" w:rsidP="0023425D">
      <w:pPr>
        <w:jc w:val="both"/>
        <w:rPr>
          <w:rFonts w:ascii="Arial" w:hAnsi="Arial" w:cs="Arial"/>
          <w:b/>
          <w:sz w:val="24"/>
          <w:szCs w:val="24"/>
        </w:rPr>
      </w:pPr>
      <w:r w:rsidRPr="00D1535D">
        <w:rPr>
          <w:rFonts w:ascii="Arial" w:hAnsi="Arial" w:cs="Arial"/>
          <w:b/>
          <w:sz w:val="24"/>
          <w:szCs w:val="24"/>
        </w:rPr>
        <w:t>Comité de evaluación:</w:t>
      </w:r>
    </w:p>
    <w:p w14:paraId="3AA3A5CD" w14:textId="77777777" w:rsidR="0023425D" w:rsidRPr="00D1535D" w:rsidRDefault="0023425D" w:rsidP="0023425D">
      <w:pPr>
        <w:jc w:val="both"/>
        <w:rPr>
          <w:rFonts w:ascii="Arial" w:hAnsi="Arial" w:cs="Arial"/>
          <w:b/>
          <w:sz w:val="24"/>
          <w:szCs w:val="24"/>
        </w:rPr>
      </w:pPr>
    </w:p>
    <w:p w14:paraId="331C70A8" w14:textId="77777777" w:rsidR="0023425D" w:rsidRPr="00D1535D" w:rsidRDefault="0023425D" w:rsidP="0023425D">
      <w:pPr>
        <w:jc w:val="both"/>
        <w:rPr>
          <w:rFonts w:ascii="Arial" w:hAnsi="Arial" w:cs="Arial"/>
          <w:b/>
          <w:sz w:val="24"/>
          <w:szCs w:val="24"/>
        </w:rPr>
      </w:pPr>
    </w:p>
    <w:p w14:paraId="651AA5EF" w14:textId="77777777" w:rsidR="0023425D" w:rsidRPr="00D1535D" w:rsidRDefault="0023425D" w:rsidP="0023425D">
      <w:pPr>
        <w:jc w:val="both"/>
        <w:rPr>
          <w:rFonts w:ascii="Arial" w:hAnsi="Arial" w:cs="Arial"/>
          <w:b/>
          <w:sz w:val="24"/>
          <w:szCs w:val="24"/>
        </w:rPr>
      </w:pPr>
    </w:p>
    <w:p w14:paraId="4A5CB7E9" w14:textId="77777777" w:rsidR="0023425D" w:rsidRPr="00D1535D" w:rsidRDefault="0023425D" w:rsidP="0023425D">
      <w:pPr>
        <w:jc w:val="both"/>
        <w:rPr>
          <w:rFonts w:ascii="Arial" w:hAnsi="Arial" w:cs="Arial"/>
          <w:b/>
          <w:sz w:val="24"/>
          <w:szCs w:val="24"/>
        </w:rPr>
      </w:pPr>
    </w:p>
    <w:p w14:paraId="620849AC" w14:textId="77777777" w:rsidR="0023425D" w:rsidRPr="00D1535D" w:rsidRDefault="0023425D" w:rsidP="0023425D">
      <w:pPr>
        <w:jc w:val="both"/>
        <w:rPr>
          <w:rFonts w:ascii="Arial" w:hAnsi="Arial" w:cs="Arial"/>
          <w:b/>
          <w:sz w:val="24"/>
          <w:szCs w:val="24"/>
        </w:rPr>
      </w:pPr>
      <w:r w:rsidRPr="00D1535D">
        <w:rPr>
          <w:rFonts w:ascii="Arial" w:hAnsi="Arial" w:cs="Arial"/>
          <w:b/>
          <w:sz w:val="24"/>
          <w:szCs w:val="24"/>
        </w:rPr>
        <w:t>Fecha de evaluación:</w:t>
      </w:r>
    </w:p>
    <w:p w14:paraId="72FF3821" w14:textId="77777777" w:rsidR="00856A2D" w:rsidRDefault="00856A2D" w:rsidP="00394B08">
      <w:pPr>
        <w:pStyle w:val="Sinespaciado"/>
        <w:rPr>
          <w:rFonts w:ascii="Arial" w:hAnsi="Arial" w:cs="Arial"/>
          <w:b/>
          <w:sz w:val="28"/>
          <w:szCs w:val="28"/>
        </w:rPr>
      </w:pPr>
    </w:p>
    <w:p w14:paraId="23F46091" w14:textId="7EE47E20" w:rsidR="00856A2D" w:rsidRDefault="00856A2D" w:rsidP="00394B08">
      <w:pPr>
        <w:pStyle w:val="Sinespaciado"/>
        <w:rPr>
          <w:rFonts w:ascii="Arial" w:hAnsi="Arial" w:cs="Arial"/>
          <w:b/>
          <w:sz w:val="28"/>
          <w:szCs w:val="28"/>
        </w:rPr>
      </w:pPr>
    </w:p>
    <w:p w14:paraId="1EC78D7C" w14:textId="688B8B43" w:rsidR="00B1327E" w:rsidRDefault="00B1327E" w:rsidP="00394B08">
      <w:pPr>
        <w:pStyle w:val="Sinespaciado"/>
        <w:rPr>
          <w:rFonts w:ascii="Arial" w:hAnsi="Arial" w:cs="Arial"/>
          <w:b/>
          <w:sz w:val="28"/>
          <w:szCs w:val="28"/>
        </w:rPr>
      </w:pPr>
    </w:p>
    <w:p w14:paraId="4C6A728A" w14:textId="2AB8F2DF" w:rsidR="00B1327E" w:rsidRDefault="00B1327E" w:rsidP="00394B08">
      <w:pPr>
        <w:pStyle w:val="Sinespaciado"/>
        <w:rPr>
          <w:rFonts w:ascii="Arial" w:hAnsi="Arial" w:cs="Arial"/>
          <w:b/>
          <w:sz w:val="28"/>
          <w:szCs w:val="28"/>
        </w:rPr>
      </w:pPr>
    </w:p>
    <w:p w14:paraId="144A2D94" w14:textId="7CC35510" w:rsidR="00B1327E" w:rsidRDefault="00B1327E" w:rsidP="00394B08">
      <w:pPr>
        <w:pStyle w:val="Sinespaciado"/>
        <w:rPr>
          <w:rFonts w:ascii="Arial" w:hAnsi="Arial" w:cs="Arial"/>
          <w:b/>
          <w:sz w:val="28"/>
          <w:szCs w:val="28"/>
        </w:rPr>
      </w:pPr>
    </w:p>
    <w:p w14:paraId="6CA33FE5" w14:textId="77777777" w:rsidR="00B1327E" w:rsidRDefault="00B1327E" w:rsidP="00394B08">
      <w:pPr>
        <w:pStyle w:val="Sinespaciado"/>
        <w:rPr>
          <w:rFonts w:ascii="Arial" w:hAnsi="Arial" w:cs="Arial"/>
          <w:b/>
          <w:sz w:val="28"/>
          <w:szCs w:val="28"/>
        </w:rPr>
      </w:pPr>
    </w:p>
    <w:p w14:paraId="71295B7C" w14:textId="77777777" w:rsidR="00856A2D" w:rsidRPr="0023425D" w:rsidRDefault="0023425D" w:rsidP="00394B08">
      <w:pPr>
        <w:pStyle w:val="Sinespaciado"/>
        <w:rPr>
          <w:rFonts w:ascii="Arial" w:hAnsi="Arial" w:cs="Arial"/>
          <w:b/>
          <w:sz w:val="24"/>
          <w:szCs w:val="24"/>
        </w:rPr>
      </w:pPr>
      <w:r w:rsidRPr="0023425D">
        <w:rPr>
          <w:rFonts w:ascii="Arial" w:hAnsi="Arial" w:cs="Arial"/>
          <w:b/>
          <w:sz w:val="24"/>
          <w:szCs w:val="24"/>
        </w:rPr>
        <w:t>RESUMEN:</w:t>
      </w:r>
    </w:p>
    <w:p w14:paraId="5AA7A8D2" w14:textId="77777777" w:rsidR="00856A2D" w:rsidRDefault="00856A2D" w:rsidP="00394B08">
      <w:pPr>
        <w:pStyle w:val="Sinespaciado"/>
        <w:rPr>
          <w:rFonts w:ascii="Arial" w:hAnsi="Arial" w:cs="Arial"/>
          <w:b/>
          <w:sz w:val="28"/>
          <w:szCs w:val="28"/>
        </w:rPr>
      </w:pPr>
    </w:p>
    <w:p w14:paraId="0DFAA53F" w14:textId="74148356" w:rsidR="00CF2BD9" w:rsidRDefault="00D1535D" w:rsidP="00277FD7">
      <w:pPr>
        <w:pStyle w:val="Sinespaciado"/>
        <w:spacing w:line="360" w:lineRule="auto"/>
        <w:jc w:val="both"/>
        <w:rPr>
          <w:rFonts w:ascii="Arial" w:hAnsi="Arial" w:cs="Arial"/>
          <w:sz w:val="24"/>
          <w:szCs w:val="24"/>
        </w:rPr>
      </w:pPr>
      <w:r w:rsidRPr="00D1535D">
        <w:rPr>
          <w:rFonts w:ascii="Arial" w:hAnsi="Arial" w:cs="Arial"/>
          <w:sz w:val="24"/>
          <w:szCs w:val="24"/>
        </w:rPr>
        <w:lastRenderedPageBreak/>
        <w:t>El presente trabajo de integración curricular</w:t>
      </w:r>
      <w:r>
        <w:rPr>
          <w:rFonts w:ascii="Arial" w:hAnsi="Arial" w:cs="Arial"/>
          <w:sz w:val="24"/>
          <w:szCs w:val="24"/>
        </w:rPr>
        <w:t xml:space="preserve"> tiene por objetivo</w:t>
      </w:r>
      <w:r w:rsidR="00201E16">
        <w:rPr>
          <w:rFonts w:ascii="Arial" w:hAnsi="Arial" w:cs="Arial"/>
          <w:sz w:val="24"/>
          <w:szCs w:val="24"/>
        </w:rPr>
        <w:t xml:space="preserve"> </w:t>
      </w:r>
      <w:bookmarkStart w:id="3" w:name="_Hlk123316263"/>
      <w:r w:rsidR="00CF2BD9">
        <w:rPr>
          <w:rFonts w:ascii="Arial" w:hAnsi="Arial" w:cs="Arial"/>
          <w:sz w:val="24"/>
          <w:szCs w:val="24"/>
        </w:rPr>
        <w:t>construir un</w:t>
      </w:r>
      <w:r w:rsidR="00201E16">
        <w:rPr>
          <w:rFonts w:ascii="Arial" w:hAnsi="Arial" w:cs="Arial"/>
          <w:sz w:val="24"/>
          <w:szCs w:val="24"/>
        </w:rPr>
        <w:t xml:space="preserve"> instrumento de indagación </w:t>
      </w:r>
      <w:r w:rsidR="00CF2BD9">
        <w:rPr>
          <w:rFonts w:ascii="Arial" w:hAnsi="Arial" w:cs="Arial"/>
          <w:sz w:val="24"/>
          <w:szCs w:val="24"/>
        </w:rPr>
        <w:t>neuropsicológica</w:t>
      </w:r>
      <w:r w:rsidR="00201E16">
        <w:rPr>
          <w:rFonts w:ascii="Arial" w:hAnsi="Arial" w:cs="Arial"/>
          <w:sz w:val="24"/>
          <w:szCs w:val="24"/>
        </w:rPr>
        <w:t xml:space="preserve"> para conocer </w:t>
      </w:r>
      <w:r w:rsidR="00CF2BD9">
        <w:rPr>
          <w:rFonts w:ascii="Arial" w:hAnsi="Arial" w:cs="Arial"/>
          <w:sz w:val="24"/>
          <w:szCs w:val="24"/>
        </w:rPr>
        <w:t>las estrategias</w:t>
      </w:r>
      <w:r w:rsidR="00201E16">
        <w:rPr>
          <w:rFonts w:ascii="Arial" w:hAnsi="Arial" w:cs="Arial"/>
          <w:sz w:val="24"/>
          <w:szCs w:val="24"/>
        </w:rPr>
        <w:t xml:space="preserve"> de los </w:t>
      </w:r>
      <w:r w:rsidR="0022205A">
        <w:rPr>
          <w:rFonts w:ascii="Arial" w:hAnsi="Arial" w:cs="Arial"/>
          <w:sz w:val="24"/>
          <w:szCs w:val="24"/>
        </w:rPr>
        <w:t>padre</w:t>
      </w:r>
      <w:r w:rsidR="00201E16">
        <w:rPr>
          <w:rFonts w:ascii="Arial" w:hAnsi="Arial" w:cs="Arial"/>
          <w:sz w:val="24"/>
          <w:szCs w:val="24"/>
        </w:rPr>
        <w:t xml:space="preserve">s </w:t>
      </w:r>
      <w:r w:rsidR="00CF2BD9">
        <w:rPr>
          <w:rFonts w:ascii="Arial" w:hAnsi="Arial" w:cs="Arial"/>
          <w:sz w:val="24"/>
          <w:szCs w:val="24"/>
        </w:rPr>
        <w:t>que impactan directamente sobre el</w:t>
      </w:r>
      <w:r w:rsidR="00201E16">
        <w:rPr>
          <w:rFonts w:ascii="Arial" w:hAnsi="Arial" w:cs="Arial"/>
          <w:sz w:val="24"/>
          <w:szCs w:val="24"/>
        </w:rPr>
        <w:t xml:space="preserve"> </w:t>
      </w:r>
      <w:r w:rsidR="00481193">
        <w:rPr>
          <w:rFonts w:ascii="Arial" w:hAnsi="Arial" w:cs="Arial"/>
          <w:sz w:val="24"/>
          <w:szCs w:val="24"/>
        </w:rPr>
        <w:t xml:space="preserve">contexto </w:t>
      </w:r>
      <w:r w:rsidR="00E46EB7">
        <w:rPr>
          <w:rFonts w:ascii="Arial" w:hAnsi="Arial" w:cs="Arial"/>
          <w:sz w:val="24"/>
          <w:szCs w:val="24"/>
        </w:rPr>
        <w:t>lingüístico</w:t>
      </w:r>
      <w:r w:rsidR="00201E16">
        <w:rPr>
          <w:rFonts w:ascii="Arial" w:hAnsi="Arial" w:cs="Arial"/>
          <w:sz w:val="24"/>
          <w:szCs w:val="24"/>
        </w:rPr>
        <w:t>,</w:t>
      </w:r>
      <w:r w:rsidR="00CF2BD9">
        <w:rPr>
          <w:rFonts w:ascii="Arial" w:hAnsi="Arial" w:cs="Arial"/>
          <w:sz w:val="24"/>
          <w:szCs w:val="24"/>
        </w:rPr>
        <w:t xml:space="preserve"> de sus hijos.</w:t>
      </w:r>
      <w:r w:rsidR="00201E16">
        <w:rPr>
          <w:rFonts w:ascii="Arial" w:hAnsi="Arial" w:cs="Arial"/>
          <w:sz w:val="24"/>
          <w:szCs w:val="24"/>
        </w:rPr>
        <w:t xml:space="preserve"> </w:t>
      </w:r>
      <w:r w:rsidR="00CF2BD9">
        <w:rPr>
          <w:rFonts w:ascii="Arial" w:hAnsi="Arial" w:cs="Arial"/>
          <w:sz w:val="24"/>
          <w:szCs w:val="24"/>
        </w:rPr>
        <w:t xml:space="preserve">Con el objetivo de </w:t>
      </w:r>
      <w:r w:rsidR="0022205A">
        <w:rPr>
          <w:rFonts w:ascii="Arial" w:hAnsi="Arial" w:cs="Arial"/>
          <w:sz w:val="24"/>
          <w:szCs w:val="24"/>
        </w:rPr>
        <w:t>detectar oportunamente</w:t>
      </w:r>
      <w:r w:rsidR="00CF2BD9">
        <w:rPr>
          <w:rFonts w:ascii="Arial" w:hAnsi="Arial" w:cs="Arial"/>
          <w:sz w:val="24"/>
          <w:szCs w:val="24"/>
        </w:rPr>
        <w:t>, mediante una prueba que aporte evidencia,</w:t>
      </w:r>
      <w:r w:rsidR="0022205A">
        <w:rPr>
          <w:rFonts w:ascii="Arial" w:hAnsi="Arial" w:cs="Arial"/>
          <w:sz w:val="24"/>
          <w:szCs w:val="24"/>
        </w:rPr>
        <w:t xml:space="preserve"> fallas o falencias </w:t>
      </w:r>
      <w:r w:rsidR="00CF2BD9">
        <w:rPr>
          <w:rFonts w:ascii="Arial" w:hAnsi="Arial" w:cs="Arial"/>
          <w:sz w:val="24"/>
          <w:szCs w:val="24"/>
        </w:rPr>
        <w:t>durante la interacción de los adultos en el proceso de comunicación de los niños pequeños</w:t>
      </w:r>
      <w:r w:rsidR="00FC643D">
        <w:rPr>
          <w:rFonts w:ascii="Arial" w:hAnsi="Arial" w:cs="Arial"/>
          <w:sz w:val="24"/>
          <w:szCs w:val="24"/>
        </w:rPr>
        <w:t xml:space="preserve"> dentro de ambientes que impliquen vulnerabilidad social</w:t>
      </w:r>
      <w:r w:rsidR="00CF2BD9">
        <w:rPr>
          <w:rFonts w:ascii="Arial" w:hAnsi="Arial" w:cs="Arial"/>
          <w:sz w:val="24"/>
          <w:szCs w:val="24"/>
        </w:rPr>
        <w:t>.</w:t>
      </w:r>
    </w:p>
    <w:bookmarkEnd w:id="3"/>
    <w:p w14:paraId="6D045508" w14:textId="215DD9D1" w:rsidR="00FF1EB0" w:rsidRDefault="005B5CF4" w:rsidP="00277FD7">
      <w:pPr>
        <w:pStyle w:val="Sinespaciado"/>
        <w:spacing w:line="360" w:lineRule="auto"/>
        <w:jc w:val="both"/>
        <w:rPr>
          <w:rFonts w:ascii="Arial" w:hAnsi="Arial" w:cs="Arial"/>
          <w:sz w:val="24"/>
          <w:szCs w:val="24"/>
        </w:rPr>
      </w:pPr>
      <w:r>
        <w:rPr>
          <w:rFonts w:ascii="Arial" w:hAnsi="Arial" w:cs="Arial"/>
          <w:sz w:val="24"/>
          <w:szCs w:val="24"/>
        </w:rPr>
        <w:t>Se parte</w:t>
      </w:r>
      <w:r w:rsidR="00201E16">
        <w:rPr>
          <w:rFonts w:ascii="Arial" w:hAnsi="Arial" w:cs="Arial"/>
          <w:sz w:val="24"/>
          <w:szCs w:val="24"/>
        </w:rPr>
        <w:t xml:space="preserve"> de un núcleo importante en la formación </w:t>
      </w:r>
      <w:r>
        <w:rPr>
          <w:rFonts w:ascii="Arial" w:hAnsi="Arial" w:cs="Arial"/>
          <w:sz w:val="24"/>
          <w:szCs w:val="24"/>
        </w:rPr>
        <w:t xml:space="preserve">del niño </w:t>
      </w:r>
      <w:r w:rsidR="00201E16">
        <w:rPr>
          <w:rFonts w:ascii="Arial" w:hAnsi="Arial" w:cs="Arial"/>
          <w:sz w:val="24"/>
          <w:szCs w:val="24"/>
        </w:rPr>
        <w:t xml:space="preserve">como es el área </w:t>
      </w:r>
      <w:r w:rsidR="00CF2BD9">
        <w:rPr>
          <w:rFonts w:ascii="Arial" w:hAnsi="Arial" w:cs="Arial"/>
          <w:sz w:val="24"/>
          <w:szCs w:val="24"/>
        </w:rPr>
        <w:t xml:space="preserve">de la </w:t>
      </w:r>
      <w:r w:rsidR="005E1F0B">
        <w:rPr>
          <w:rFonts w:ascii="Arial" w:hAnsi="Arial" w:cs="Arial"/>
          <w:sz w:val="24"/>
          <w:szCs w:val="24"/>
        </w:rPr>
        <w:t>comunicación dentro del desarrollo típico</w:t>
      </w:r>
      <w:r w:rsidR="00201E16">
        <w:rPr>
          <w:rFonts w:ascii="Arial" w:hAnsi="Arial" w:cs="Arial"/>
          <w:sz w:val="24"/>
          <w:szCs w:val="24"/>
        </w:rPr>
        <w:t>,</w:t>
      </w:r>
      <w:r w:rsidR="002A30F3">
        <w:rPr>
          <w:rFonts w:ascii="Arial" w:hAnsi="Arial" w:cs="Arial"/>
          <w:sz w:val="24"/>
          <w:szCs w:val="24"/>
        </w:rPr>
        <w:t xml:space="preserve"> </w:t>
      </w:r>
      <w:r w:rsidR="0075544A">
        <w:rPr>
          <w:rFonts w:ascii="Arial" w:hAnsi="Arial" w:cs="Arial"/>
          <w:sz w:val="24"/>
          <w:szCs w:val="24"/>
        </w:rPr>
        <w:t>relevante en la construcción de</w:t>
      </w:r>
      <w:r w:rsidR="005E1F0B">
        <w:rPr>
          <w:rFonts w:ascii="Arial" w:hAnsi="Arial" w:cs="Arial"/>
          <w:sz w:val="24"/>
          <w:szCs w:val="24"/>
        </w:rPr>
        <w:t>l lenguaje no verbal</w:t>
      </w:r>
      <w:r w:rsidR="00BC65FE">
        <w:rPr>
          <w:rFonts w:ascii="Arial" w:hAnsi="Arial" w:cs="Arial"/>
          <w:sz w:val="24"/>
          <w:szCs w:val="24"/>
        </w:rPr>
        <w:t xml:space="preserve">, </w:t>
      </w:r>
      <w:r w:rsidR="002A30F3">
        <w:rPr>
          <w:rFonts w:ascii="Arial" w:hAnsi="Arial" w:cs="Arial"/>
          <w:sz w:val="24"/>
          <w:szCs w:val="24"/>
        </w:rPr>
        <w:t xml:space="preserve">y de la interacción diádica parental </w:t>
      </w:r>
      <w:r w:rsidR="00BC65FE">
        <w:rPr>
          <w:rFonts w:ascii="Arial" w:hAnsi="Arial" w:cs="Arial"/>
          <w:sz w:val="24"/>
          <w:szCs w:val="24"/>
        </w:rPr>
        <w:t>estructural para el acceso al lenguaje oral</w:t>
      </w:r>
      <w:r w:rsidR="0075544A">
        <w:rPr>
          <w:rFonts w:ascii="Arial" w:hAnsi="Arial" w:cs="Arial"/>
          <w:sz w:val="24"/>
          <w:szCs w:val="24"/>
        </w:rPr>
        <w:t xml:space="preserve"> y base de habilidades adaptativas en contextos </w:t>
      </w:r>
      <w:r w:rsidR="00DF56CA">
        <w:rPr>
          <w:rFonts w:ascii="Arial" w:hAnsi="Arial" w:cs="Arial"/>
          <w:sz w:val="24"/>
          <w:szCs w:val="24"/>
        </w:rPr>
        <w:t>más</w:t>
      </w:r>
      <w:r w:rsidR="0075544A">
        <w:rPr>
          <w:rFonts w:ascii="Arial" w:hAnsi="Arial" w:cs="Arial"/>
          <w:sz w:val="24"/>
          <w:szCs w:val="24"/>
        </w:rPr>
        <w:t xml:space="preserve"> amplios que el espacio del hogar.</w:t>
      </w:r>
      <w:r w:rsidR="002B192A">
        <w:rPr>
          <w:rFonts w:ascii="Arial" w:hAnsi="Arial" w:cs="Arial"/>
          <w:sz w:val="24"/>
          <w:szCs w:val="24"/>
        </w:rPr>
        <w:t xml:space="preserve"> </w:t>
      </w:r>
      <w:r w:rsidR="00DF56CA">
        <w:rPr>
          <w:rFonts w:ascii="Arial" w:hAnsi="Arial" w:cs="Arial"/>
          <w:sz w:val="24"/>
          <w:szCs w:val="24"/>
        </w:rPr>
        <w:t xml:space="preserve"> </w:t>
      </w:r>
    </w:p>
    <w:p w14:paraId="3DB48D5F" w14:textId="77777777" w:rsidR="00856A2D" w:rsidRDefault="00856A2D" w:rsidP="00277FD7">
      <w:pPr>
        <w:pStyle w:val="Sinespaciado"/>
        <w:spacing w:line="360" w:lineRule="auto"/>
        <w:jc w:val="both"/>
        <w:rPr>
          <w:rFonts w:ascii="Arial" w:hAnsi="Arial" w:cs="Arial"/>
          <w:b/>
          <w:sz w:val="28"/>
          <w:szCs w:val="28"/>
        </w:rPr>
      </w:pPr>
    </w:p>
    <w:p w14:paraId="52A03832" w14:textId="77777777" w:rsidR="00856A2D" w:rsidRDefault="00856A2D" w:rsidP="00394B08">
      <w:pPr>
        <w:pStyle w:val="Sinespaciado"/>
        <w:rPr>
          <w:rFonts w:ascii="Arial" w:hAnsi="Arial" w:cs="Arial"/>
          <w:b/>
          <w:sz w:val="28"/>
          <w:szCs w:val="28"/>
        </w:rPr>
      </w:pPr>
    </w:p>
    <w:p w14:paraId="6798C954" w14:textId="77777777" w:rsidR="0023425D" w:rsidRDefault="00394B08" w:rsidP="00394B08">
      <w:pPr>
        <w:pStyle w:val="Sinespaciado"/>
        <w:rPr>
          <w:rFonts w:ascii="Arial" w:hAnsi="Arial" w:cs="Arial"/>
          <w:b/>
          <w:sz w:val="28"/>
          <w:szCs w:val="28"/>
        </w:rPr>
      </w:pPr>
      <w:r>
        <w:rPr>
          <w:rFonts w:ascii="Arial" w:hAnsi="Arial" w:cs="Arial"/>
          <w:b/>
          <w:sz w:val="28"/>
          <w:szCs w:val="28"/>
        </w:rPr>
        <w:t xml:space="preserve">     </w:t>
      </w:r>
    </w:p>
    <w:p w14:paraId="429CF3BD" w14:textId="77777777" w:rsidR="0023425D" w:rsidRDefault="0023425D" w:rsidP="00394B08">
      <w:pPr>
        <w:pStyle w:val="Sinespaciado"/>
        <w:rPr>
          <w:rFonts w:ascii="Arial" w:hAnsi="Arial" w:cs="Arial"/>
          <w:b/>
          <w:sz w:val="28"/>
          <w:szCs w:val="28"/>
        </w:rPr>
      </w:pPr>
    </w:p>
    <w:p w14:paraId="1A3F6185" w14:textId="129235A0" w:rsidR="0023425D" w:rsidRPr="00201E16" w:rsidRDefault="0023425D" w:rsidP="00277FD7">
      <w:pPr>
        <w:pStyle w:val="Sinespaciado"/>
        <w:spacing w:line="360" w:lineRule="auto"/>
        <w:jc w:val="both"/>
        <w:rPr>
          <w:rFonts w:ascii="Arial" w:hAnsi="Arial" w:cs="Arial"/>
          <w:sz w:val="24"/>
          <w:szCs w:val="24"/>
        </w:rPr>
      </w:pPr>
      <w:r w:rsidRPr="0023425D">
        <w:rPr>
          <w:rFonts w:ascii="Arial" w:hAnsi="Arial" w:cs="Arial"/>
          <w:b/>
          <w:sz w:val="24"/>
          <w:szCs w:val="24"/>
        </w:rPr>
        <w:t>PALABRAS CLAVE:</w:t>
      </w:r>
      <w:r w:rsidR="00201E16">
        <w:rPr>
          <w:rFonts w:ascii="Arial" w:hAnsi="Arial" w:cs="Arial"/>
          <w:b/>
          <w:sz w:val="24"/>
          <w:szCs w:val="24"/>
        </w:rPr>
        <w:t xml:space="preserve"> </w:t>
      </w:r>
      <w:r w:rsidR="00481193">
        <w:rPr>
          <w:rFonts w:ascii="Arial" w:hAnsi="Arial" w:cs="Arial"/>
          <w:sz w:val="24"/>
          <w:szCs w:val="24"/>
        </w:rPr>
        <w:t>Contexto lingüístico</w:t>
      </w:r>
      <w:r w:rsidR="00B61AC1">
        <w:rPr>
          <w:rFonts w:ascii="Arial" w:hAnsi="Arial" w:cs="Arial"/>
          <w:sz w:val="24"/>
          <w:szCs w:val="24"/>
        </w:rPr>
        <w:t xml:space="preserve">- </w:t>
      </w:r>
      <w:r w:rsidR="00BF78C5">
        <w:rPr>
          <w:rFonts w:ascii="Arial" w:hAnsi="Arial" w:cs="Arial"/>
          <w:sz w:val="24"/>
          <w:szCs w:val="24"/>
        </w:rPr>
        <w:t>estrategias parentales</w:t>
      </w:r>
      <w:r w:rsidR="008E0317">
        <w:rPr>
          <w:rFonts w:ascii="Arial" w:hAnsi="Arial" w:cs="Arial"/>
          <w:sz w:val="24"/>
          <w:szCs w:val="24"/>
        </w:rPr>
        <w:t xml:space="preserve"> </w:t>
      </w:r>
      <w:r w:rsidR="001E240D">
        <w:rPr>
          <w:rFonts w:ascii="Arial" w:hAnsi="Arial" w:cs="Arial"/>
          <w:sz w:val="24"/>
          <w:szCs w:val="24"/>
        </w:rPr>
        <w:t>-</w:t>
      </w:r>
      <w:r w:rsidR="008E0317">
        <w:rPr>
          <w:rFonts w:ascii="Arial" w:hAnsi="Arial" w:cs="Arial"/>
          <w:sz w:val="24"/>
          <w:szCs w:val="24"/>
        </w:rPr>
        <w:t xml:space="preserve"> </w:t>
      </w:r>
      <w:r w:rsidR="001E240D">
        <w:rPr>
          <w:rFonts w:ascii="Arial" w:hAnsi="Arial" w:cs="Arial"/>
          <w:sz w:val="24"/>
          <w:szCs w:val="24"/>
        </w:rPr>
        <w:t>vulnerabilidad social</w:t>
      </w:r>
      <w:r w:rsidR="00850EDA">
        <w:rPr>
          <w:rFonts w:ascii="Arial" w:hAnsi="Arial" w:cs="Arial"/>
          <w:sz w:val="24"/>
          <w:szCs w:val="24"/>
        </w:rPr>
        <w:t>.</w:t>
      </w:r>
    </w:p>
    <w:p w14:paraId="0C8CE637" w14:textId="77777777" w:rsidR="0023425D" w:rsidRPr="00201E16" w:rsidRDefault="0023425D" w:rsidP="00277FD7">
      <w:pPr>
        <w:pStyle w:val="Sinespaciado"/>
        <w:spacing w:line="360" w:lineRule="auto"/>
        <w:jc w:val="both"/>
        <w:rPr>
          <w:rFonts w:ascii="Arial" w:hAnsi="Arial" w:cs="Arial"/>
          <w:sz w:val="28"/>
          <w:szCs w:val="28"/>
        </w:rPr>
      </w:pPr>
    </w:p>
    <w:p w14:paraId="1468769E" w14:textId="71BE899E" w:rsidR="00CE4244" w:rsidRDefault="00CE4244" w:rsidP="00277FD7">
      <w:pPr>
        <w:pStyle w:val="Sinespaciado"/>
        <w:spacing w:line="360" w:lineRule="auto"/>
        <w:jc w:val="both"/>
        <w:rPr>
          <w:rFonts w:ascii="Arial" w:hAnsi="Arial" w:cs="Arial"/>
        </w:rPr>
      </w:pPr>
    </w:p>
    <w:p w14:paraId="35B26C4F" w14:textId="18F1DA8F" w:rsidR="005E1F0B" w:rsidRDefault="005E1F0B" w:rsidP="00277FD7">
      <w:pPr>
        <w:pStyle w:val="Sinespaciado"/>
        <w:spacing w:line="360" w:lineRule="auto"/>
        <w:jc w:val="both"/>
        <w:rPr>
          <w:rFonts w:ascii="Arial" w:hAnsi="Arial" w:cs="Arial"/>
        </w:rPr>
      </w:pPr>
    </w:p>
    <w:p w14:paraId="115A5AD9" w14:textId="525BE177" w:rsidR="005E1F0B" w:rsidRDefault="005E1F0B" w:rsidP="00277FD7">
      <w:pPr>
        <w:pStyle w:val="Sinespaciado"/>
        <w:spacing w:line="360" w:lineRule="auto"/>
        <w:jc w:val="both"/>
        <w:rPr>
          <w:rFonts w:ascii="Arial" w:hAnsi="Arial" w:cs="Arial"/>
        </w:rPr>
      </w:pPr>
    </w:p>
    <w:p w14:paraId="29E579A2" w14:textId="637808CD" w:rsidR="005E1F0B" w:rsidRDefault="005E1F0B" w:rsidP="00277FD7">
      <w:pPr>
        <w:pStyle w:val="Sinespaciado"/>
        <w:spacing w:line="360" w:lineRule="auto"/>
        <w:jc w:val="both"/>
        <w:rPr>
          <w:rFonts w:ascii="Arial" w:hAnsi="Arial" w:cs="Arial"/>
        </w:rPr>
      </w:pPr>
    </w:p>
    <w:p w14:paraId="0EF68F38" w14:textId="23E11CA8" w:rsidR="005E1F0B" w:rsidRDefault="005E1F0B" w:rsidP="00277FD7">
      <w:pPr>
        <w:pStyle w:val="Sinespaciado"/>
        <w:spacing w:line="360" w:lineRule="auto"/>
        <w:jc w:val="both"/>
        <w:rPr>
          <w:rFonts w:ascii="Arial" w:hAnsi="Arial" w:cs="Arial"/>
        </w:rPr>
      </w:pPr>
    </w:p>
    <w:p w14:paraId="0E150D2F" w14:textId="58A787BC" w:rsidR="005E1F0B" w:rsidRDefault="005E1F0B" w:rsidP="00277FD7">
      <w:pPr>
        <w:pStyle w:val="Sinespaciado"/>
        <w:spacing w:line="360" w:lineRule="auto"/>
        <w:jc w:val="both"/>
        <w:rPr>
          <w:rFonts w:ascii="Arial" w:hAnsi="Arial" w:cs="Arial"/>
        </w:rPr>
      </w:pPr>
    </w:p>
    <w:p w14:paraId="2E0F11F6" w14:textId="1330DBF8" w:rsidR="005E1F0B" w:rsidRDefault="005E1F0B" w:rsidP="00277FD7">
      <w:pPr>
        <w:pStyle w:val="Sinespaciado"/>
        <w:spacing w:line="360" w:lineRule="auto"/>
        <w:jc w:val="both"/>
        <w:rPr>
          <w:rFonts w:ascii="Arial" w:hAnsi="Arial" w:cs="Arial"/>
        </w:rPr>
      </w:pPr>
    </w:p>
    <w:p w14:paraId="54736527" w14:textId="69FC5B83" w:rsidR="005E1F0B" w:rsidRDefault="005E1F0B" w:rsidP="00277FD7">
      <w:pPr>
        <w:pStyle w:val="Sinespaciado"/>
        <w:spacing w:line="360" w:lineRule="auto"/>
        <w:jc w:val="both"/>
        <w:rPr>
          <w:rFonts w:ascii="Arial" w:hAnsi="Arial" w:cs="Arial"/>
        </w:rPr>
      </w:pPr>
    </w:p>
    <w:p w14:paraId="114FA256" w14:textId="37136661" w:rsidR="005E1F0B" w:rsidRDefault="005E1F0B" w:rsidP="00277FD7">
      <w:pPr>
        <w:pStyle w:val="Sinespaciado"/>
        <w:spacing w:line="360" w:lineRule="auto"/>
        <w:jc w:val="both"/>
        <w:rPr>
          <w:rFonts w:ascii="Arial" w:hAnsi="Arial" w:cs="Arial"/>
        </w:rPr>
      </w:pPr>
    </w:p>
    <w:p w14:paraId="7E4B665C" w14:textId="3F051C4F" w:rsidR="005E1F0B" w:rsidRDefault="005E1F0B" w:rsidP="00277FD7">
      <w:pPr>
        <w:pStyle w:val="Sinespaciado"/>
        <w:spacing w:line="360" w:lineRule="auto"/>
        <w:jc w:val="both"/>
        <w:rPr>
          <w:rFonts w:ascii="Arial" w:hAnsi="Arial" w:cs="Arial"/>
        </w:rPr>
      </w:pPr>
    </w:p>
    <w:p w14:paraId="421BE1B5" w14:textId="42AEC2E2" w:rsidR="000D3611" w:rsidRDefault="000D3611" w:rsidP="00277FD7">
      <w:pPr>
        <w:pStyle w:val="Sinespaciado"/>
        <w:spacing w:line="360" w:lineRule="auto"/>
        <w:jc w:val="both"/>
        <w:rPr>
          <w:rFonts w:ascii="Arial" w:hAnsi="Arial" w:cs="Arial"/>
        </w:rPr>
      </w:pPr>
    </w:p>
    <w:p w14:paraId="457721AE" w14:textId="0653F84A" w:rsidR="000D3611" w:rsidRDefault="000D3611" w:rsidP="00277FD7">
      <w:pPr>
        <w:pStyle w:val="Sinespaciado"/>
        <w:spacing w:line="360" w:lineRule="auto"/>
        <w:jc w:val="both"/>
        <w:rPr>
          <w:rFonts w:ascii="Arial" w:hAnsi="Arial" w:cs="Arial"/>
        </w:rPr>
      </w:pPr>
    </w:p>
    <w:p w14:paraId="5E68EDD2" w14:textId="77777777" w:rsidR="000D3611" w:rsidRDefault="000D3611" w:rsidP="00277FD7">
      <w:pPr>
        <w:pStyle w:val="Sinespaciado"/>
        <w:spacing w:line="360" w:lineRule="auto"/>
        <w:jc w:val="both"/>
        <w:rPr>
          <w:rFonts w:ascii="Arial" w:hAnsi="Arial" w:cs="Arial"/>
        </w:rPr>
      </w:pPr>
    </w:p>
    <w:p w14:paraId="069B4C71" w14:textId="77777777" w:rsidR="00CA4A62" w:rsidRPr="00277FD7" w:rsidRDefault="00CA4A62" w:rsidP="008102D5">
      <w:pPr>
        <w:pStyle w:val="Sinespaciado"/>
        <w:spacing w:line="360" w:lineRule="auto"/>
        <w:jc w:val="both"/>
        <w:rPr>
          <w:rFonts w:ascii="Arial" w:hAnsi="Arial" w:cs="Arial"/>
          <w:b/>
          <w:sz w:val="24"/>
          <w:szCs w:val="24"/>
        </w:rPr>
      </w:pPr>
      <w:r w:rsidRPr="00CE4244">
        <w:rPr>
          <w:rFonts w:ascii="Arial" w:hAnsi="Arial" w:cs="Arial"/>
          <w:b/>
          <w:sz w:val="24"/>
          <w:szCs w:val="24"/>
        </w:rPr>
        <w:t>INDICE</w:t>
      </w:r>
      <w:r w:rsidR="002F69DD" w:rsidRPr="00CE4244">
        <w:rPr>
          <w:rFonts w:ascii="Arial" w:hAnsi="Arial" w:cs="Arial"/>
          <w:b/>
          <w:sz w:val="24"/>
          <w:szCs w:val="24"/>
        </w:rPr>
        <w:t xml:space="preserve"> </w:t>
      </w:r>
      <w:r w:rsidR="0023425D">
        <w:rPr>
          <w:rFonts w:ascii="Arial" w:hAnsi="Arial" w:cs="Arial"/>
          <w:b/>
          <w:sz w:val="24"/>
          <w:szCs w:val="24"/>
        </w:rPr>
        <w:t>GENERAL</w:t>
      </w:r>
      <w:r w:rsidRPr="00FA1DB1">
        <w:rPr>
          <w:rFonts w:ascii="Arial" w:hAnsi="Arial" w:cs="Arial"/>
          <w:sz w:val="24"/>
          <w:szCs w:val="24"/>
        </w:rPr>
        <w:t xml:space="preserve">                </w:t>
      </w:r>
    </w:p>
    <w:p w14:paraId="0ED031A4" w14:textId="3B644229" w:rsidR="00CA4A62" w:rsidRDefault="00975CA7" w:rsidP="008102D5">
      <w:pPr>
        <w:pStyle w:val="Sinespaciado"/>
        <w:spacing w:line="360" w:lineRule="auto"/>
        <w:jc w:val="both"/>
        <w:rPr>
          <w:rFonts w:ascii="Arial" w:hAnsi="Arial" w:cs="Arial"/>
          <w:sz w:val="24"/>
          <w:szCs w:val="24"/>
        </w:rPr>
      </w:pPr>
      <w:r>
        <w:rPr>
          <w:rFonts w:ascii="Arial" w:hAnsi="Arial" w:cs="Arial"/>
          <w:sz w:val="24"/>
          <w:szCs w:val="24"/>
        </w:rPr>
        <w:t>1-</w:t>
      </w:r>
      <w:r w:rsidR="00277FD7">
        <w:rPr>
          <w:rFonts w:ascii="Arial" w:hAnsi="Arial" w:cs="Arial"/>
          <w:sz w:val="24"/>
          <w:szCs w:val="24"/>
        </w:rPr>
        <w:t>INTRODUCCIÓN</w:t>
      </w:r>
      <w:r w:rsidR="00B55798">
        <w:rPr>
          <w:rFonts w:ascii="Arial" w:hAnsi="Arial" w:cs="Arial"/>
          <w:sz w:val="24"/>
          <w:szCs w:val="24"/>
        </w:rPr>
        <w:t>…………………………………………………………</w:t>
      </w:r>
      <w:r w:rsidR="006845DB">
        <w:rPr>
          <w:rFonts w:ascii="Arial" w:hAnsi="Arial" w:cs="Arial"/>
          <w:sz w:val="24"/>
          <w:szCs w:val="24"/>
        </w:rPr>
        <w:t>……</w:t>
      </w:r>
      <w:r w:rsidR="00B55798">
        <w:rPr>
          <w:rFonts w:ascii="Arial" w:hAnsi="Arial" w:cs="Arial"/>
          <w:sz w:val="24"/>
          <w:szCs w:val="24"/>
        </w:rPr>
        <w:t>.</w:t>
      </w:r>
    </w:p>
    <w:p w14:paraId="640D28F5" w14:textId="77777777" w:rsidR="00277FD7" w:rsidRPr="00FA1DB1" w:rsidRDefault="00277FD7" w:rsidP="008102D5">
      <w:pPr>
        <w:pStyle w:val="Sinespaciado"/>
        <w:spacing w:line="360" w:lineRule="auto"/>
        <w:jc w:val="both"/>
        <w:rPr>
          <w:rFonts w:ascii="Arial" w:hAnsi="Arial" w:cs="Arial"/>
          <w:sz w:val="24"/>
          <w:szCs w:val="24"/>
        </w:rPr>
      </w:pPr>
    </w:p>
    <w:p w14:paraId="67E92AAC" w14:textId="7F149CF2" w:rsidR="00A36AF6" w:rsidRDefault="00975CA7" w:rsidP="008102D5">
      <w:pPr>
        <w:pStyle w:val="Sinespaciado"/>
        <w:spacing w:line="360" w:lineRule="auto"/>
        <w:jc w:val="both"/>
        <w:rPr>
          <w:rFonts w:ascii="Arial" w:hAnsi="Arial" w:cs="Arial"/>
          <w:sz w:val="24"/>
          <w:szCs w:val="24"/>
        </w:rPr>
      </w:pPr>
      <w:r>
        <w:rPr>
          <w:rFonts w:ascii="Arial" w:hAnsi="Arial" w:cs="Arial"/>
          <w:sz w:val="24"/>
          <w:szCs w:val="24"/>
        </w:rPr>
        <w:t>2-HIPOTESIS</w:t>
      </w:r>
      <w:r w:rsidR="00B55798">
        <w:rPr>
          <w:rFonts w:ascii="Arial" w:hAnsi="Arial" w:cs="Arial"/>
          <w:sz w:val="24"/>
          <w:szCs w:val="24"/>
        </w:rPr>
        <w:t>……………………………………………………………………...</w:t>
      </w:r>
      <w:r w:rsidR="0092172A" w:rsidRPr="00FA1DB1">
        <w:rPr>
          <w:rFonts w:ascii="Arial" w:hAnsi="Arial" w:cs="Arial"/>
          <w:sz w:val="24"/>
          <w:szCs w:val="24"/>
        </w:rPr>
        <w:t xml:space="preserve">   </w:t>
      </w:r>
    </w:p>
    <w:p w14:paraId="7717095C" w14:textId="77777777" w:rsidR="00277FD7" w:rsidRPr="00FA1DB1" w:rsidRDefault="00277FD7" w:rsidP="008102D5">
      <w:pPr>
        <w:pStyle w:val="Sinespaciado"/>
        <w:spacing w:line="360" w:lineRule="auto"/>
        <w:jc w:val="both"/>
        <w:rPr>
          <w:rFonts w:ascii="Arial" w:hAnsi="Arial" w:cs="Arial"/>
          <w:sz w:val="24"/>
          <w:szCs w:val="24"/>
        </w:rPr>
      </w:pPr>
    </w:p>
    <w:p w14:paraId="49CEF872" w14:textId="77777777" w:rsidR="00CA4A62" w:rsidRPr="00FA1DB1" w:rsidRDefault="00AF4073" w:rsidP="008102D5">
      <w:pPr>
        <w:pStyle w:val="Sinespaciado"/>
        <w:spacing w:line="360" w:lineRule="auto"/>
        <w:jc w:val="both"/>
        <w:rPr>
          <w:rFonts w:ascii="Arial" w:hAnsi="Arial" w:cs="Arial"/>
          <w:sz w:val="24"/>
          <w:szCs w:val="24"/>
        </w:rPr>
      </w:pPr>
      <w:r w:rsidRPr="00FA1DB1">
        <w:rPr>
          <w:rFonts w:ascii="Arial" w:hAnsi="Arial" w:cs="Arial"/>
          <w:sz w:val="24"/>
          <w:szCs w:val="24"/>
        </w:rPr>
        <w:t>3-</w:t>
      </w:r>
      <w:r w:rsidR="00CA4A62" w:rsidRPr="00FA1DB1">
        <w:rPr>
          <w:rFonts w:ascii="Arial" w:hAnsi="Arial" w:cs="Arial"/>
          <w:sz w:val="24"/>
          <w:szCs w:val="24"/>
        </w:rPr>
        <w:t>OBJETIVOS.</w:t>
      </w:r>
    </w:p>
    <w:p w14:paraId="241E0827" w14:textId="2BB7AD79" w:rsidR="00CA4A62" w:rsidRPr="00FA1DB1" w:rsidRDefault="00AF4073" w:rsidP="008102D5">
      <w:pPr>
        <w:pStyle w:val="Sinespaciado"/>
        <w:spacing w:line="360" w:lineRule="auto"/>
        <w:jc w:val="both"/>
        <w:rPr>
          <w:rFonts w:ascii="Arial" w:hAnsi="Arial" w:cs="Arial"/>
          <w:sz w:val="24"/>
          <w:szCs w:val="24"/>
        </w:rPr>
      </w:pPr>
      <w:r w:rsidRPr="00FA1DB1">
        <w:rPr>
          <w:rFonts w:ascii="Arial" w:hAnsi="Arial" w:cs="Arial"/>
          <w:sz w:val="24"/>
          <w:szCs w:val="24"/>
        </w:rPr>
        <w:t>3.1.</w:t>
      </w:r>
      <w:r w:rsidR="00CA4A62" w:rsidRPr="00FA1DB1">
        <w:rPr>
          <w:rFonts w:ascii="Arial" w:hAnsi="Arial" w:cs="Arial"/>
          <w:sz w:val="24"/>
          <w:szCs w:val="24"/>
        </w:rPr>
        <w:t xml:space="preserve"> Objetivos generales</w:t>
      </w:r>
      <w:r w:rsidR="00B55798">
        <w:rPr>
          <w:rFonts w:ascii="Arial" w:hAnsi="Arial" w:cs="Arial"/>
          <w:sz w:val="24"/>
          <w:szCs w:val="24"/>
        </w:rPr>
        <w:t>………………………………………………………</w:t>
      </w:r>
      <w:r w:rsidR="00BA37BF">
        <w:rPr>
          <w:rFonts w:ascii="Arial" w:hAnsi="Arial" w:cs="Arial"/>
          <w:sz w:val="24"/>
          <w:szCs w:val="24"/>
        </w:rPr>
        <w:t>…</w:t>
      </w:r>
    </w:p>
    <w:p w14:paraId="2F2B98BC" w14:textId="0C03B14C" w:rsidR="00975CA7" w:rsidRDefault="00AF4073" w:rsidP="008102D5">
      <w:pPr>
        <w:pStyle w:val="Sinespaciado"/>
        <w:spacing w:line="360" w:lineRule="auto"/>
        <w:jc w:val="both"/>
        <w:rPr>
          <w:rFonts w:ascii="Arial" w:hAnsi="Arial" w:cs="Arial"/>
          <w:sz w:val="24"/>
          <w:szCs w:val="24"/>
        </w:rPr>
      </w:pPr>
      <w:r w:rsidRPr="00FA1DB1">
        <w:rPr>
          <w:rFonts w:ascii="Arial" w:hAnsi="Arial" w:cs="Arial"/>
          <w:sz w:val="24"/>
          <w:szCs w:val="24"/>
        </w:rPr>
        <w:t>3.2.</w:t>
      </w:r>
      <w:r w:rsidR="00CA4A62" w:rsidRPr="00FA1DB1">
        <w:rPr>
          <w:rFonts w:ascii="Arial" w:hAnsi="Arial" w:cs="Arial"/>
          <w:sz w:val="24"/>
          <w:szCs w:val="24"/>
        </w:rPr>
        <w:t xml:space="preserve"> Objetivos específicos</w:t>
      </w:r>
      <w:r w:rsidR="008102D5">
        <w:rPr>
          <w:rFonts w:ascii="Arial" w:hAnsi="Arial" w:cs="Arial"/>
          <w:sz w:val="24"/>
          <w:szCs w:val="24"/>
        </w:rPr>
        <w:t>……………………………………………………….</w:t>
      </w:r>
    </w:p>
    <w:p w14:paraId="368F3299" w14:textId="77777777" w:rsidR="00277FD7" w:rsidRDefault="00277FD7" w:rsidP="008102D5">
      <w:pPr>
        <w:pStyle w:val="Sinespaciado"/>
        <w:spacing w:line="360" w:lineRule="auto"/>
        <w:jc w:val="both"/>
        <w:rPr>
          <w:rFonts w:ascii="Arial" w:hAnsi="Arial" w:cs="Arial"/>
          <w:sz w:val="24"/>
          <w:szCs w:val="24"/>
        </w:rPr>
      </w:pPr>
    </w:p>
    <w:p w14:paraId="2E94EA4E" w14:textId="28126C03" w:rsidR="00A36AF6" w:rsidRDefault="00975CA7" w:rsidP="008102D5">
      <w:pPr>
        <w:pStyle w:val="Sinespaciado"/>
        <w:spacing w:line="360" w:lineRule="auto"/>
        <w:jc w:val="both"/>
        <w:rPr>
          <w:rFonts w:ascii="Arial" w:hAnsi="Arial" w:cs="Arial"/>
          <w:sz w:val="24"/>
          <w:szCs w:val="24"/>
        </w:rPr>
      </w:pPr>
      <w:r>
        <w:rPr>
          <w:rFonts w:ascii="Arial" w:hAnsi="Arial" w:cs="Arial"/>
          <w:sz w:val="24"/>
          <w:szCs w:val="24"/>
        </w:rPr>
        <w:t>4-ANTECEDENTES</w:t>
      </w:r>
      <w:r w:rsidR="00B55798">
        <w:rPr>
          <w:rFonts w:ascii="Arial" w:hAnsi="Arial" w:cs="Arial"/>
          <w:sz w:val="24"/>
          <w:szCs w:val="24"/>
        </w:rPr>
        <w:t>………………………………………………………</w:t>
      </w:r>
      <w:r w:rsidR="006845DB">
        <w:rPr>
          <w:rFonts w:ascii="Arial" w:hAnsi="Arial" w:cs="Arial"/>
          <w:sz w:val="24"/>
          <w:szCs w:val="24"/>
        </w:rPr>
        <w:t>……</w:t>
      </w:r>
      <w:r w:rsidR="00BA37BF">
        <w:rPr>
          <w:rFonts w:ascii="Arial" w:hAnsi="Arial" w:cs="Arial"/>
          <w:sz w:val="24"/>
          <w:szCs w:val="24"/>
        </w:rPr>
        <w:t>.</w:t>
      </w:r>
    </w:p>
    <w:p w14:paraId="21ED7A32" w14:textId="77777777" w:rsidR="00277FD7" w:rsidRPr="00FA1DB1" w:rsidRDefault="00277FD7" w:rsidP="008102D5">
      <w:pPr>
        <w:pStyle w:val="Sinespaciado"/>
        <w:spacing w:line="360" w:lineRule="auto"/>
        <w:jc w:val="both"/>
        <w:rPr>
          <w:rFonts w:ascii="Arial" w:hAnsi="Arial" w:cs="Arial"/>
          <w:sz w:val="24"/>
          <w:szCs w:val="24"/>
        </w:rPr>
      </w:pPr>
    </w:p>
    <w:p w14:paraId="2E758B0F" w14:textId="77777777" w:rsidR="00E679C9" w:rsidRPr="00FA1DB1" w:rsidRDefault="00975CA7" w:rsidP="008102D5">
      <w:pPr>
        <w:pStyle w:val="Sinespaciado"/>
        <w:spacing w:line="360" w:lineRule="auto"/>
        <w:jc w:val="both"/>
        <w:rPr>
          <w:rFonts w:ascii="Arial" w:hAnsi="Arial" w:cs="Arial"/>
          <w:sz w:val="24"/>
          <w:szCs w:val="24"/>
        </w:rPr>
      </w:pPr>
      <w:r>
        <w:rPr>
          <w:rFonts w:ascii="Arial" w:hAnsi="Arial" w:cs="Arial"/>
          <w:sz w:val="24"/>
          <w:szCs w:val="24"/>
        </w:rPr>
        <w:t>5-</w:t>
      </w:r>
      <w:r w:rsidR="00A36AF6" w:rsidRPr="00FA1DB1">
        <w:rPr>
          <w:rFonts w:ascii="Arial" w:hAnsi="Arial" w:cs="Arial"/>
          <w:sz w:val="24"/>
          <w:szCs w:val="24"/>
        </w:rPr>
        <w:t>MARCO TEORICO</w:t>
      </w:r>
    </w:p>
    <w:p w14:paraId="6E648F72" w14:textId="0DEEB936" w:rsidR="000A3C9B" w:rsidRPr="00FA1DB1" w:rsidRDefault="00975CA7" w:rsidP="008102D5">
      <w:pPr>
        <w:pStyle w:val="Sinespaciado"/>
        <w:spacing w:line="360" w:lineRule="auto"/>
        <w:jc w:val="both"/>
        <w:rPr>
          <w:rFonts w:ascii="Arial" w:hAnsi="Arial" w:cs="Arial"/>
          <w:sz w:val="24"/>
          <w:szCs w:val="24"/>
        </w:rPr>
      </w:pPr>
      <w:r>
        <w:rPr>
          <w:rFonts w:ascii="Arial" w:hAnsi="Arial" w:cs="Arial"/>
          <w:sz w:val="24"/>
          <w:szCs w:val="24"/>
        </w:rPr>
        <w:t>5</w:t>
      </w:r>
      <w:r w:rsidR="00AF4073" w:rsidRPr="00FA1DB1">
        <w:rPr>
          <w:rFonts w:ascii="Arial" w:hAnsi="Arial" w:cs="Arial"/>
          <w:sz w:val="24"/>
          <w:szCs w:val="24"/>
        </w:rPr>
        <w:t>.1</w:t>
      </w:r>
      <w:r w:rsidR="00352383" w:rsidRPr="00FA1DB1">
        <w:rPr>
          <w:rFonts w:ascii="Arial" w:hAnsi="Arial" w:cs="Arial"/>
          <w:sz w:val="24"/>
          <w:szCs w:val="24"/>
        </w:rPr>
        <w:t>Capítulo I</w:t>
      </w:r>
      <w:r w:rsidR="006D25CA" w:rsidRPr="00FA1DB1">
        <w:rPr>
          <w:rFonts w:ascii="Arial" w:hAnsi="Arial" w:cs="Arial"/>
          <w:sz w:val="24"/>
          <w:szCs w:val="24"/>
        </w:rPr>
        <w:t>.</w:t>
      </w:r>
      <w:r w:rsidR="006845DB" w:rsidRPr="006845DB">
        <w:rPr>
          <w:rFonts w:ascii="Arial" w:eastAsia="Calibri" w:hAnsi="Arial" w:cs="Arial"/>
          <w:b/>
        </w:rPr>
        <w:t xml:space="preserve"> </w:t>
      </w:r>
      <w:r w:rsidR="006845DB" w:rsidRPr="006845DB">
        <w:rPr>
          <w:rFonts w:ascii="Arial" w:eastAsia="Calibri" w:hAnsi="Arial" w:cs="Arial"/>
          <w:bCs/>
          <w:sz w:val="24"/>
          <w:szCs w:val="24"/>
        </w:rPr>
        <w:t>Desarrollo infantil típico</w:t>
      </w:r>
      <w:r w:rsidR="002A78F1">
        <w:rPr>
          <w:rFonts w:ascii="Arial" w:eastAsia="Calibri" w:hAnsi="Arial" w:cs="Arial"/>
          <w:bCs/>
          <w:sz w:val="24"/>
          <w:szCs w:val="24"/>
        </w:rPr>
        <w:t>. C</w:t>
      </w:r>
      <w:r w:rsidR="006845DB" w:rsidRPr="006845DB">
        <w:rPr>
          <w:rFonts w:ascii="Arial" w:eastAsia="Calibri" w:hAnsi="Arial" w:cs="Arial"/>
          <w:bCs/>
          <w:sz w:val="24"/>
          <w:szCs w:val="24"/>
        </w:rPr>
        <w:t>omunicación</w:t>
      </w:r>
      <w:r w:rsidR="00481193">
        <w:rPr>
          <w:rFonts w:ascii="Arial" w:eastAsia="Calibri" w:hAnsi="Arial" w:cs="Arial"/>
          <w:bCs/>
          <w:sz w:val="24"/>
          <w:szCs w:val="24"/>
        </w:rPr>
        <w:t xml:space="preserve"> y el lenguaje</w:t>
      </w:r>
      <w:r w:rsidR="002A78F1">
        <w:rPr>
          <w:rFonts w:ascii="Arial" w:eastAsia="Calibri" w:hAnsi="Arial" w:cs="Arial"/>
          <w:bCs/>
          <w:sz w:val="24"/>
          <w:szCs w:val="24"/>
        </w:rPr>
        <w:t>.</w:t>
      </w:r>
      <w:r w:rsidR="006845DB">
        <w:rPr>
          <w:rFonts w:ascii="Arial" w:eastAsia="Calibri" w:hAnsi="Arial" w:cs="Arial"/>
          <w:bCs/>
        </w:rPr>
        <w:t xml:space="preserve"> </w:t>
      </w:r>
      <w:r w:rsidR="006845DB" w:rsidRPr="006D48AA">
        <w:rPr>
          <w:rFonts w:ascii="Arial" w:eastAsia="Calibri" w:hAnsi="Arial" w:cs="Arial"/>
          <w:bCs/>
        </w:rPr>
        <w:t xml:space="preserve"> </w:t>
      </w:r>
    </w:p>
    <w:p w14:paraId="2FC7B86F" w14:textId="309D2B9E" w:rsidR="003C79E1" w:rsidRDefault="00975CA7" w:rsidP="006845DB">
      <w:pPr>
        <w:jc w:val="both"/>
        <w:rPr>
          <w:rFonts w:ascii="Arial" w:eastAsia="Calibri" w:hAnsi="Arial" w:cs="Arial"/>
          <w:bCs/>
          <w:sz w:val="24"/>
          <w:szCs w:val="24"/>
          <w:lang w:eastAsia="en-US"/>
        </w:rPr>
      </w:pPr>
      <w:r w:rsidRPr="006845DB">
        <w:rPr>
          <w:rFonts w:ascii="Arial" w:hAnsi="Arial" w:cs="Arial"/>
          <w:sz w:val="24"/>
          <w:szCs w:val="24"/>
        </w:rPr>
        <w:t>5</w:t>
      </w:r>
      <w:r w:rsidR="00AF4073" w:rsidRPr="006845DB">
        <w:rPr>
          <w:rFonts w:ascii="Arial" w:hAnsi="Arial" w:cs="Arial"/>
          <w:sz w:val="24"/>
          <w:szCs w:val="24"/>
        </w:rPr>
        <w:t>.1.1.</w:t>
      </w:r>
      <w:r w:rsidR="006845DB" w:rsidRPr="006845DB">
        <w:rPr>
          <w:rFonts w:ascii="Arial" w:eastAsia="Calibri" w:hAnsi="Arial" w:cs="Arial"/>
          <w:bCs/>
          <w:sz w:val="24"/>
          <w:szCs w:val="24"/>
          <w:lang w:eastAsia="en-US"/>
        </w:rPr>
        <w:t xml:space="preserve"> </w:t>
      </w:r>
      <w:r w:rsidR="003C79E1">
        <w:rPr>
          <w:rFonts w:ascii="Arial" w:eastAsia="Calibri" w:hAnsi="Arial" w:cs="Arial"/>
          <w:bCs/>
          <w:sz w:val="24"/>
          <w:szCs w:val="24"/>
          <w:lang w:eastAsia="en-US"/>
        </w:rPr>
        <w:t xml:space="preserve">Teorías convergentes para </w:t>
      </w:r>
      <w:r w:rsidR="004913E9">
        <w:rPr>
          <w:rFonts w:ascii="Arial" w:eastAsia="Calibri" w:hAnsi="Arial" w:cs="Arial"/>
          <w:bCs/>
          <w:sz w:val="24"/>
          <w:szCs w:val="24"/>
          <w:lang w:eastAsia="en-US"/>
        </w:rPr>
        <w:t>comprende</w:t>
      </w:r>
      <w:r w:rsidR="003C79E1">
        <w:rPr>
          <w:rFonts w:ascii="Arial" w:eastAsia="Calibri" w:hAnsi="Arial" w:cs="Arial"/>
          <w:bCs/>
          <w:sz w:val="24"/>
          <w:szCs w:val="24"/>
          <w:lang w:eastAsia="en-US"/>
        </w:rPr>
        <w:t xml:space="preserve">r el contexto lingüístico </w:t>
      </w:r>
    </w:p>
    <w:p w14:paraId="5E0FA1B6" w14:textId="6C9E2697" w:rsidR="006845DB" w:rsidRPr="006845DB" w:rsidRDefault="003C79E1" w:rsidP="006845DB">
      <w:pPr>
        <w:jc w:val="both"/>
        <w:rPr>
          <w:rFonts w:ascii="Arial" w:eastAsia="Calibri" w:hAnsi="Arial" w:cs="Arial"/>
          <w:bCs/>
          <w:sz w:val="24"/>
          <w:szCs w:val="24"/>
          <w:lang w:eastAsia="en-US"/>
        </w:rPr>
      </w:pPr>
      <w:r>
        <w:rPr>
          <w:rFonts w:ascii="Arial" w:eastAsia="Calibri" w:hAnsi="Arial" w:cs="Arial"/>
          <w:bCs/>
          <w:sz w:val="24"/>
          <w:szCs w:val="24"/>
          <w:lang w:eastAsia="en-US"/>
        </w:rPr>
        <w:t xml:space="preserve">infantil </w:t>
      </w:r>
      <w:r w:rsidR="006845DB" w:rsidRPr="006845DB">
        <w:rPr>
          <w:rFonts w:ascii="Arial" w:eastAsia="Calibri" w:hAnsi="Arial" w:cs="Arial"/>
          <w:bCs/>
          <w:sz w:val="24"/>
          <w:szCs w:val="24"/>
          <w:lang w:eastAsia="en-US"/>
        </w:rPr>
        <w:t>………………………………………</w:t>
      </w:r>
      <w:r>
        <w:rPr>
          <w:rFonts w:ascii="Arial" w:eastAsia="Calibri" w:hAnsi="Arial" w:cs="Arial"/>
          <w:bCs/>
          <w:sz w:val="24"/>
          <w:szCs w:val="24"/>
          <w:lang w:eastAsia="en-US"/>
        </w:rPr>
        <w:t>…………………………………..</w:t>
      </w:r>
    </w:p>
    <w:p w14:paraId="1D734F2A" w14:textId="1839E0AC" w:rsidR="00441146" w:rsidRDefault="006845DB" w:rsidP="006845DB">
      <w:pPr>
        <w:contextualSpacing/>
        <w:jc w:val="both"/>
        <w:rPr>
          <w:rFonts w:ascii="Arial" w:eastAsia="Calibri" w:hAnsi="Arial" w:cs="Arial"/>
          <w:bCs/>
          <w:sz w:val="24"/>
          <w:szCs w:val="24"/>
          <w:lang w:eastAsia="en-US"/>
        </w:rPr>
      </w:pPr>
      <w:r w:rsidRPr="006845DB">
        <w:rPr>
          <w:rFonts w:ascii="Arial" w:eastAsia="Calibri" w:hAnsi="Arial" w:cs="Arial"/>
          <w:bCs/>
          <w:sz w:val="24"/>
          <w:szCs w:val="24"/>
          <w:lang w:eastAsia="en-US"/>
        </w:rPr>
        <w:t>5.1.2</w:t>
      </w:r>
      <w:r w:rsidR="00EA1C8E">
        <w:rPr>
          <w:rFonts w:ascii="Arial" w:eastAsia="Calibri" w:hAnsi="Arial" w:cs="Arial"/>
          <w:bCs/>
          <w:sz w:val="24"/>
          <w:szCs w:val="24"/>
          <w:lang w:eastAsia="en-US"/>
        </w:rPr>
        <w:t xml:space="preserve"> </w:t>
      </w:r>
      <w:r w:rsidRPr="006845DB">
        <w:rPr>
          <w:rFonts w:ascii="Arial" w:eastAsia="Calibri" w:hAnsi="Arial" w:cs="Arial"/>
          <w:bCs/>
          <w:sz w:val="24"/>
          <w:szCs w:val="24"/>
          <w:lang w:eastAsia="en-US"/>
        </w:rPr>
        <w:t>Hitos del desarrollo</w:t>
      </w:r>
      <w:r w:rsidR="002A78F1">
        <w:rPr>
          <w:rFonts w:ascii="Arial" w:eastAsia="Calibri" w:hAnsi="Arial" w:cs="Arial"/>
          <w:bCs/>
          <w:sz w:val="24"/>
          <w:szCs w:val="24"/>
          <w:lang w:eastAsia="en-US"/>
        </w:rPr>
        <w:t xml:space="preserve"> en la </w:t>
      </w:r>
      <w:r w:rsidRPr="006845DB">
        <w:rPr>
          <w:rFonts w:ascii="Arial" w:eastAsia="Calibri" w:hAnsi="Arial" w:cs="Arial"/>
          <w:bCs/>
          <w:sz w:val="24"/>
          <w:szCs w:val="24"/>
          <w:lang w:eastAsia="en-US"/>
        </w:rPr>
        <w:t>comunicación</w:t>
      </w:r>
      <w:r w:rsidR="002A78F1">
        <w:rPr>
          <w:rFonts w:ascii="Arial" w:eastAsia="Calibri" w:hAnsi="Arial" w:cs="Arial"/>
          <w:bCs/>
          <w:sz w:val="24"/>
          <w:szCs w:val="24"/>
          <w:lang w:eastAsia="en-US"/>
        </w:rPr>
        <w:t xml:space="preserve"> y en el lenguaje</w:t>
      </w:r>
      <w:r w:rsidR="00441146">
        <w:rPr>
          <w:rFonts w:ascii="Arial" w:eastAsia="Calibri" w:hAnsi="Arial" w:cs="Arial"/>
          <w:bCs/>
          <w:sz w:val="24"/>
          <w:szCs w:val="24"/>
          <w:lang w:eastAsia="en-US"/>
        </w:rPr>
        <w:t xml:space="preserve"> los primeros</w:t>
      </w:r>
    </w:p>
    <w:p w14:paraId="0CEF0D1F" w14:textId="6D99E67A" w:rsidR="00352383" w:rsidRPr="006845DB" w:rsidRDefault="00441146" w:rsidP="006845DB">
      <w:pPr>
        <w:contextualSpacing/>
        <w:jc w:val="both"/>
        <w:rPr>
          <w:rFonts w:ascii="Arial" w:eastAsia="Calibri" w:hAnsi="Arial" w:cs="Arial"/>
          <w:bCs/>
          <w:sz w:val="24"/>
          <w:szCs w:val="24"/>
          <w:lang w:eastAsia="en-US"/>
        </w:rPr>
      </w:pPr>
      <w:r>
        <w:rPr>
          <w:rFonts w:ascii="Arial" w:eastAsia="Calibri" w:hAnsi="Arial" w:cs="Arial"/>
          <w:bCs/>
          <w:sz w:val="24"/>
          <w:szCs w:val="24"/>
          <w:lang w:eastAsia="en-US"/>
        </w:rPr>
        <w:t xml:space="preserve"> tres años de vida</w:t>
      </w:r>
      <w:r w:rsidR="008102D5" w:rsidRPr="006845DB">
        <w:rPr>
          <w:rFonts w:ascii="Arial" w:hAnsi="Arial" w:cs="Arial"/>
          <w:sz w:val="24"/>
          <w:szCs w:val="24"/>
        </w:rPr>
        <w:t>……</w:t>
      </w:r>
      <w:r w:rsidR="002A78F1">
        <w:rPr>
          <w:rFonts w:ascii="Arial" w:hAnsi="Arial" w:cs="Arial"/>
          <w:sz w:val="24"/>
          <w:szCs w:val="24"/>
        </w:rPr>
        <w:t>………</w:t>
      </w:r>
      <w:r>
        <w:rPr>
          <w:rFonts w:ascii="Arial" w:hAnsi="Arial" w:cs="Arial"/>
          <w:sz w:val="24"/>
          <w:szCs w:val="24"/>
        </w:rPr>
        <w:t>…………………………………………………..</w:t>
      </w:r>
    </w:p>
    <w:p w14:paraId="050660B7" w14:textId="7903753D" w:rsidR="00463A7B" w:rsidRDefault="00975CA7" w:rsidP="008102D5">
      <w:pPr>
        <w:pStyle w:val="Sinespaciado"/>
        <w:spacing w:line="360" w:lineRule="auto"/>
        <w:jc w:val="both"/>
        <w:rPr>
          <w:rFonts w:ascii="Arial" w:hAnsi="Arial" w:cs="Arial"/>
          <w:sz w:val="24"/>
          <w:szCs w:val="24"/>
        </w:rPr>
      </w:pPr>
      <w:r>
        <w:rPr>
          <w:rFonts w:ascii="Arial" w:hAnsi="Arial" w:cs="Arial"/>
          <w:sz w:val="24"/>
          <w:szCs w:val="24"/>
        </w:rPr>
        <w:t>5</w:t>
      </w:r>
      <w:r w:rsidR="00F103C5" w:rsidRPr="00FA1DB1">
        <w:rPr>
          <w:rFonts w:ascii="Arial" w:hAnsi="Arial" w:cs="Arial"/>
          <w:sz w:val="24"/>
          <w:szCs w:val="24"/>
        </w:rPr>
        <w:t xml:space="preserve">.2. Capítulo II. </w:t>
      </w:r>
      <w:r w:rsidR="006845DB" w:rsidRPr="006845DB">
        <w:rPr>
          <w:rFonts w:ascii="Arial" w:eastAsia="Calibri" w:hAnsi="Arial" w:cs="Arial"/>
          <w:bCs/>
        </w:rPr>
        <w:t xml:space="preserve">Estrategias </w:t>
      </w:r>
      <w:r w:rsidR="00D01A3D">
        <w:rPr>
          <w:rFonts w:ascii="Arial" w:eastAsia="Calibri" w:hAnsi="Arial" w:cs="Arial"/>
          <w:bCs/>
        </w:rPr>
        <w:t>lingüísticas en la interacción adulto-niño</w:t>
      </w:r>
      <w:r w:rsidR="00D5306D">
        <w:rPr>
          <w:rFonts w:ascii="Arial" w:eastAsia="Calibri" w:hAnsi="Arial" w:cs="Arial"/>
          <w:bCs/>
        </w:rPr>
        <w:t>………</w:t>
      </w:r>
      <w:r w:rsidR="00D01A3D">
        <w:rPr>
          <w:rFonts w:ascii="Arial" w:eastAsia="Calibri" w:hAnsi="Arial" w:cs="Arial"/>
          <w:bCs/>
        </w:rPr>
        <w:t>…..</w:t>
      </w:r>
    </w:p>
    <w:p w14:paraId="60B8F876" w14:textId="7B6270C5" w:rsidR="00E81C13" w:rsidRPr="00E81C13" w:rsidRDefault="00E679C9" w:rsidP="008102D5">
      <w:pPr>
        <w:pStyle w:val="Sinespaciado"/>
        <w:spacing w:line="360" w:lineRule="auto"/>
        <w:jc w:val="both"/>
        <w:rPr>
          <w:rFonts w:ascii="Arial" w:hAnsi="Arial" w:cs="Arial"/>
          <w:sz w:val="24"/>
          <w:szCs w:val="24"/>
        </w:rPr>
      </w:pPr>
      <w:r>
        <w:rPr>
          <w:rFonts w:ascii="Arial" w:hAnsi="Arial" w:cs="Arial"/>
          <w:sz w:val="24"/>
          <w:szCs w:val="24"/>
        </w:rPr>
        <w:t>5</w:t>
      </w:r>
      <w:r w:rsidR="00F103C5" w:rsidRPr="00E81C13">
        <w:rPr>
          <w:rFonts w:ascii="Arial" w:hAnsi="Arial" w:cs="Arial"/>
          <w:sz w:val="24"/>
          <w:szCs w:val="24"/>
        </w:rPr>
        <w:t>.</w:t>
      </w:r>
      <w:r w:rsidR="00EF534B">
        <w:rPr>
          <w:rFonts w:ascii="Arial" w:hAnsi="Arial" w:cs="Arial"/>
          <w:sz w:val="24"/>
          <w:szCs w:val="24"/>
        </w:rPr>
        <w:t xml:space="preserve">3. Capítulo III. </w:t>
      </w:r>
      <w:r w:rsidR="00D34F0B" w:rsidRPr="00D34F0B">
        <w:rPr>
          <w:rFonts w:ascii="Arial" w:eastAsia="Calibri" w:hAnsi="Arial" w:cs="Arial"/>
          <w:bCs/>
        </w:rPr>
        <w:t>El proceso de evaluación Neuropsicológica</w:t>
      </w:r>
      <w:r w:rsidR="00D9487C">
        <w:rPr>
          <w:rFonts w:ascii="Arial" w:eastAsia="Calibri" w:hAnsi="Arial" w:cs="Arial"/>
          <w:bCs/>
        </w:rPr>
        <w:t>……………………</w:t>
      </w:r>
    </w:p>
    <w:p w14:paraId="7019B8A6" w14:textId="77777777" w:rsidR="00CA4A62" w:rsidRPr="00FA1DB1" w:rsidRDefault="00CA4A62" w:rsidP="008102D5">
      <w:pPr>
        <w:pStyle w:val="Sinespaciado"/>
        <w:spacing w:line="360" w:lineRule="auto"/>
        <w:jc w:val="both"/>
        <w:rPr>
          <w:rFonts w:ascii="Arial" w:hAnsi="Arial" w:cs="Arial"/>
          <w:sz w:val="24"/>
          <w:szCs w:val="24"/>
        </w:rPr>
      </w:pPr>
    </w:p>
    <w:p w14:paraId="25CDB9DC" w14:textId="77777777" w:rsidR="00CA4A62" w:rsidRPr="00FA1DB1" w:rsidRDefault="00AF4073" w:rsidP="008102D5">
      <w:pPr>
        <w:pStyle w:val="Sinespaciado"/>
        <w:spacing w:line="360" w:lineRule="auto"/>
        <w:jc w:val="both"/>
        <w:rPr>
          <w:rFonts w:ascii="Arial" w:hAnsi="Arial" w:cs="Arial"/>
          <w:sz w:val="24"/>
          <w:szCs w:val="24"/>
        </w:rPr>
      </w:pPr>
      <w:r w:rsidRPr="00FA1DB1">
        <w:rPr>
          <w:rFonts w:ascii="Arial" w:hAnsi="Arial" w:cs="Arial"/>
          <w:sz w:val="24"/>
          <w:szCs w:val="24"/>
        </w:rPr>
        <w:t>6-</w:t>
      </w:r>
      <w:r w:rsidR="00CA4A62" w:rsidRPr="00FA1DB1">
        <w:rPr>
          <w:rFonts w:ascii="Arial" w:hAnsi="Arial" w:cs="Arial"/>
          <w:sz w:val="24"/>
          <w:szCs w:val="24"/>
        </w:rPr>
        <w:t>DISEÑO METODOLOGICO.</w:t>
      </w:r>
    </w:p>
    <w:p w14:paraId="605FE2A5" w14:textId="3448E305" w:rsidR="00CA4A62" w:rsidRPr="00FA1DB1" w:rsidRDefault="00AF4073" w:rsidP="008102D5">
      <w:pPr>
        <w:pStyle w:val="Sinespaciado"/>
        <w:spacing w:line="360" w:lineRule="auto"/>
        <w:jc w:val="both"/>
        <w:rPr>
          <w:rFonts w:ascii="Arial" w:hAnsi="Arial" w:cs="Arial"/>
          <w:sz w:val="24"/>
          <w:szCs w:val="24"/>
        </w:rPr>
      </w:pPr>
      <w:r w:rsidRPr="00FA1DB1">
        <w:rPr>
          <w:rFonts w:ascii="Arial" w:hAnsi="Arial" w:cs="Arial"/>
          <w:sz w:val="24"/>
          <w:szCs w:val="24"/>
        </w:rPr>
        <w:t xml:space="preserve">6.1. </w:t>
      </w:r>
      <w:r w:rsidR="000B6EF0">
        <w:rPr>
          <w:rFonts w:ascii="Arial" w:hAnsi="Arial" w:cs="Arial"/>
          <w:sz w:val="24"/>
          <w:szCs w:val="24"/>
        </w:rPr>
        <w:t>Tipo de investigación</w:t>
      </w:r>
      <w:r w:rsidR="00B55798">
        <w:rPr>
          <w:rFonts w:ascii="Arial" w:hAnsi="Arial" w:cs="Arial"/>
          <w:sz w:val="24"/>
          <w:szCs w:val="24"/>
        </w:rPr>
        <w:t>…………………………………………………………….</w:t>
      </w:r>
    </w:p>
    <w:p w14:paraId="5986B6D8" w14:textId="2E728522" w:rsidR="00CA4A62" w:rsidRPr="00FA1DB1" w:rsidRDefault="00AF4073" w:rsidP="008102D5">
      <w:pPr>
        <w:pStyle w:val="Sinespaciado"/>
        <w:spacing w:line="360" w:lineRule="auto"/>
        <w:jc w:val="both"/>
        <w:rPr>
          <w:rFonts w:ascii="Arial" w:hAnsi="Arial" w:cs="Arial"/>
          <w:sz w:val="24"/>
          <w:szCs w:val="24"/>
        </w:rPr>
      </w:pPr>
      <w:r w:rsidRPr="00FA1DB1">
        <w:rPr>
          <w:rFonts w:ascii="Arial" w:hAnsi="Arial" w:cs="Arial"/>
          <w:sz w:val="24"/>
          <w:szCs w:val="24"/>
        </w:rPr>
        <w:t>6.</w:t>
      </w:r>
      <w:r w:rsidR="000B6EF0">
        <w:rPr>
          <w:rFonts w:ascii="Arial" w:hAnsi="Arial" w:cs="Arial"/>
          <w:sz w:val="24"/>
          <w:szCs w:val="24"/>
        </w:rPr>
        <w:t>2</w:t>
      </w:r>
      <w:r w:rsidR="00521E29" w:rsidRPr="00FA1DB1">
        <w:rPr>
          <w:rFonts w:ascii="Arial" w:hAnsi="Arial" w:cs="Arial"/>
          <w:sz w:val="24"/>
          <w:szCs w:val="24"/>
        </w:rPr>
        <w:t xml:space="preserve">. </w:t>
      </w:r>
      <w:r w:rsidR="006D25CA" w:rsidRPr="00FA1DB1">
        <w:rPr>
          <w:rFonts w:ascii="Arial" w:hAnsi="Arial" w:cs="Arial"/>
          <w:sz w:val="24"/>
          <w:szCs w:val="24"/>
        </w:rPr>
        <w:t xml:space="preserve"> Instrumento de recolección de datos</w:t>
      </w:r>
      <w:r w:rsidR="008102D5">
        <w:rPr>
          <w:rFonts w:ascii="Arial" w:hAnsi="Arial" w:cs="Arial"/>
          <w:sz w:val="24"/>
          <w:szCs w:val="24"/>
        </w:rPr>
        <w:t>………………………………………….</w:t>
      </w:r>
    </w:p>
    <w:p w14:paraId="202173AF" w14:textId="59D9FDE3" w:rsidR="001F19B3" w:rsidRPr="00FA1DB1" w:rsidRDefault="000B6EF0" w:rsidP="008102D5">
      <w:pPr>
        <w:pStyle w:val="Sinespaciado"/>
        <w:spacing w:line="360" w:lineRule="auto"/>
        <w:jc w:val="both"/>
        <w:rPr>
          <w:rFonts w:ascii="Arial" w:hAnsi="Arial" w:cs="Arial"/>
          <w:sz w:val="24"/>
          <w:szCs w:val="24"/>
        </w:rPr>
      </w:pPr>
      <w:r>
        <w:rPr>
          <w:rFonts w:ascii="Arial" w:hAnsi="Arial" w:cs="Arial"/>
          <w:sz w:val="24"/>
          <w:szCs w:val="24"/>
        </w:rPr>
        <w:t>6.3</w:t>
      </w:r>
      <w:r w:rsidR="00D54BFE">
        <w:rPr>
          <w:rFonts w:ascii="Arial" w:hAnsi="Arial" w:cs="Arial"/>
          <w:sz w:val="24"/>
          <w:szCs w:val="24"/>
        </w:rPr>
        <w:t>. Cuestionario……………………………………………………………</w:t>
      </w:r>
      <w:r w:rsidR="008102D5">
        <w:rPr>
          <w:rFonts w:ascii="Arial" w:hAnsi="Arial" w:cs="Arial"/>
          <w:sz w:val="24"/>
          <w:szCs w:val="24"/>
        </w:rPr>
        <w:t>…………</w:t>
      </w:r>
    </w:p>
    <w:p w14:paraId="3E5FB3AD" w14:textId="2E1DD75B" w:rsidR="00CA4A62" w:rsidRDefault="000B6EF0" w:rsidP="008102D5">
      <w:pPr>
        <w:pStyle w:val="Sinespaciado"/>
        <w:spacing w:line="360" w:lineRule="auto"/>
        <w:jc w:val="both"/>
        <w:rPr>
          <w:rFonts w:ascii="Arial" w:hAnsi="Arial" w:cs="Arial"/>
          <w:sz w:val="24"/>
          <w:szCs w:val="24"/>
        </w:rPr>
      </w:pPr>
      <w:r>
        <w:rPr>
          <w:rFonts w:ascii="Arial" w:hAnsi="Arial" w:cs="Arial"/>
          <w:sz w:val="24"/>
          <w:szCs w:val="24"/>
        </w:rPr>
        <w:t>6.4</w:t>
      </w:r>
      <w:r w:rsidR="001F19B3" w:rsidRPr="00FA1DB1">
        <w:rPr>
          <w:rFonts w:ascii="Arial" w:hAnsi="Arial" w:cs="Arial"/>
          <w:sz w:val="24"/>
          <w:szCs w:val="24"/>
        </w:rPr>
        <w:t xml:space="preserve">. </w:t>
      </w:r>
      <w:r w:rsidR="00277FD7">
        <w:rPr>
          <w:rFonts w:ascii="Arial" w:hAnsi="Arial" w:cs="Arial"/>
          <w:sz w:val="24"/>
          <w:szCs w:val="24"/>
        </w:rPr>
        <w:t>Universo</w:t>
      </w:r>
      <w:r w:rsidR="008102D5">
        <w:rPr>
          <w:rFonts w:ascii="Arial" w:hAnsi="Arial" w:cs="Arial"/>
          <w:sz w:val="24"/>
          <w:szCs w:val="24"/>
        </w:rPr>
        <w:t>……………………………………………………………………………</w:t>
      </w:r>
    </w:p>
    <w:p w14:paraId="787CC90A" w14:textId="412228DC" w:rsidR="00277FD7" w:rsidRDefault="00277FD7" w:rsidP="008102D5">
      <w:pPr>
        <w:pStyle w:val="Sinespaciado"/>
        <w:spacing w:line="360" w:lineRule="auto"/>
        <w:jc w:val="both"/>
        <w:rPr>
          <w:rFonts w:ascii="Arial" w:hAnsi="Arial" w:cs="Arial"/>
          <w:sz w:val="24"/>
          <w:szCs w:val="24"/>
        </w:rPr>
      </w:pPr>
    </w:p>
    <w:p w14:paraId="568656FD" w14:textId="7A78814E" w:rsidR="00D34F0B" w:rsidRDefault="00D34F0B" w:rsidP="008102D5">
      <w:pPr>
        <w:pStyle w:val="Sinespaciado"/>
        <w:spacing w:line="360" w:lineRule="auto"/>
        <w:jc w:val="both"/>
        <w:rPr>
          <w:rFonts w:ascii="Arial" w:hAnsi="Arial" w:cs="Arial"/>
          <w:sz w:val="24"/>
          <w:szCs w:val="24"/>
        </w:rPr>
      </w:pPr>
    </w:p>
    <w:p w14:paraId="7C057C60" w14:textId="77777777" w:rsidR="000D3611" w:rsidRPr="00FA1DB1" w:rsidRDefault="000D3611" w:rsidP="008102D5">
      <w:pPr>
        <w:pStyle w:val="Sinespaciado"/>
        <w:spacing w:line="360" w:lineRule="auto"/>
        <w:jc w:val="both"/>
        <w:rPr>
          <w:rFonts w:ascii="Arial" w:hAnsi="Arial" w:cs="Arial"/>
          <w:sz w:val="24"/>
          <w:szCs w:val="24"/>
        </w:rPr>
      </w:pPr>
    </w:p>
    <w:p w14:paraId="663972A0" w14:textId="25125E63" w:rsidR="00CA4A62" w:rsidRPr="00FA1DB1" w:rsidRDefault="00521E29" w:rsidP="008102D5">
      <w:pPr>
        <w:pStyle w:val="Sinespaciado"/>
        <w:tabs>
          <w:tab w:val="left" w:pos="3675"/>
        </w:tabs>
        <w:spacing w:line="360" w:lineRule="auto"/>
        <w:jc w:val="both"/>
        <w:rPr>
          <w:rFonts w:ascii="Arial" w:hAnsi="Arial" w:cs="Arial"/>
          <w:sz w:val="24"/>
          <w:szCs w:val="24"/>
        </w:rPr>
      </w:pPr>
      <w:bookmarkStart w:id="4" w:name="_Hlk145703490"/>
      <w:r w:rsidRPr="00FA1DB1">
        <w:rPr>
          <w:rFonts w:ascii="Arial" w:hAnsi="Arial" w:cs="Arial"/>
          <w:sz w:val="24"/>
          <w:szCs w:val="24"/>
        </w:rPr>
        <w:lastRenderedPageBreak/>
        <w:t>7-</w:t>
      </w:r>
      <w:r w:rsidR="00CA4A62" w:rsidRPr="00FA1DB1">
        <w:rPr>
          <w:rFonts w:ascii="Arial" w:hAnsi="Arial" w:cs="Arial"/>
          <w:sz w:val="24"/>
          <w:szCs w:val="24"/>
        </w:rPr>
        <w:t>ANÁLISIS DE</w:t>
      </w:r>
      <w:r w:rsidR="00B37A7D">
        <w:rPr>
          <w:rFonts w:ascii="Arial" w:hAnsi="Arial" w:cs="Arial"/>
          <w:sz w:val="24"/>
          <w:szCs w:val="24"/>
        </w:rPr>
        <w:t>L INSTRUMENTO UTILIZADO</w:t>
      </w:r>
      <w:r w:rsidR="00463A7B">
        <w:rPr>
          <w:rFonts w:ascii="Arial" w:hAnsi="Arial" w:cs="Arial"/>
          <w:sz w:val="24"/>
          <w:szCs w:val="24"/>
        </w:rPr>
        <w:tab/>
      </w:r>
    </w:p>
    <w:p w14:paraId="44EF56D7" w14:textId="3989A876" w:rsidR="001C5004" w:rsidRDefault="00521E29" w:rsidP="008102D5">
      <w:pPr>
        <w:pStyle w:val="Sinespaciado"/>
        <w:spacing w:line="360" w:lineRule="auto"/>
        <w:jc w:val="both"/>
        <w:rPr>
          <w:rFonts w:ascii="Arial" w:hAnsi="Arial" w:cs="Arial"/>
          <w:sz w:val="24"/>
          <w:szCs w:val="24"/>
        </w:rPr>
      </w:pPr>
      <w:r w:rsidRPr="00FA1DB1">
        <w:rPr>
          <w:rFonts w:ascii="Arial" w:hAnsi="Arial" w:cs="Arial"/>
          <w:sz w:val="24"/>
          <w:szCs w:val="24"/>
        </w:rPr>
        <w:t xml:space="preserve">.7.1. </w:t>
      </w:r>
      <w:r w:rsidR="00CA4A62" w:rsidRPr="00FA1DB1">
        <w:rPr>
          <w:rFonts w:ascii="Arial" w:hAnsi="Arial" w:cs="Arial"/>
          <w:sz w:val="24"/>
          <w:szCs w:val="24"/>
        </w:rPr>
        <w:t xml:space="preserve"> </w:t>
      </w:r>
      <w:r w:rsidR="00B37A7D">
        <w:rPr>
          <w:rFonts w:ascii="Arial" w:hAnsi="Arial" w:cs="Arial"/>
          <w:sz w:val="24"/>
          <w:szCs w:val="24"/>
        </w:rPr>
        <w:t>Efectividad del instrumento</w:t>
      </w:r>
      <w:r w:rsidR="008102D5">
        <w:rPr>
          <w:rFonts w:ascii="Arial" w:hAnsi="Arial" w:cs="Arial"/>
          <w:sz w:val="24"/>
          <w:szCs w:val="24"/>
        </w:rPr>
        <w:t>………………………………………….</w:t>
      </w:r>
    </w:p>
    <w:p w14:paraId="2532CE6B" w14:textId="01E69DAD" w:rsidR="00B37A7D" w:rsidRDefault="00B37A7D" w:rsidP="008102D5">
      <w:pPr>
        <w:pStyle w:val="Sinespaciado"/>
        <w:spacing w:line="360" w:lineRule="auto"/>
        <w:jc w:val="both"/>
        <w:rPr>
          <w:rFonts w:ascii="Arial" w:hAnsi="Arial" w:cs="Arial"/>
          <w:sz w:val="24"/>
          <w:szCs w:val="24"/>
        </w:rPr>
      </w:pPr>
      <w:r>
        <w:rPr>
          <w:rFonts w:ascii="Arial" w:hAnsi="Arial" w:cs="Arial"/>
          <w:sz w:val="24"/>
          <w:szCs w:val="24"/>
        </w:rPr>
        <w:t>7.2. Efectividad del recurso</w:t>
      </w:r>
      <w:bookmarkEnd w:id="4"/>
      <w:r>
        <w:rPr>
          <w:rFonts w:ascii="Arial" w:hAnsi="Arial" w:cs="Arial"/>
          <w:sz w:val="24"/>
          <w:szCs w:val="24"/>
        </w:rPr>
        <w:t>…………………………………………………</w:t>
      </w:r>
    </w:p>
    <w:p w14:paraId="2CE35378" w14:textId="77777777" w:rsidR="00277FD7" w:rsidRPr="00FA1DB1" w:rsidRDefault="00277FD7" w:rsidP="008102D5">
      <w:pPr>
        <w:pStyle w:val="Sinespaciado"/>
        <w:spacing w:line="360" w:lineRule="auto"/>
        <w:jc w:val="both"/>
        <w:rPr>
          <w:rFonts w:ascii="Arial" w:hAnsi="Arial" w:cs="Arial"/>
          <w:sz w:val="24"/>
          <w:szCs w:val="24"/>
        </w:rPr>
      </w:pPr>
    </w:p>
    <w:p w14:paraId="2805E282" w14:textId="77777777" w:rsidR="00CA4A62" w:rsidRPr="00FA1DB1" w:rsidRDefault="00521E29" w:rsidP="008102D5">
      <w:pPr>
        <w:pStyle w:val="Sinespaciado"/>
        <w:spacing w:line="360" w:lineRule="auto"/>
        <w:jc w:val="both"/>
        <w:rPr>
          <w:rFonts w:ascii="Arial" w:hAnsi="Arial" w:cs="Arial"/>
          <w:sz w:val="24"/>
          <w:szCs w:val="24"/>
        </w:rPr>
      </w:pPr>
      <w:r w:rsidRPr="00FA1DB1">
        <w:rPr>
          <w:rFonts w:ascii="Arial" w:hAnsi="Arial" w:cs="Arial"/>
          <w:sz w:val="24"/>
          <w:szCs w:val="24"/>
        </w:rPr>
        <w:t xml:space="preserve"> </w:t>
      </w:r>
      <w:r w:rsidR="00463A7B">
        <w:rPr>
          <w:rFonts w:ascii="Arial" w:hAnsi="Arial" w:cs="Arial"/>
          <w:sz w:val="24"/>
          <w:szCs w:val="24"/>
        </w:rPr>
        <w:t>8</w:t>
      </w:r>
      <w:r w:rsidR="00CA4A62" w:rsidRPr="00FA1DB1">
        <w:rPr>
          <w:rFonts w:ascii="Arial" w:hAnsi="Arial" w:cs="Arial"/>
          <w:sz w:val="24"/>
          <w:szCs w:val="24"/>
        </w:rPr>
        <w:t>-CONCLUSIÓN.</w:t>
      </w:r>
    </w:p>
    <w:p w14:paraId="04CF6CBF" w14:textId="4CE5B006" w:rsidR="006D25CA" w:rsidRPr="00FA1DB1" w:rsidRDefault="00463A7B" w:rsidP="008102D5">
      <w:pPr>
        <w:pStyle w:val="Sinespaciado"/>
        <w:spacing w:line="360" w:lineRule="auto"/>
        <w:jc w:val="both"/>
        <w:rPr>
          <w:rFonts w:ascii="Arial" w:hAnsi="Arial" w:cs="Arial"/>
          <w:sz w:val="24"/>
          <w:szCs w:val="24"/>
        </w:rPr>
      </w:pPr>
      <w:r>
        <w:rPr>
          <w:rFonts w:ascii="Arial" w:hAnsi="Arial" w:cs="Arial"/>
          <w:sz w:val="24"/>
          <w:szCs w:val="24"/>
        </w:rPr>
        <w:t>8</w:t>
      </w:r>
      <w:r w:rsidR="001C6A77">
        <w:rPr>
          <w:rFonts w:ascii="Arial" w:hAnsi="Arial" w:cs="Arial"/>
          <w:sz w:val="24"/>
          <w:szCs w:val="24"/>
        </w:rPr>
        <w:t>.</w:t>
      </w:r>
      <w:r w:rsidR="00521E29" w:rsidRPr="00FA1DB1">
        <w:rPr>
          <w:rFonts w:ascii="Arial" w:hAnsi="Arial" w:cs="Arial"/>
          <w:sz w:val="24"/>
          <w:szCs w:val="24"/>
        </w:rPr>
        <w:t xml:space="preserve">1. </w:t>
      </w:r>
      <w:r w:rsidR="006D25CA" w:rsidRPr="00FA1DB1">
        <w:rPr>
          <w:rFonts w:ascii="Arial" w:hAnsi="Arial" w:cs="Arial"/>
          <w:sz w:val="24"/>
          <w:szCs w:val="24"/>
        </w:rPr>
        <w:t>Conclusiones finales</w:t>
      </w:r>
      <w:r w:rsidR="008102D5">
        <w:rPr>
          <w:rFonts w:ascii="Arial" w:hAnsi="Arial" w:cs="Arial"/>
          <w:sz w:val="24"/>
          <w:szCs w:val="24"/>
        </w:rPr>
        <w:t>……………………………………………………………</w:t>
      </w:r>
    </w:p>
    <w:p w14:paraId="248B94DC" w14:textId="200C8EF5" w:rsidR="001C5004" w:rsidRDefault="00463A7B" w:rsidP="008102D5">
      <w:pPr>
        <w:pStyle w:val="Sinespaciado"/>
        <w:spacing w:line="360" w:lineRule="auto"/>
        <w:jc w:val="both"/>
        <w:rPr>
          <w:rFonts w:ascii="Arial" w:hAnsi="Arial" w:cs="Arial"/>
          <w:sz w:val="24"/>
          <w:szCs w:val="24"/>
        </w:rPr>
      </w:pPr>
      <w:r>
        <w:rPr>
          <w:rFonts w:ascii="Arial" w:hAnsi="Arial" w:cs="Arial"/>
          <w:sz w:val="24"/>
          <w:szCs w:val="24"/>
        </w:rPr>
        <w:t>8</w:t>
      </w:r>
      <w:r w:rsidR="00521E29" w:rsidRPr="00FA1DB1">
        <w:rPr>
          <w:rFonts w:ascii="Arial" w:hAnsi="Arial" w:cs="Arial"/>
          <w:sz w:val="24"/>
          <w:szCs w:val="24"/>
        </w:rPr>
        <w:t xml:space="preserve">.2. </w:t>
      </w:r>
      <w:r w:rsidR="006D25CA" w:rsidRPr="00FA1DB1">
        <w:rPr>
          <w:rFonts w:ascii="Arial" w:hAnsi="Arial" w:cs="Arial"/>
          <w:sz w:val="24"/>
          <w:szCs w:val="24"/>
        </w:rPr>
        <w:t xml:space="preserve">Propuesta de </w:t>
      </w:r>
      <w:r w:rsidR="00C04AF1" w:rsidRPr="00FA1DB1">
        <w:rPr>
          <w:rFonts w:ascii="Arial" w:hAnsi="Arial" w:cs="Arial"/>
          <w:sz w:val="24"/>
          <w:szCs w:val="24"/>
        </w:rPr>
        <w:t>intervención</w:t>
      </w:r>
      <w:r w:rsidR="008102D5">
        <w:rPr>
          <w:rFonts w:ascii="Arial" w:hAnsi="Arial" w:cs="Arial"/>
          <w:sz w:val="24"/>
          <w:szCs w:val="24"/>
        </w:rPr>
        <w:t>……………………………………………………….</w:t>
      </w:r>
    </w:p>
    <w:p w14:paraId="19DA7B9D" w14:textId="77777777" w:rsidR="00277FD7" w:rsidRPr="00FA1DB1" w:rsidRDefault="00277FD7" w:rsidP="008102D5">
      <w:pPr>
        <w:pStyle w:val="Sinespaciado"/>
        <w:spacing w:line="360" w:lineRule="auto"/>
        <w:jc w:val="both"/>
        <w:rPr>
          <w:rFonts w:ascii="Arial" w:hAnsi="Arial" w:cs="Arial"/>
          <w:sz w:val="24"/>
          <w:szCs w:val="24"/>
        </w:rPr>
      </w:pPr>
    </w:p>
    <w:p w14:paraId="6DC4F8A5" w14:textId="30E2E0FD" w:rsidR="001C5004" w:rsidRDefault="00463A7B" w:rsidP="008102D5">
      <w:pPr>
        <w:pStyle w:val="Sinespaciado"/>
        <w:spacing w:line="360" w:lineRule="auto"/>
        <w:jc w:val="both"/>
        <w:rPr>
          <w:rFonts w:ascii="Arial" w:hAnsi="Arial" w:cs="Arial"/>
          <w:sz w:val="24"/>
          <w:szCs w:val="24"/>
        </w:rPr>
      </w:pPr>
      <w:r>
        <w:rPr>
          <w:rFonts w:ascii="Arial" w:hAnsi="Arial" w:cs="Arial"/>
          <w:sz w:val="24"/>
          <w:szCs w:val="24"/>
        </w:rPr>
        <w:t>9</w:t>
      </w:r>
      <w:r w:rsidR="00521E29" w:rsidRPr="00FA1DB1">
        <w:rPr>
          <w:rFonts w:ascii="Arial" w:hAnsi="Arial" w:cs="Arial"/>
          <w:sz w:val="24"/>
          <w:szCs w:val="24"/>
        </w:rPr>
        <w:t>-</w:t>
      </w:r>
      <w:r w:rsidR="006845DB">
        <w:rPr>
          <w:rFonts w:ascii="Arial" w:hAnsi="Arial" w:cs="Arial"/>
          <w:sz w:val="24"/>
          <w:szCs w:val="24"/>
        </w:rPr>
        <w:t>REFERENCIAS</w:t>
      </w:r>
      <w:r w:rsidR="00B55798">
        <w:rPr>
          <w:rFonts w:ascii="Arial" w:hAnsi="Arial" w:cs="Arial"/>
          <w:sz w:val="24"/>
          <w:szCs w:val="24"/>
        </w:rPr>
        <w:t>……………………………………………………………………</w:t>
      </w:r>
      <w:r w:rsidR="008102D5">
        <w:rPr>
          <w:rFonts w:ascii="Arial" w:hAnsi="Arial" w:cs="Arial"/>
          <w:sz w:val="24"/>
          <w:szCs w:val="24"/>
        </w:rPr>
        <w:t>….</w:t>
      </w:r>
    </w:p>
    <w:p w14:paraId="3883BE23" w14:textId="77777777" w:rsidR="00277FD7" w:rsidRPr="00FA1DB1" w:rsidRDefault="00277FD7" w:rsidP="008102D5">
      <w:pPr>
        <w:pStyle w:val="Sinespaciado"/>
        <w:spacing w:line="360" w:lineRule="auto"/>
        <w:jc w:val="both"/>
        <w:rPr>
          <w:rFonts w:ascii="Arial" w:hAnsi="Arial" w:cs="Arial"/>
          <w:sz w:val="24"/>
          <w:szCs w:val="24"/>
        </w:rPr>
      </w:pPr>
    </w:p>
    <w:p w14:paraId="312229A5" w14:textId="6F736F78" w:rsidR="004D5CDA" w:rsidRPr="00FA1DB1" w:rsidRDefault="00463A7B" w:rsidP="008102D5">
      <w:pPr>
        <w:pStyle w:val="Sinespaciado"/>
        <w:spacing w:line="360" w:lineRule="auto"/>
        <w:jc w:val="both"/>
        <w:rPr>
          <w:rFonts w:ascii="Arial" w:hAnsi="Arial" w:cs="Arial"/>
          <w:sz w:val="24"/>
          <w:szCs w:val="24"/>
        </w:rPr>
      </w:pPr>
      <w:r>
        <w:rPr>
          <w:rFonts w:ascii="Arial" w:hAnsi="Arial" w:cs="Arial"/>
          <w:sz w:val="24"/>
          <w:szCs w:val="24"/>
        </w:rPr>
        <w:t>10</w:t>
      </w:r>
      <w:r w:rsidR="004D5CDA" w:rsidRPr="00FA1DB1">
        <w:rPr>
          <w:rFonts w:ascii="Arial" w:hAnsi="Arial" w:cs="Arial"/>
          <w:sz w:val="24"/>
          <w:szCs w:val="24"/>
        </w:rPr>
        <w:t>-</w:t>
      </w:r>
      <w:r w:rsidR="005E37E9" w:rsidRPr="00FA1DB1">
        <w:rPr>
          <w:rFonts w:ascii="Arial" w:hAnsi="Arial" w:cs="Arial"/>
          <w:sz w:val="24"/>
          <w:szCs w:val="24"/>
        </w:rPr>
        <w:t>APENDICE</w:t>
      </w:r>
      <w:r w:rsidR="006845DB">
        <w:rPr>
          <w:rFonts w:ascii="Arial" w:hAnsi="Arial" w:cs="Arial"/>
          <w:sz w:val="24"/>
          <w:szCs w:val="24"/>
        </w:rPr>
        <w:t>……………………………………………………………………….</w:t>
      </w:r>
      <w:r w:rsidR="00CA4A62" w:rsidRPr="00FA1DB1">
        <w:rPr>
          <w:rFonts w:ascii="Arial" w:hAnsi="Arial" w:cs="Arial"/>
          <w:sz w:val="24"/>
          <w:szCs w:val="24"/>
        </w:rPr>
        <w:t xml:space="preserve"> </w:t>
      </w:r>
    </w:p>
    <w:p w14:paraId="533A79AC" w14:textId="26B42892" w:rsidR="00CA4A62" w:rsidRDefault="00CA4A62" w:rsidP="008102D5">
      <w:pPr>
        <w:pStyle w:val="Sinespaciado"/>
        <w:spacing w:line="360" w:lineRule="auto"/>
        <w:jc w:val="both"/>
        <w:rPr>
          <w:rFonts w:ascii="Arial" w:hAnsi="Arial" w:cs="Arial"/>
          <w:sz w:val="24"/>
          <w:szCs w:val="24"/>
        </w:rPr>
      </w:pPr>
    </w:p>
    <w:p w14:paraId="68852F2B" w14:textId="586F856C" w:rsidR="00C55AE0" w:rsidRDefault="00C55AE0" w:rsidP="008102D5">
      <w:pPr>
        <w:pStyle w:val="Sinespaciado"/>
        <w:spacing w:line="360" w:lineRule="auto"/>
        <w:jc w:val="both"/>
        <w:rPr>
          <w:rFonts w:ascii="Arial" w:hAnsi="Arial" w:cs="Arial"/>
          <w:sz w:val="24"/>
          <w:szCs w:val="24"/>
        </w:rPr>
      </w:pPr>
    </w:p>
    <w:p w14:paraId="495E634A" w14:textId="77777777" w:rsidR="00C55AE0" w:rsidRPr="00FA1DB1" w:rsidRDefault="00C55AE0" w:rsidP="008102D5">
      <w:pPr>
        <w:pStyle w:val="Sinespaciado"/>
        <w:spacing w:line="360" w:lineRule="auto"/>
        <w:jc w:val="both"/>
        <w:rPr>
          <w:rFonts w:ascii="Arial" w:hAnsi="Arial" w:cs="Arial"/>
          <w:sz w:val="24"/>
          <w:szCs w:val="24"/>
        </w:rPr>
      </w:pPr>
    </w:p>
    <w:p w14:paraId="055AA5D0" w14:textId="77777777" w:rsidR="00CA4A62" w:rsidRPr="00FA1DB1" w:rsidRDefault="00CA4A62" w:rsidP="008102D5">
      <w:pPr>
        <w:spacing w:line="360" w:lineRule="auto"/>
        <w:jc w:val="both"/>
        <w:rPr>
          <w:rFonts w:ascii="Arial" w:hAnsi="Arial" w:cs="Arial"/>
          <w:sz w:val="24"/>
          <w:szCs w:val="24"/>
        </w:rPr>
      </w:pPr>
    </w:p>
    <w:p w14:paraId="0197C660" w14:textId="77777777" w:rsidR="00CA6C83" w:rsidRPr="00FA1DB1" w:rsidRDefault="00CA6C83" w:rsidP="00CA4256">
      <w:pPr>
        <w:jc w:val="both"/>
        <w:rPr>
          <w:rFonts w:ascii="Arial" w:hAnsi="Arial" w:cs="Arial"/>
          <w:sz w:val="24"/>
          <w:szCs w:val="24"/>
        </w:rPr>
      </w:pPr>
    </w:p>
    <w:p w14:paraId="36A211FD" w14:textId="77777777" w:rsidR="00CA6C83" w:rsidRPr="00FA1DB1" w:rsidRDefault="00CA6C83" w:rsidP="00CA4256">
      <w:pPr>
        <w:jc w:val="both"/>
        <w:rPr>
          <w:rFonts w:ascii="Arial" w:hAnsi="Arial" w:cs="Arial"/>
          <w:sz w:val="24"/>
          <w:szCs w:val="24"/>
        </w:rPr>
      </w:pPr>
    </w:p>
    <w:p w14:paraId="0298EAD6" w14:textId="77777777" w:rsidR="00F273BD" w:rsidRDefault="00F273BD" w:rsidP="00FB544D">
      <w:pPr>
        <w:shd w:val="clear" w:color="auto" w:fill="FFFFFF"/>
        <w:spacing w:before="100" w:beforeAutospacing="1" w:after="100" w:afterAutospacing="1" w:line="240" w:lineRule="auto"/>
        <w:jc w:val="both"/>
        <w:rPr>
          <w:rFonts w:ascii="Arial" w:hAnsi="Arial" w:cs="Arial"/>
          <w:bCs/>
          <w:color w:val="2D2F31"/>
          <w:sz w:val="24"/>
          <w:szCs w:val="24"/>
        </w:rPr>
      </w:pPr>
    </w:p>
    <w:p w14:paraId="3EC1EB3F" w14:textId="77777777" w:rsidR="00D34F0B" w:rsidRDefault="00FB544D" w:rsidP="00473675">
      <w:pPr>
        <w:shd w:val="clear" w:color="auto" w:fill="FFFFFF"/>
        <w:spacing w:before="100" w:beforeAutospacing="1" w:after="100" w:afterAutospacing="1" w:line="240" w:lineRule="auto"/>
        <w:jc w:val="both"/>
        <w:rPr>
          <w:rFonts w:ascii="Arial" w:hAnsi="Arial" w:cs="Arial"/>
          <w:bCs/>
          <w:i/>
          <w:color w:val="2D2F31"/>
          <w:sz w:val="24"/>
          <w:szCs w:val="24"/>
        </w:rPr>
      </w:pPr>
      <w:r w:rsidRPr="007C678C">
        <w:rPr>
          <w:rFonts w:ascii="Arial" w:hAnsi="Arial" w:cs="Arial"/>
          <w:bCs/>
          <w:i/>
          <w:color w:val="2D2F31"/>
          <w:sz w:val="24"/>
          <w:szCs w:val="24"/>
        </w:rPr>
        <w:t xml:space="preserve">                   </w:t>
      </w:r>
    </w:p>
    <w:p w14:paraId="042F7694" w14:textId="77777777" w:rsidR="00D34F0B" w:rsidRDefault="00D34F0B" w:rsidP="00473675">
      <w:pPr>
        <w:shd w:val="clear" w:color="auto" w:fill="FFFFFF"/>
        <w:spacing w:before="100" w:beforeAutospacing="1" w:after="100" w:afterAutospacing="1" w:line="240" w:lineRule="auto"/>
        <w:jc w:val="both"/>
        <w:rPr>
          <w:rFonts w:ascii="Arial" w:hAnsi="Arial" w:cs="Arial"/>
          <w:bCs/>
          <w:i/>
          <w:color w:val="2D2F31"/>
          <w:sz w:val="24"/>
          <w:szCs w:val="24"/>
        </w:rPr>
      </w:pPr>
    </w:p>
    <w:p w14:paraId="00A3898C" w14:textId="77777777" w:rsidR="00D34F0B" w:rsidRDefault="00D34F0B" w:rsidP="00473675">
      <w:pPr>
        <w:shd w:val="clear" w:color="auto" w:fill="FFFFFF"/>
        <w:spacing w:before="100" w:beforeAutospacing="1" w:after="100" w:afterAutospacing="1" w:line="240" w:lineRule="auto"/>
        <w:jc w:val="both"/>
        <w:rPr>
          <w:rFonts w:ascii="Arial" w:hAnsi="Arial" w:cs="Arial"/>
          <w:bCs/>
          <w:i/>
          <w:color w:val="2D2F31"/>
          <w:sz w:val="24"/>
          <w:szCs w:val="24"/>
        </w:rPr>
      </w:pPr>
    </w:p>
    <w:p w14:paraId="674E5797" w14:textId="77777777" w:rsidR="00D34F0B" w:rsidRDefault="00D34F0B" w:rsidP="00473675">
      <w:pPr>
        <w:shd w:val="clear" w:color="auto" w:fill="FFFFFF"/>
        <w:spacing w:before="100" w:beforeAutospacing="1" w:after="100" w:afterAutospacing="1" w:line="240" w:lineRule="auto"/>
        <w:jc w:val="both"/>
        <w:rPr>
          <w:rFonts w:ascii="Arial" w:hAnsi="Arial" w:cs="Arial"/>
          <w:bCs/>
          <w:i/>
          <w:color w:val="2D2F31"/>
          <w:sz w:val="24"/>
          <w:szCs w:val="24"/>
        </w:rPr>
      </w:pPr>
    </w:p>
    <w:p w14:paraId="187ADD14" w14:textId="77777777" w:rsidR="00D34F0B" w:rsidRDefault="00D34F0B" w:rsidP="00473675">
      <w:pPr>
        <w:shd w:val="clear" w:color="auto" w:fill="FFFFFF"/>
        <w:spacing w:before="100" w:beforeAutospacing="1" w:after="100" w:afterAutospacing="1" w:line="240" w:lineRule="auto"/>
        <w:jc w:val="both"/>
        <w:rPr>
          <w:rFonts w:ascii="Arial" w:hAnsi="Arial" w:cs="Arial"/>
          <w:bCs/>
          <w:i/>
          <w:color w:val="2D2F31"/>
          <w:sz w:val="24"/>
          <w:szCs w:val="24"/>
        </w:rPr>
      </w:pPr>
    </w:p>
    <w:p w14:paraId="143741B7" w14:textId="77777777" w:rsidR="00D34F0B" w:rsidRDefault="00D34F0B" w:rsidP="00473675">
      <w:pPr>
        <w:shd w:val="clear" w:color="auto" w:fill="FFFFFF"/>
        <w:spacing w:before="100" w:beforeAutospacing="1" w:after="100" w:afterAutospacing="1" w:line="240" w:lineRule="auto"/>
        <w:jc w:val="both"/>
        <w:rPr>
          <w:rFonts w:ascii="Arial" w:hAnsi="Arial" w:cs="Arial"/>
          <w:bCs/>
          <w:i/>
          <w:color w:val="2D2F31"/>
          <w:sz w:val="24"/>
          <w:szCs w:val="24"/>
        </w:rPr>
      </w:pPr>
    </w:p>
    <w:p w14:paraId="56D34BD2" w14:textId="67A7649C" w:rsidR="00D905FF" w:rsidRDefault="00FB544D" w:rsidP="00473675">
      <w:pPr>
        <w:shd w:val="clear" w:color="auto" w:fill="FFFFFF"/>
        <w:spacing w:before="100" w:beforeAutospacing="1" w:after="100" w:afterAutospacing="1" w:line="240" w:lineRule="auto"/>
        <w:jc w:val="both"/>
        <w:rPr>
          <w:rFonts w:ascii="Arial" w:hAnsi="Arial" w:cs="Arial"/>
          <w:bCs/>
          <w:i/>
          <w:color w:val="2D2F31"/>
          <w:sz w:val="24"/>
          <w:szCs w:val="24"/>
        </w:rPr>
      </w:pPr>
      <w:r w:rsidRPr="007C678C">
        <w:rPr>
          <w:rFonts w:ascii="Arial" w:hAnsi="Arial" w:cs="Arial"/>
          <w:bCs/>
          <w:i/>
          <w:color w:val="2D2F31"/>
          <w:sz w:val="24"/>
          <w:szCs w:val="24"/>
        </w:rPr>
        <w:t xml:space="preserve">                                                                                       </w:t>
      </w:r>
      <w:r w:rsidR="0079366B">
        <w:rPr>
          <w:rFonts w:ascii="Arial" w:hAnsi="Arial" w:cs="Arial"/>
          <w:bCs/>
          <w:i/>
          <w:color w:val="2D2F31"/>
          <w:sz w:val="24"/>
          <w:szCs w:val="24"/>
        </w:rPr>
        <w:t xml:space="preserve">                             </w:t>
      </w:r>
    </w:p>
    <w:p w14:paraId="3F75BD1A" w14:textId="23421AC2" w:rsidR="00ED34AD" w:rsidRDefault="0079366B" w:rsidP="00473675">
      <w:pPr>
        <w:shd w:val="clear" w:color="auto" w:fill="FFFFFF"/>
        <w:spacing w:before="100" w:beforeAutospacing="1" w:after="100" w:afterAutospacing="1" w:line="240" w:lineRule="auto"/>
        <w:jc w:val="both"/>
        <w:rPr>
          <w:rFonts w:ascii="Arial" w:hAnsi="Arial" w:cs="Arial"/>
          <w:b/>
          <w:i/>
          <w:sz w:val="24"/>
          <w:szCs w:val="24"/>
        </w:rPr>
      </w:pPr>
      <w:r>
        <w:rPr>
          <w:rFonts w:ascii="Arial" w:hAnsi="Arial" w:cs="Arial"/>
          <w:bCs/>
          <w:i/>
          <w:color w:val="2D2F31"/>
          <w:sz w:val="24"/>
          <w:szCs w:val="24"/>
        </w:rPr>
        <w:lastRenderedPageBreak/>
        <w:t xml:space="preserve"> </w:t>
      </w:r>
      <w:r w:rsidRPr="0079366B">
        <w:rPr>
          <w:rFonts w:ascii="Arial" w:hAnsi="Arial" w:cs="Arial"/>
          <w:b/>
          <w:i/>
          <w:sz w:val="24"/>
          <w:szCs w:val="24"/>
        </w:rPr>
        <w:t>“</w:t>
      </w:r>
      <w:r w:rsidR="00D905FF" w:rsidRPr="00D905FF">
        <w:rPr>
          <w:rFonts w:ascii="Arial" w:hAnsi="Arial" w:cs="Arial"/>
          <w:b/>
          <w:i/>
          <w:sz w:val="24"/>
          <w:szCs w:val="24"/>
        </w:rPr>
        <w:t>El hecho de hacer correcciones a tiempo de los problemas del lenguaje permite al individuo no sólo la capacidad para poder expresar todo su mundo interior, sino ayudan a mejorar la capacidad de automodulación de conductas, así como la organización del pensamiento</w:t>
      </w:r>
      <w:r w:rsidRPr="0079366B">
        <w:rPr>
          <w:rFonts w:ascii="Arial" w:hAnsi="Arial" w:cs="Arial"/>
          <w:b/>
          <w:i/>
          <w:sz w:val="24"/>
          <w:szCs w:val="24"/>
        </w:rPr>
        <w:t>”.</w:t>
      </w:r>
    </w:p>
    <w:p w14:paraId="0B5FCC0B" w14:textId="28052463" w:rsidR="00022502" w:rsidRPr="00022502" w:rsidRDefault="00022502" w:rsidP="00022502">
      <w:pPr>
        <w:pStyle w:val="Sinespaciado"/>
        <w:rPr>
          <w:rFonts w:ascii="Arial" w:hAnsi="Arial" w:cs="Arial"/>
          <w:b/>
          <w:bCs/>
          <w:i/>
          <w:iCs/>
        </w:rPr>
      </w:pPr>
      <w:r w:rsidRPr="00022502">
        <w:rPr>
          <w:rFonts w:ascii="Arial" w:hAnsi="Arial" w:cs="Arial"/>
          <w:b/>
          <w:bCs/>
          <w:i/>
          <w:iCs/>
        </w:rPr>
        <w:t xml:space="preserve">                                                                             </w:t>
      </w:r>
      <w:r w:rsidR="00D905FF" w:rsidRPr="00022502">
        <w:rPr>
          <w:rFonts w:ascii="Arial" w:hAnsi="Arial" w:cs="Arial"/>
          <w:b/>
          <w:bCs/>
          <w:i/>
          <w:iCs/>
        </w:rPr>
        <w:t xml:space="preserve">Dr. Eduardo </w:t>
      </w:r>
      <w:r w:rsidRPr="00022502">
        <w:rPr>
          <w:rFonts w:ascii="Arial" w:hAnsi="Arial" w:cs="Arial"/>
          <w:b/>
          <w:bCs/>
          <w:i/>
          <w:iCs/>
        </w:rPr>
        <w:t>Barragán. 2011.</w:t>
      </w:r>
    </w:p>
    <w:p w14:paraId="5D3355EC" w14:textId="29887855" w:rsidR="00022502" w:rsidRPr="00022502" w:rsidRDefault="00022502" w:rsidP="00022502">
      <w:pPr>
        <w:pStyle w:val="Sinespaciado"/>
        <w:rPr>
          <w:rFonts w:ascii="Arial" w:hAnsi="Arial" w:cs="Arial"/>
          <w:b/>
          <w:bCs/>
          <w:i/>
          <w:iCs/>
        </w:rPr>
      </w:pPr>
      <w:r w:rsidRPr="00022502">
        <w:rPr>
          <w:rFonts w:ascii="Arial" w:hAnsi="Arial" w:cs="Arial"/>
          <w:b/>
          <w:bCs/>
          <w:i/>
          <w:iCs/>
        </w:rPr>
        <w:t xml:space="preserve">                                                                            Neuropediatra. </w:t>
      </w:r>
    </w:p>
    <w:p w14:paraId="22E4727B" w14:textId="4AF2458B" w:rsidR="0079366B" w:rsidRPr="00022502" w:rsidRDefault="00022502" w:rsidP="00022502">
      <w:pPr>
        <w:pStyle w:val="Sinespaciado"/>
        <w:rPr>
          <w:rFonts w:ascii="Arial" w:hAnsi="Arial" w:cs="Arial"/>
          <w:b/>
          <w:bCs/>
          <w:i/>
          <w:iCs/>
          <w:color w:val="2D2F31"/>
        </w:rPr>
      </w:pPr>
      <w:r w:rsidRPr="00022502">
        <w:rPr>
          <w:rFonts w:ascii="Arial" w:hAnsi="Arial" w:cs="Arial"/>
          <w:b/>
          <w:bCs/>
          <w:i/>
          <w:iCs/>
        </w:rPr>
        <w:t xml:space="preserve">                                                                          Especialista en Neurolingüística</w:t>
      </w:r>
      <w:r w:rsidR="0079366B" w:rsidRPr="00022502">
        <w:rPr>
          <w:rFonts w:ascii="Arial" w:hAnsi="Arial" w:cs="Arial"/>
          <w:b/>
          <w:bCs/>
          <w:i/>
          <w:iCs/>
        </w:rPr>
        <w:t xml:space="preserve">. </w:t>
      </w:r>
    </w:p>
    <w:p w14:paraId="31088F9B" w14:textId="77777777" w:rsidR="0079366B" w:rsidRDefault="0079366B" w:rsidP="00A81E67">
      <w:pPr>
        <w:spacing w:line="360" w:lineRule="auto"/>
        <w:jc w:val="both"/>
        <w:rPr>
          <w:rFonts w:ascii="Arial" w:hAnsi="Arial" w:cs="Arial"/>
          <w:b/>
          <w:sz w:val="24"/>
          <w:szCs w:val="24"/>
        </w:rPr>
      </w:pPr>
    </w:p>
    <w:p w14:paraId="307A0C9E" w14:textId="5CC1EDAD" w:rsidR="001C340E" w:rsidRPr="00FA1DB1" w:rsidRDefault="00407FE2" w:rsidP="00A81E67">
      <w:pPr>
        <w:spacing w:line="360" w:lineRule="auto"/>
        <w:jc w:val="both"/>
        <w:rPr>
          <w:rFonts w:ascii="Arial" w:hAnsi="Arial" w:cs="Arial"/>
          <w:b/>
          <w:sz w:val="24"/>
          <w:szCs w:val="24"/>
        </w:rPr>
      </w:pPr>
      <w:r>
        <w:rPr>
          <w:rFonts w:ascii="Arial" w:hAnsi="Arial" w:cs="Arial"/>
          <w:b/>
          <w:sz w:val="24"/>
          <w:szCs w:val="24"/>
        </w:rPr>
        <w:t>1-</w:t>
      </w:r>
      <w:r w:rsidR="00B613E1" w:rsidRPr="00FA1DB1">
        <w:rPr>
          <w:rFonts w:ascii="Arial" w:hAnsi="Arial" w:cs="Arial"/>
          <w:b/>
          <w:sz w:val="24"/>
          <w:szCs w:val="24"/>
        </w:rPr>
        <w:t>I</w:t>
      </w:r>
      <w:r w:rsidR="00B613E1">
        <w:rPr>
          <w:rFonts w:ascii="Arial" w:hAnsi="Arial" w:cs="Arial"/>
          <w:b/>
          <w:sz w:val="24"/>
          <w:szCs w:val="24"/>
        </w:rPr>
        <w:t xml:space="preserve">NTRODUCCIÓN  </w:t>
      </w:r>
      <w:r w:rsidR="00585432">
        <w:rPr>
          <w:rFonts w:ascii="Arial" w:hAnsi="Arial" w:cs="Arial"/>
          <w:b/>
          <w:sz w:val="24"/>
          <w:szCs w:val="24"/>
        </w:rPr>
        <w:t xml:space="preserve"> </w:t>
      </w:r>
    </w:p>
    <w:p w14:paraId="5542E509" w14:textId="57815D59" w:rsidR="001C340E" w:rsidRPr="00571174" w:rsidRDefault="001C340E" w:rsidP="00A81E67">
      <w:pPr>
        <w:spacing w:line="360" w:lineRule="auto"/>
        <w:jc w:val="both"/>
        <w:rPr>
          <w:rFonts w:ascii="Arial" w:hAnsi="Arial" w:cs="Arial"/>
          <w:color w:val="000000"/>
          <w:sz w:val="24"/>
          <w:szCs w:val="24"/>
        </w:rPr>
      </w:pPr>
      <w:r w:rsidRPr="00571174">
        <w:rPr>
          <w:rFonts w:ascii="Arial" w:hAnsi="Arial" w:cs="Arial"/>
          <w:color w:val="000000"/>
          <w:sz w:val="24"/>
          <w:szCs w:val="24"/>
        </w:rPr>
        <w:t xml:space="preserve">El presente trabajo de investigación, </w:t>
      </w:r>
      <w:r w:rsidR="0087175D" w:rsidRPr="0087175D">
        <w:rPr>
          <w:rFonts w:ascii="Arial" w:hAnsi="Arial" w:cs="Arial"/>
          <w:sz w:val="24"/>
          <w:szCs w:val="24"/>
        </w:rPr>
        <w:t>parte de la base de investigaciones</w:t>
      </w:r>
      <w:r w:rsidR="00A27D6C">
        <w:rPr>
          <w:rFonts w:ascii="Arial" w:hAnsi="Arial" w:cs="Arial"/>
          <w:sz w:val="24"/>
          <w:szCs w:val="24"/>
        </w:rPr>
        <w:t xml:space="preserve"> en</w:t>
      </w:r>
      <w:r w:rsidR="0087175D" w:rsidRPr="0087175D">
        <w:rPr>
          <w:rFonts w:ascii="Arial" w:hAnsi="Arial" w:cs="Arial"/>
          <w:sz w:val="24"/>
          <w:szCs w:val="24"/>
        </w:rPr>
        <w:t xml:space="preserve"> los últimos 20 años que </w:t>
      </w:r>
      <w:r w:rsidR="00A27D6C">
        <w:rPr>
          <w:rFonts w:ascii="Arial" w:hAnsi="Arial" w:cs="Arial"/>
          <w:sz w:val="24"/>
          <w:szCs w:val="24"/>
        </w:rPr>
        <w:t xml:space="preserve">indican </w:t>
      </w:r>
      <w:r w:rsidR="0087175D" w:rsidRPr="0087175D">
        <w:rPr>
          <w:rFonts w:ascii="Arial" w:hAnsi="Arial" w:cs="Arial"/>
          <w:sz w:val="24"/>
          <w:szCs w:val="24"/>
        </w:rPr>
        <w:t>q</w:t>
      </w:r>
      <w:r w:rsidR="0097520C">
        <w:rPr>
          <w:rFonts w:ascii="Arial" w:hAnsi="Arial" w:cs="Arial"/>
          <w:sz w:val="24"/>
          <w:szCs w:val="24"/>
        </w:rPr>
        <w:t>ue</w:t>
      </w:r>
      <w:r w:rsidR="0087175D" w:rsidRPr="0087175D">
        <w:rPr>
          <w:rFonts w:ascii="Arial" w:hAnsi="Arial" w:cs="Arial"/>
          <w:sz w:val="24"/>
          <w:szCs w:val="24"/>
        </w:rPr>
        <w:t xml:space="preserve"> los padres emplean diferentes estrategias </w:t>
      </w:r>
      <w:r w:rsidRPr="00571174">
        <w:rPr>
          <w:rFonts w:ascii="Arial" w:hAnsi="Arial" w:cs="Arial"/>
          <w:color w:val="000000"/>
          <w:sz w:val="24"/>
          <w:szCs w:val="24"/>
        </w:rPr>
        <w:t xml:space="preserve">en relación al desarrollo </w:t>
      </w:r>
      <w:r w:rsidR="00E65718">
        <w:rPr>
          <w:rFonts w:ascii="Arial" w:hAnsi="Arial" w:cs="Arial"/>
          <w:color w:val="000000"/>
          <w:sz w:val="24"/>
          <w:szCs w:val="24"/>
        </w:rPr>
        <w:t>comunicacion</w:t>
      </w:r>
      <w:r w:rsidRPr="00571174">
        <w:rPr>
          <w:rFonts w:ascii="Arial" w:hAnsi="Arial" w:cs="Arial"/>
          <w:color w:val="000000"/>
          <w:sz w:val="24"/>
          <w:szCs w:val="24"/>
        </w:rPr>
        <w:t>al</w:t>
      </w:r>
      <w:r w:rsidR="00F176DF" w:rsidRPr="00571174">
        <w:rPr>
          <w:rFonts w:ascii="Arial" w:hAnsi="Arial" w:cs="Arial"/>
          <w:color w:val="000000"/>
          <w:sz w:val="24"/>
          <w:szCs w:val="24"/>
        </w:rPr>
        <w:t xml:space="preserve"> del niño en </w:t>
      </w:r>
      <w:r w:rsidR="00E63616">
        <w:rPr>
          <w:rFonts w:ascii="Arial" w:hAnsi="Arial" w:cs="Arial"/>
          <w:color w:val="000000"/>
          <w:sz w:val="24"/>
          <w:szCs w:val="24"/>
        </w:rPr>
        <w:t xml:space="preserve">la </w:t>
      </w:r>
      <w:r w:rsidR="00F176DF" w:rsidRPr="00571174">
        <w:rPr>
          <w:rFonts w:ascii="Arial" w:hAnsi="Arial" w:cs="Arial"/>
          <w:color w:val="000000"/>
          <w:sz w:val="24"/>
          <w:szCs w:val="24"/>
        </w:rPr>
        <w:t xml:space="preserve">edad de </w:t>
      </w:r>
      <w:r w:rsidR="00E63616">
        <w:rPr>
          <w:rFonts w:ascii="Arial" w:hAnsi="Arial" w:cs="Arial"/>
          <w:color w:val="000000"/>
          <w:sz w:val="24"/>
          <w:szCs w:val="24"/>
        </w:rPr>
        <w:t xml:space="preserve">la </w:t>
      </w:r>
      <w:r w:rsidR="00F176DF" w:rsidRPr="00571174">
        <w:rPr>
          <w:rFonts w:ascii="Arial" w:hAnsi="Arial" w:cs="Arial"/>
          <w:color w:val="000000"/>
          <w:sz w:val="24"/>
          <w:szCs w:val="24"/>
        </w:rPr>
        <w:t>primera infancia</w:t>
      </w:r>
      <w:ins w:id="5" w:author="Usuario de Windows" w:date="2023-01-26T10:54:00Z">
        <w:r w:rsidR="008E0317">
          <w:rPr>
            <w:rFonts w:ascii="Arial" w:hAnsi="Arial" w:cs="Arial"/>
            <w:color w:val="000000"/>
            <w:sz w:val="24"/>
            <w:szCs w:val="24"/>
          </w:rPr>
          <w:t xml:space="preserve"> </w:t>
        </w:r>
        <w:r w:rsidR="008E0317" w:rsidRPr="00587A1A">
          <w:rPr>
            <w:rFonts w:ascii="Arial" w:hAnsi="Arial" w:cs="Arial"/>
            <w:color w:val="000000"/>
            <w:sz w:val="24"/>
            <w:szCs w:val="24"/>
            <w:highlight w:val="yellow"/>
          </w:rPr>
          <w:t>(citas!!!)</w:t>
        </w:r>
      </w:ins>
      <w:ins w:id="6" w:author="Usuario de Windows" w:date="2023-01-26T10:53:00Z">
        <w:r w:rsidR="008E0317">
          <w:rPr>
            <w:rFonts w:ascii="Arial" w:hAnsi="Arial" w:cs="Arial"/>
            <w:color w:val="000000"/>
            <w:sz w:val="24"/>
            <w:szCs w:val="24"/>
          </w:rPr>
          <w:t>,</w:t>
        </w:r>
      </w:ins>
      <w:r w:rsidR="0087175D">
        <w:rPr>
          <w:rFonts w:ascii="Arial" w:hAnsi="Arial" w:cs="Arial"/>
          <w:color w:val="000000"/>
          <w:sz w:val="24"/>
          <w:szCs w:val="24"/>
        </w:rPr>
        <w:t xml:space="preserve"> y las mismas inciden sobre el desarrollo infantil</w:t>
      </w:r>
      <w:r w:rsidR="00A27D6C">
        <w:rPr>
          <w:rFonts w:ascii="Arial" w:hAnsi="Arial" w:cs="Arial"/>
          <w:color w:val="000000"/>
          <w:sz w:val="24"/>
          <w:szCs w:val="24"/>
        </w:rPr>
        <w:t xml:space="preserve">. Para la realización del presente estudio </w:t>
      </w:r>
      <w:r w:rsidR="0097520C">
        <w:rPr>
          <w:rFonts w:ascii="Arial" w:hAnsi="Arial" w:cs="Arial"/>
          <w:color w:val="000000"/>
          <w:sz w:val="24"/>
          <w:szCs w:val="24"/>
        </w:rPr>
        <w:t>se pondrá especial interés en las familias en situación de vulnerabilidad social</w:t>
      </w:r>
      <w:r w:rsidRPr="00571174">
        <w:rPr>
          <w:rFonts w:ascii="Arial" w:hAnsi="Arial" w:cs="Arial"/>
          <w:color w:val="000000"/>
          <w:sz w:val="24"/>
          <w:szCs w:val="24"/>
        </w:rPr>
        <w:t xml:space="preserve">. Para ello se considera pertinente construir un instrumento que permita </w:t>
      </w:r>
      <w:r w:rsidR="00A27D6C">
        <w:rPr>
          <w:rFonts w:ascii="Arial" w:hAnsi="Arial" w:cs="Arial"/>
          <w:color w:val="000000"/>
          <w:sz w:val="24"/>
          <w:szCs w:val="24"/>
        </w:rPr>
        <w:t xml:space="preserve">obtener </w:t>
      </w:r>
      <w:r w:rsidR="00A91BD7">
        <w:rPr>
          <w:rFonts w:ascii="Arial" w:hAnsi="Arial" w:cs="Arial"/>
          <w:color w:val="000000"/>
          <w:sz w:val="24"/>
          <w:szCs w:val="24"/>
        </w:rPr>
        <w:t>datos sobre</w:t>
      </w:r>
      <w:r w:rsidRPr="00571174">
        <w:rPr>
          <w:rFonts w:ascii="Arial" w:hAnsi="Arial" w:cs="Arial"/>
          <w:color w:val="000000"/>
          <w:sz w:val="24"/>
          <w:szCs w:val="24"/>
        </w:rPr>
        <w:t xml:space="preserve"> cuáles son los marcos asimiladores</w:t>
      </w:r>
      <w:r w:rsidR="00E63616">
        <w:rPr>
          <w:rFonts w:ascii="Arial" w:hAnsi="Arial" w:cs="Arial"/>
          <w:color w:val="000000"/>
          <w:sz w:val="24"/>
          <w:szCs w:val="24"/>
        </w:rPr>
        <w:t xml:space="preserve"> (organización del ambiente, input </w:t>
      </w:r>
      <w:r w:rsidR="00EA6837">
        <w:rPr>
          <w:rFonts w:ascii="Arial" w:hAnsi="Arial" w:cs="Arial"/>
          <w:color w:val="000000"/>
          <w:sz w:val="24"/>
          <w:szCs w:val="24"/>
        </w:rPr>
        <w:t>lingüístico</w:t>
      </w:r>
      <w:r w:rsidR="00E63616">
        <w:rPr>
          <w:rFonts w:ascii="Arial" w:hAnsi="Arial" w:cs="Arial"/>
          <w:color w:val="000000"/>
          <w:sz w:val="24"/>
          <w:szCs w:val="24"/>
        </w:rPr>
        <w:t xml:space="preserve">, </w:t>
      </w:r>
      <w:r w:rsidR="00EA6837">
        <w:rPr>
          <w:rFonts w:ascii="Arial" w:hAnsi="Arial" w:cs="Arial"/>
          <w:color w:val="000000"/>
          <w:sz w:val="24"/>
          <w:szCs w:val="24"/>
        </w:rPr>
        <w:t>patrones de interacción)</w:t>
      </w:r>
      <w:r w:rsidRPr="00571174">
        <w:rPr>
          <w:rFonts w:ascii="Arial" w:hAnsi="Arial" w:cs="Arial"/>
          <w:color w:val="000000"/>
          <w:sz w:val="24"/>
          <w:szCs w:val="24"/>
        </w:rPr>
        <w:t xml:space="preserve"> con los cuales los </w:t>
      </w:r>
      <w:r w:rsidR="00E65718">
        <w:rPr>
          <w:rFonts w:ascii="Arial" w:hAnsi="Arial" w:cs="Arial"/>
          <w:color w:val="000000"/>
          <w:sz w:val="24"/>
          <w:szCs w:val="24"/>
        </w:rPr>
        <w:t>adulto</w:t>
      </w:r>
      <w:r w:rsidRPr="00571174">
        <w:rPr>
          <w:rFonts w:ascii="Arial" w:hAnsi="Arial" w:cs="Arial"/>
          <w:color w:val="000000"/>
          <w:sz w:val="24"/>
          <w:szCs w:val="24"/>
        </w:rPr>
        <w:t xml:space="preserve">s operan en </w:t>
      </w:r>
      <w:r w:rsidR="00585432">
        <w:rPr>
          <w:rFonts w:ascii="Arial" w:hAnsi="Arial" w:cs="Arial"/>
          <w:color w:val="000000"/>
          <w:sz w:val="24"/>
          <w:szCs w:val="24"/>
        </w:rPr>
        <w:t>las interacciones comunicacionales intrafamiliares</w:t>
      </w:r>
      <w:r w:rsidRPr="00571174">
        <w:rPr>
          <w:rFonts w:ascii="Arial" w:hAnsi="Arial" w:cs="Arial"/>
          <w:color w:val="000000"/>
          <w:sz w:val="24"/>
          <w:szCs w:val="24"/>
        </w:rPr>
        <w:t>. El aspecto que motiva la construcción de dicha herramienta es que se considera necesario un instrumento de medición</w:t>
      </w:r>
      <w:r w:rsidR="00587A1A">
        <w:rPr>
          <w:rFonts w:ascii="Arial" w:hAnsi="Arial" w:cs="Arial"/>
          <w:color w:val="000000"/>
          <w:sz w:val="24"/>
          <w:szCs w:val="24"/>
        </w:rPr>
        <w:t xml:space="preserve"> </w:t>
      </w:r>
      <w:r w:rsidRPr="00571174">
        <w:rPr>
          <w:rFonts w:ascii="Arial" w:hAnsi="Arial" w:cs="Arial"/>
          <w:color w:val="000000"/>
          <w:sz w:val="24"/>
          <w:szCs w:val="24"/>
        </w:rPr>
        <w:t>que aporte información precisa en relación con el tema mencionado. La justificación de est</w:t>
      </w:r>
      <w:r w:rsidR="006B06C1">
        <w:rPr>
          <w:rFonts w:ascii="Arial" w:hAnsi="Arial" w:cs="Arial"/>
          <w:color w:val="000000"/>
          <w:sz w:val="24"/>
          <w:szCs w:val="24"/>
        </w:rPr>
        <w:t>e proyecto radica en ofrecer una encuesta</w:t>
      </w:r>
      <w:r w:rsidRPr="00571174">
        <w:rPr>
          <w:rFonts w:ascii="Arial" w:hAnsi="Arial" w:cs="Arial"/>
          <w:color w:val="000000"/>
          <w:sz w:val="24"/>
          <w:szCs w:val="24"/>
        </w:rPr>
        <w:t xml:space="preserve"> contextualizada en nuestros ambientes y entornos que, en la utilización</w:t>
      </w:r>
      <w:r w:rsidR="00A91BD7">
        <w:rPr>
          <w:rFonts w:ascii="Arial" w:hAnsi="Arial" w:cs="Arial"/>
          <w:color w:val="000000"/>
          <w:sz w:val="24"/>
          <w:szCs w:val="24"/>
        </w:rPr>
        <w:t xml:space="preserve"> profesional </w:t>
      </w:r>
      <w:r w:rsidRPr="00571174">
        <w:rPr>
          <w:rFonts w:ascii="Arial" w:hAnsi="Arial" w:cs="Arial"/>
          <w:color w:val="000000"/>
          <w:sz w:val="24"/>
          <w:szCs w:val="24"/>
        </w:rPr>
        <w:t xml:space="preserve">beneficie el accionar </w:t>
      </w:r>
      <w:r w:rsidR="00A91BD7">
        <w:rPr>
          <w:rFonts w:ascii="Arial" w:hAnsi="Arial" w:cs="Arial"/>
          <w:color w:val="000000"/>
          <w:sz w:val="24"/>
          <w:szCs w:val="24"/>
        </w:rPr>
        <w:t>clínico</w:t>
      </w:r>
      <w:r w:rsidRPr="00571174">
        <w:rPr>
          <w:rFonts w:ascii="Arial" w:hAnsi="Arial" w:cs="Arial"/>
          <w:color w:val="000000"/>
          <w:sz w:val="24"/>
          <w:szCs w:val="24"/>
        </w:rPr>
        <w:t xml:space="preserve"> </w:t>
      </w:r>
      <w:r w:rsidR="00E65718">
        <w:rPr>
          <w:rFonts w:ascii="Arial" w:hAnsi="Arial" w:cs="Arial"/>
          <w:color w:val="000000"/>
          <w:sz w:val="24"/>
          <w:szCs w:val="24"/>
        </w:rPr>
        <w:t>neuropsicol</w:t>
      </w:r>
      <w:r w:rsidRPr="00571174">
        <w:rPr>
          <w:rFonts w:ascii="Arial" w:hAnsi="Arial" w:cs="Arial"/>
          <w:color w:val="000000"/>
          <w:sz w:val="24"/>
          <w:szCs w:val="24"/>
        </w:rPr>
        <w:t>ógico, tanto como el análisis d</w:t>
      </w:r>
      <w:r w:rsidR="00F176DF" w:rsidRPr="00571174">
        <w:rPr>
          <w:rFonts w:ascii="Arial" w:hAnsi="Arial" w:cs="Arial"/>
          <w:color w:val="000000"/>
          <w:sz w:val="24"/>
          <w:szCs w:val="24"/>
        </w:rPr>
        <w:t xml:space="preserve">e las </w:t>
      </w:r>
      <w:r w:rsidR="00F138F7" w:rsidRPr="00571174">
        <w:rPr>
          <w:rFonts w:ascii="Arial" w:hAnsi="Arial" w:cs="Arial"/>
          <w:color w:val="000000"/>
          <w:sz w:val="24"/>
          <w:szCs w:val="24"/>
        </w:rPr>
        <w:t>prácticas</w:t>
      </w:r>
      <w:r w:rsidR="00F176DF" w:rsidRPr="00571174">
        <w:rPr>
          <w:rFonts w:ascii="Arial" w:hAnsi="Arial" w:cs="Arial"/>
          <w:color w:val="000000"/>
          <w:sz w:val="24"/>
          <w:szCs w:val="24"/>
        </w:rPr>
        <w:t xml:space="preserve"> </w:t>
      </w:r>
      <w:r w:rsidR="00E65718">
        <w:rPr>
          <w:rFonts w:ascii="Arial" w:hAnsi="Arial" w:cs="Arial"/>
          <w:color w:val="000000"/>
          <w:sz w:val="24"/>
          <w:szCs w:val="24"/>
        </w:rPr>
        <w:t>parentale</w:t>
      </w:r>
      <w:r w:rsidR="00F176DF" w:rsidRPr="00571174">
        <w:rPr>
          <w:rFonts w:ascii="Arial" w:hAnsi="Arial" w:cs="Arial"/>
          <w:color w:val="000000"/>
          <w:sz w:val="24"/>
          <w:szCs w:val="24"/>
        </w:rPr>
        <w:t>s</w:t>
      </w:r>
      <w:r w:rsidRPr="00571174">
        <w:rPr>
          <w:rFonts w:ascii="Arial" w:hAnsi="Arial" w:cs="Arial"/>
          <w:color w:val="000000"/>
          <w:sz w:val="24"/>
          <w:szCs w:val="24"/>
        </w:rPr>
        <w:t>.</w:t>
      </w:r>
      <w:r w:rsidR="00585432">
        <w:rPr>
          <w:rFonts w:ascii="Arial" w:hAnsi="Arial" w:cs="Arial"/>
          <w:color w:val="000000"/>
          <w:sz w:val="24"/>
          <w:szCs w:val="24"/>
        </w:rPr>
        <w:t xml:space="preserve">     </w:t>
      </w:r>
    </w:p>
    <w:p w14:paraId="3871D8A9" w14:textId="2D1EF4AD" w:rsidR="00C7378B" w:rsidRDefault="00C97516" w:rsidP="00F138F7">
      <w:pPr>
        <w:spacing w:line="360" w:lineRule="auto"/>
        <w:jc w:val="both"/>
        <w:rPr>
          <w:rFonts w:ascii="Arial" w:eastAsia="+mj-ea" w:hAnsi="Arial" w:cs="Arial"/>
          <w:bCs/>
          <w:color w:val="000000"/>
          <w:sz w:val="24"/>
          <w:szCs w:val="24"/>
        </w:rPr>
      </w:pPr>
      <w:r>
        <w:rPr>
          <w:rFonts w:ascii="Arial" w:hAnsi="Arial" w:cs="Arial"/>
          <w:b/>
          <w:color w:val="000000"/>
          <w:sz w:val="24"/>
          <w:szCs w:val="24"/>
        </w:rPr>
        <w:t>Consideraciones en desarrollo infantil</w:t>
      </w:r>
      <w:r w:rsidR="00C7378B" w:rsidRPr="00FF1EB0">
        <w:rPr>
          <w:rFonts w:ascii="Arial" w:hAnsi="Arial" w:cs="Arial"/>
          <w:b/>
          <w:color w:val="000000"/>
          <w:sz w:val="24"/>
          <w:szCs w:val="24"/>
        </w:rPr>
        <w:t>:</w:t>
      </w:r>
      <w:r w:rsidR="00C7378B">
        <w:rPr>
          <w:rFonts w:ascii="Arial" w:hAnsi="Arial" w:cs="Arial"/>
          <w:color w:val="000000"/>
          <w:sz w:val="24"/>
          <w:szCs w:val="24"/>
        </w:rPr>
        <w:t xml:space="preserve"> </w:t>
      </w:r>
      <w:r w:rsidR="00C753D2">
        <w:rPr>
          <w:rFonts w:ascii="Arial" w:hAnsi="Arial" w:cs="Arial"/>
          <w:color w:val="000000"/>
          <w:sz w:val="24"/>
          <w:szCs w:val="24"/>
        </w:rPr>
        <w:t xml:space="preserve">La </w:t>
      </w:r>
      <w:r w:rsidR="00107B50">
        <w:rPr>
          <w:rFonts w:ascii="Arial" w:hAnsi="Arial" w:cs="Arial"/>
          <w:color w:val="000000"/>
          <w:sz w:val="24"/>
          <w:szCs w:val="24"/>
        </w:rPr>
        <w:t>Psicología</w:t>
      </w:r>
      <w:r w:rsidR="00C753D2">
        <w:rPr>
          <w:rFonts w:ascii="Arial" w:hAnsi="Arial" w:cs="Arial"/>
          <w:color w:val="000000"/>
          <w:sz w:val="24"/>
          <w:szCs w:val="24"/>
        </w:rPr>
        <w:t xml:space="preserve"> del Desarrollo es una rama que estudia los cambios </w:t>
      </w:r>
      <w:r w:rsidR="00107B50">
        <w:rPr>
          <w:rFonts w:ascii="Arial" w:hAnsi="Arial" w:cs="Arial"/>
          <w:color w:val="000000"/>
          <w:sz w:val="24"/>
          <w:szCs w:val="24"/>
        </w:rPr>
        <w:t xml:space="preserve">que se producen en el desarrollo humano. Entiende al desarrollo infantil como un proceso </w:t>
      </w:r>
      <w:r w:rsidR="00107B50" w:rsidRPr="00107B50">
        <w:rPr>
          <w:rFonts w:ascii="Arial" w:eastAsia="+mj-ea" w:hAnsi="Arial" w:cs="Arial"/>
          <w:bCs/>
          <w:color w:val="000000"/>
          <w:sz w:val="24"/>
          <w:szCs w:val="24"/>
        </w:rPr>
        <w:t>dinámico y continuo de organización progresiva de las funciones biológicas, psicológicas y socio-culturales en compleja interacción</w:t>
      </w:r>
      <w:r w:rsidR="00107B50">
        <w:rPr>
          <w:rFonts w:ascii="Arial" w:eastAsia="+mj-ea" w:hAnsi="Arial" w:cs="Arial"/>
          <w:bCs/>
          <w:color w:val="000000"/>
          <w:sz w:val="24"/>
          <w:szCs w:val="24"/>
        </w:rPr>
        <w:t xml:space="preserve"> con el ambiente. Esta organización progresiva se va a manifestar en diferentes aspectos en el ser humano, </w:t>
      </w:r>
      <w:r w:rsidR="00335186">
        <w:rPr>
          <w:rFonts w:ascii="Arial" w:eastAsia="+mj-ea" w:hAnsi="Arial" w:cs="Arial"/>
          <w:bCs/>
          <w:color w:val="000000"/>
          <w:sz w:val="24"/>
          <w:szCs w:val="24"/>
        </w:rPr>
        <w:t>caracterizadas</w:t>
      </w:r>
      <w:r w:rsidR="00007A1F">
        <w:rPr>
          <w:rFonts w:ascii="Arial" w:eastAsia="+mj-ea" w:hAnsi="Arial" w:cs="Arial"/>
          <w:bCs/>
          <w:color w:val="000000"/>
          <w:sz w:val="24"/>
          <w:szCs w:val="24"/>
        </w:rPr>
        <w:t xml:space="preserve"> en dominios</w:t>
      </w:r>
      <w:r w:rsidR="00335186">
        <w:rPr>
          <w:rFonts w:ascii="Arial" w:eastAsia="+mj-ea" w:hAnsi="Arial" w:cs="Arial"/>
          <w:bCs/>
          <w:color w:val="000000"/>
          <w:sz w:val="24"/>
          <w:szCs w:val="24"/>
        </w:rPr>
        <w:t xml:space="preserve"> del desarrollo: </w:t>
      </w:r>
      <w:r w:rsidR="00335186">
        <w:rPr>
          <w:rFonts w:ascii="Arial" w:eastAsia="+mj-ea" w:hAnsi="Arial" w:cs="Arial"/>
          <w:bCs/>
          <w:color w:val="000000"/>
          <w:sz w:val="24"/>
          <w:szCs w:val="24"/>
        </w:rPr>
        <w:lastRenderedPageBreak/>
        <w:t>cognitivo</w:t>
      </w:r>
      <w:r w:rsidR="00107B50">
        <w:rPr>
          <w:rFonts w:ascii="Arial" w:eastAsia="+mj-ea" w:hAnsi="Arial" w:cs="Arial"/>
          <w:bCs/>
          <w:color w:val="000000"/>
          <w:sz w:val="24"/>
          <w:szCs w:val="24"/>
        </w:rPr>
        <w:t>,</w:t>
      </w:r>
      <w:r w:rsidR="00A769EA">
        <w:rPr>
          <w:rFonts w:ascii="Arial" w:eastAsia="+mj-ea" w:hAnsi="Arial" w:cs="Arial"/>
          <w:bCs/>
          <w:color w:val="000000"/>
          <w:sz w:val="24"/>
          <w:szCs w:val="24"/>
        </w:rPr>
        <w:t xml:space="preserve"> </w:t>
      </w:r>
      <w:r w:rsidR="00335186">
        <w:rPr>
          <w:rFonts w:ascii="Arial" w:eastAsia="+mj-ea" w:hAnsi="Arial" w:cs="Arial"/>
          <w:bCs/>
          <w:color w:val="000000"/>
          <w:sz w:val="24"/>
          <w:szCs w:val="24"/>
        </w:rPr>
        <w:t>motor</w:t>
      </w:r>
      <w:r w:rsidR="00107B50">
        <w:rPr>
          <w:rFonts w:ascii="Arial" w:eastAsia="+mj-ea" w:hAnsi="Arial" w:cs="Arial"/>
          <w:bCs/>
          <w:color w:val="000000"/>
          <w:sz w:val="24"/>
          <w:szCs w:val="24"/>
        </w:rPr>
        <w:t xml:space="preserve">, </w:t>
      </w:r>
      <w:r w:rsidR="00335186">
        <w:rPr>
          <w:rFonts w:ascii="Arial" w:eastAsia="+mj-ea" w:hAnsi="Arial" w:cs="Arial"/>
          <w:bCs/>
          <w:color w:val="000000"/>
          <w:sz w:val="24"/>
          <w:szCs w:val="24"/>
        </w:rPr>
        <w:t>personal social</w:t>
      </w:r>
      <w:r w:rsidR="0000173B">
        <w:rPr>
          <w:rFonts w:ascii="Arial" w:eastAsia="+mj-ea" w:hAnsi="Arial" w:cs="Arial"/>
          <w:bCs/>
          <w:color w:val="000000"/>
          <w:sz w:val="24"/>
          <w:szCs w:val="24"/>
        </w:rPr>
        <w:t xml:space="preserve">, </w:t>
      </w:r>
      <w:r w:rsidR="00A769EA">
        <w:rPr>
          <w:rFonts w:ascii="Arial" w:eastAsia="+mj-ea" w:hAnsi="Arial" w:cs="Arial"/>
          <w:bCs/>
          <w:color w:val="000000"/>
          <w:sz w:val="24"/>
          <w:szCs w:val="24"/>
        </w:rPr>
        <w:t>lenguaje</w:t>
      </w:r>
      <w:r w:rsidR="0000173B">
        <w:rPr>
          <w:rFonts w:ascii="Arial" w:eastAsia="+mj-ea" w:hAnsi="Arial" w:cs="Arial"/>
          <w:bCs/>
          <w:color w:val="000000"/>
          <w:sz w:val="24"/>
          <w:szCs w:val="24"/>
        </w:rPr>
        <w:t xml:space="preserve"> y comunicación</w:t>
      </w:r>
      <w:r w:rsidR="00335186">
        <w:rPr>
          <w:rFonts w:ascii="Arial" w:eastAsia="+mj-ea" w:hAnsi="Arial" w:cs="Arial"/>
          <w:bCs/>
          <w:color w:val="000000"/>
          <w:sz w:val="24"/>
          <w:szCs w:val="24"/>
        </w:rPr>
        <w:t>.</w:t>
      </w:r>
      <w:r w:rsidR="00007A1F">
        <w:rPr>
          <w:rFonts w:ascii="Arial" w:eastAsia="+mj-ea" w:hAnsi="Arial" w:cs="Arial"/>
          <w:bCs/>
          <w:color w:val="000000"/>
          <w:sz w:val="24"/>
          <w:szCs w:val="24"/>
        </w:rPr>
        <w:t xml:space="preserve"> En relación a est</w:t>
      </w:r>
      <w:r w:rsidR="00AE7C0F">
        <w:rPr>
          <w:rFonts w:ascii="Arial" w:eastAsia="+mj-ea" w:hAnsi="Arial" w:cs="Arial"/>
          <w:bCs/>
          <w:color w:val="000000"/>
          <w:sz w:val="24"/>
          <w:szCs w:val="24"/>
        </w:rPr>
        <w:t>os</w:t>
      </w:r>
      <w:r w:rsidR="00007A1F">
        <w:rPr>
          <w:rFonts w:ascii="Arial" w:eastAsia="+mj-ea" w:hAnsi="Arial" w:cs="Arial"/>
          <w:bCs/>
          <w:color w:val="000000"/>
          <w:sz w:val="24"/>
          <w:szCs w:val="24"/>
        </w:rPr>
        <w:t xml:space="preserve"> último</w:t>
      </w:r>
      <w:r w:rsidR="00AE7C0F">
        <w:rPr>
          <w:rFonts w:ascii="Arial" w:eastAsia="+mj-ea" w:hAnsi="Arial" w:cs="Arial"/>
          <w:bCs/>
          <w:color w:val="000000"/>
          <w:sz w:val="24"/>
          <w:szCs w:val="24"/>
        </w:rPr>
        <w:t>s</w:t>
      </w:r>
      <w:r w:rsidR="00007A1F">
        <w:rPr>
          <w:rFonts w:ascii="Arial" w:eastAsia="+mj-ea" w:hAnsi="Arial" w:cs="Arial"/>
          <w:bCs/>
          <w:color w:val="000000"/>
          <w:sz w:val="24"/>
          <w:szCs w:val="24"/>
        </w:rPr>
        <w:t xml:space="preserve"> dominio</w:t>
      </w:r>
      <w:r w:rsidR="00AE7C0F">
        <w:rPr>
          <w:rFonts w:ascii="Arial" w:eastAsia="+mj-ea" w:hAnsi="Arial" w:cs="Arial"/>
          <w:bCs/>
          <w:color w:val="000000"/>
          <w:sz w:val="24"/>
          <w:szCs w:val="24"/>
        </w:rPr>
        <w:t>s</w:t>
      </w:r>
      <w:r w:rsidR="00007A1F">
        <w:rPr>
          <w:rFonts w:ascii="Arial" w:eastAsia="+mj-ea" w:hAnsi="Arial" w:cs="Arial"/>
          <w:bCs/>
          <w:color w:val="000000"/>
          <w:sz w:val="24"/>
          <w:szCs w:val="24"/>
        </w:rPr>
        <w:t xml:space="preserve"> mencionado</w:t>
      </w:r>
      <w:r w:rsidR="00AE7C0F">
        <w:rPr>
          <w:rFonts w:ascii="Arial" w:eastAsia="+mj-ea" w:hAnsi="Arial" w:cs="Arial"/>
          <w:bCs/>
          <w:color w:val="000000"/>
          <w:sz w:val="24"/>
          <w:szCs w:val="24"/>
        </w:rPr>
        <w:t>s</w:t>
      </w:r>
      <w:r w:rsidR="00007A1F">
        <w:rPr>
          <w:rFonts w:ascii="Arial" w:eastAsia="+mj-ea" w:hAnsi="Arial" w:cs="Arial"/>
          <w:bCs/>
          <w:color w:val="000000"/>
          <w:sz w:val="24"/>
          <w:szCs w:val="24"/>
        </w:rPr>
        <w:t xml:space="preserve"> se refiere específicamente a</w:t>
      </w:r>
      <w:r w:rsidR="0000173B">
        <w:rPr>
          <w:rFonts w:ascii="Arial" w:eastAsia="+mj-ea" w:hAnsi="Arial" w:cs="Arial"/>
          <w:bCs/>
          <w:color w:val="000000"/>
          <w:sz w:val="24"/>
          <w:szCs w:val="24"/>
        </w:rPr>
        <w:t>l desarrollo preverbal que le permite al niño pequeño entender el mundo de los objetos y el mundo de las interacciones humanas, con</w:t>
      </w:r>
      <w:r w:rsidR="000B5315">
        <w:rPr>
          <w:rFonts w:ascii="Arial" w:eastAsia="+mj-ea" w:hAnsi="Arial" w:cs="Arial"/>
          <w:bCs/>
          <w:color w:val="000000"/>
          <w:sz w:val="24"/>
          <w:szCs w:val="24"/>
        </w:rPr>
        <w:t>textualizar</w:t>
      </w:r>
      <w:r w:rsidR="0000173B">
        <w:rPr>
          <w:rFonts w:ascii="Arial" w:eastAsia="+mj-ea" w:hAnsi="Arial" w:cs="Arial"/>
          <w:bCs/>
          <w:color w:val="000000"/>
          <w:sz w:val="24"/>
          <w:szCs w:val="24"/>
        </w:rPr>
        <w:t xml:space="preserve"> los significados establecidos desde cada cultura</w:t>
      </w:r>
      <w:r w:rsidR="000B5315">
        <w:rPr>
          <w:rFonts w:ascii="Arial" w:eastAsia="+mj-ea" w:hAnsi="Arial" w:cs="Arial"/>
          <w:bCs/>
          <w:color w:val="000000"/>
          <w:sz w:val="24"/>
          <w:szCs w:val="24"/>
        </w:rPr>
        <w:t xml:space="preserve"> y ejercer intencionalidad directa sobre los demás.</w:t>
      </w:r>
      <w:ins w:id="7" w:author="Usuario de Windows" w:date="2023-01-26T10:59:00Z">
        <w:r w:rsidR="008E0317">
          <w:rPr>
            <w:rFonts w:ascii="Arial" w:eastAsia="+mj-ea" w:hAnsi="Arial" w:cs="Arial"/>
            <w:bCs/>
            <w:color w:val="000000"/>
            <w:sz w:val="24"/>
            <w:szCs w:val="24"/>
          </w:rPr>
          <w:t xml:space="preserve">  </w:t>
        </w:r>
        <w:commentRangeStart w:id="8"/>
        <w:r w:rsidR="008E0317">
          <w:rPr>
            <w:rFonts w:ascii="Arial" w:eastAsia="+mj-ea" w:hAnsi="Arial" w:cs="Arial"/>
            <w:bCs/>
            <w:color w:val="000000"/>
            <w:sz w:val="24"/>
            <w:szCs w:val="24"/>
          </w:rPr>
          <w:t>..</w:t>
        </w:r>
      </w:ins>
      <w:commentRangeEnd w:id="8"/>
      <w:ins w:id="9" w:author="Usuario de Windows" w:date="2023-01-26T11:00:00Z">
        <w:r w:rsidR="008E0317">
          <w:rPr>
            <w:rStyle w:val="Refdecomentario"/>
          </w:rPr>
          <w:commentReference w:id="8"/>
        </w:r>
      </w:ins>
    </w:p>
    <w:p w14:paraId="6B9C284F" w14:textId="77777777" w:rsidR="00585432" w:rsidRPr="006E15F5" w:rsidRDefault="00585432" w:rsidP="00AC4640">
      <w:pPr>
        <w:pStyle w:val="Sinespaciado"/>
        <w:spacing w:line="360" w:lineRule="auto"/>
        <w:jc w:val="both"/>
        <w:rPr>
          <w:rFonts w:ascii="Arial" w:hAnsi="Arial" w:cs="Arial"/>
          <w:sz w:val="24"/>
          <w:szCs w:val="24"/>
        </w:rPr>
      </w:pPr>
    </w:p>
    <w:p w14:paraId="65F43792" w14:textId="77777777" w:rsidR="00C97516" w:rsidRDefault="00407FE2" w:rsidP="00C97516">
      <w:pPr>
        <w:spacing w:line="360" w:lineRule="auto"/>
        <w:jc w:val="both"/>
        <w:rPr>
          <w:rFonts w:ascii="Arial" w:hAnsi="Arial" w:cs="Arial"/>
          <w:b/>
          <w:sz w:val="24"/>
          <w:szCs w:val="24"/>
          <w:lang w:val="es-ES"/>
        </w:rPr>
      </w:pPr>
      <w:r>
        <w:rPr>
          <w:rFonts w:ascii="Arial" w:hAnsi="Arial" w:cs="Arial"/>
          <w:b/>
          <w:sz w:val="24"/>
          <w:szCs w:val="24"/>
          <w:lang w:val="es-ES"/>
        </w:rPr>
        <w:t>2-</w:t>
      </w:r>
      <w:r w:rsidR="001C340E" w:rsidRPr="00BF74F2">
        <w:rPr>
          <w:rFonts w:ascii="Arial" w:hAnsi="Arial" w:cs="Arial"/>
          <w:b/>
          <w:sz w:val="24"/>
          <w:szCs w:val="24"/>
          <w:lang w:val="es-ES"/>
        </w:rPr>
        <w:t>HIPOTESIS</w:t>
      </w:r>
    </w:p>
    <w:p w14:paraId="070B6A49" w14:textId="26210C64" w:rsidR="00C55AE0" w:rsidRPr="00C55AE0" w:rsidRDefault="006A0435" w:rsidP="00AC4640">
      <w:pPr>
        <w:spacing w:line="360" w:lineRule="auto"/>
        <w:jc w:val="both"/>
        <w:rPr>
          <w:rFonts w:ascii="Arial" w:eastAsiaTheme="minorHAnsi" w:hAnsi="Arial" w:cs="Arial"/>
          <w:bCs/>
          <w:sz w:val="24"/>
          <w:szCs w:val="24"/>
          <w:lang w:eastAsia="en-US"/>
        </w:rPr>
      </w:pPr>
      <w:r>
        <w:rPr>
          <w:rFonts w:ascii="Arial" w:eastAsiaTheme="minorHAnsi" w:hAnsi="Arial" w:cs="Arial"/>
          <w:bCs/>
          <w:sz w:val="24"/>
          <w:szCs w:val="24"/>
          <w:lang w:eastAsia="en-US"/>
        </w:rPr>
        <w:t xml:space="preserve">Es </w:t>
      </w:r>
      <w:r w:rsidRPr="00C97516">
        <w:rPr>
          <w:rFonts w:ascii="Arial" w:eastAsiaTheme="minorHAnsi" w:hAnsi="Arial" w:cs="Arial"/>
          <w:bCs/>
          <w:sz w:val="24"/>
          <w:szCs w:val="24"/>
          <w:lang w:eastAsia="en-US"/>
        </w:rPr>
        <w:t>factible de detección</w:t>
      </w:r>
      <w:r>
        <w:rPr>
          <w:rFonts w:ascii="Arial" w:eastAsiaTheme="minorHAnsi" w:hAnsi="Arial" w:cs="Arial"/>
          <w:bCs/>
          <w:sz w:val="24"/>
          <w:szCs w:val="24"/>
          <w:lang w:eastAsia="en-US"/>
        </w:rPr>
        <w:t xml:space="preserve"> y </w:t>
      </w:r>
      <w:r w:rsidR="004F55DF">
        <w:rPr>
          <w:rFonts w:ascii="Arial" w:eastAsiaTheme="minorHAnsi" w:hAnsi="Arial" w:cs="Arial"/>
          <w:bCs/>
          <w:sz w:val="24"/>
          <w:szCs w:val="24"/>
          <w:lang w:eastAsia="en-US"/>
        </w:rPr>
        <w:t>medición</w:t>
      </w:r>
      <w:r w:rsidR="004F55DF" w:rsidRPr="006A0435">
        <w:rPr>
          <w:rFonts w:ascii="Arial" w:eastAsiaTheme="minorHAnsi" w:hAnsi="Arial" w:cs="Arial"/>
          <w:bCs/>
          <w:sz w:val="24"/>
          <w:szCs w:val="24"/>
          <w:lang w:eastAsia="en-US"/>
        </w:rPr>
        <w:t xml:space="preserve"> </w:t>
      </w:r>
      <w:r w:rsidR="004F55DF">
        <w:rPr>
          <w:rFonts w:ascii="Arial" w:eastAsiaTheme="minorHAnsi" w:hAnsi="Arial" w:cs="Arial"/>
          <w:bCs/>
          <w:sz w:val="24"/>
          <w:szCs w:val="24"/>
          <w:lang w:eastAsia="en-US"/>
        </w:rPr>
        <w:t>las</w:t>
      </w:r>
      <w:r w:rsidRPr="00C97516">
        <w:rPr>
          <w:rFonts w:ascii="Arial" w:eastAsiaTheme="minorHAnsi" w:hAnsi="Arial" w:cs="Arial"/>
          <w:bCs/>
          <w:sz w:val="24"/>
          <w:szCs w:val="24"/>
          <w:lang w:eastAsia="en-US"/>
        </w:rPr>
        <w:t xml:space="preserve"> estrategias</w:t>
      </w:r>
      <w:r>
        <w:rPr>
          <w:rFonts w:ascii="Arial" w:eastAsiaTheme="minorHAnsi" w:hAnsi="Arial" w:cs="Arial"/>
          <w:bCs/>
          <w:sz w:val="24"/>
          <w:szCs w:val="24"/>
          <w:lang w:eastAsia="en-US"/>
        </w:rPr>
        <w:t xml:space="preserve"> que emplean</w:t>
      </w:r>
      <w:r w:rsidRPr="00C97516">
        <w:rPr>
          <w:rFonts w:ascii="Arial" w:eastAsiaTheme="minorHAnsi" w:hAnsi="Arial" w:cs="Arial"/>
          <w:bCs/>
          <w:sz w:val="24"/>
          <w:szCs w:val="24"/>
          <w:lang w:eastAsia="en-US"/>
        </w:rPr>
        <w:t xml:space="preserve"> </w:t>
      </w:r>
      <w:r>
        <w:rPr>
          <w:rFonts w:ascii="Arial" w:eastAsiaTheme="minorHAnsi" w:hAnsi="Arial" w:cs="Arial"/>
          <w:bCs/>
          <w:sz w:val="24"/>
          <w:szCs w:val="24"/>
          <w:lang w:eastAsia="en-US"/>
        </w:rPr>
        <w:t xml:space="preserve">los padres en los contextos lingüísticos </w:t>
      </w:r>
      <w:r w:rsidRPr="00C97516">
        <w:rPr>
          <w:rFonts w:ascii="Arial" w:eastAsiaTheme="minorHAnsi" w:hAnsi="Arial" w:cs="Arial"/>
          <w:bCs/>
          <w:sz w:val="24"/>
          <w:szCs w:val="24"/>
          <w:lang w:eastAsia="en-US"/>
        </w:rPr>
        <w:t>con los niños entre 18 y 30 meses</w:t>
      </w:r>
      <w:r>
        <w:rPr>
          <w:rFonts w:ascii="Arial" w:eastAsiaTheme="minorHAnsi" w:hAnsi="Arial" w:cs="Arial"/>
          <w:bCs/>
          <w:sz w:val="24"/>
          <w:szCs w:val="24"/>
          <w:lang w:eastAsia="en-US"/>
        </w:rPr>
        <w:t xml:space="preserve"> que </w:t>
      </w:r>
      <w:r w:rsidR="00C97516" w:rsidRPr="00C97516">
        <w:rPr>
          <w:rFonts w:ascii="Arial" w:eastAsiaTheme="minorHAnsi" w:hAnsi="Arial" w:cs="Arial"/>
          <w:bCs/>
          <w:sz w:val="24"/>
          <w:szCs w:val="24"/>
          <w:lang w:eastAsia="en-US"/>
        </w:rPr>
        <w:t>demuestran diferentes niveles de desempeño</w:t>
      </w:r>
      <w:r>
        <w:rPr>
          <w:rFonts w:ascii="Arial" w:eastAsiaTheme="minorHAnsi" w:hAnsi="Arial" w:cs="Arial"/>
          <w:bCs/>
          <w:sz w:val="24"/>
          <w:szCs w:val="24"/>
          <w:lang w:eastAsia="en-US"/>
        </w:rPr>
        <w:t>.</w:t>
      </w:r>
      <w:r w:rsidR="00C97516" w:rsidRPr="00C97516">
        <w:rPr>
          <w:rFonts w:ascii="Arial" w:eastAsiaTheme="minorHAnsi" w:hAnsi="Arial" w:cs="Arial"/>
          <w:bCs/>
          <w:sz w:val="24"/>
          <w:szCs w:val="24"/>
          <w:lang w:eastAsia="en-US"/>
        </w:rPr>
        <w:t xml:space="preserve"> </w:t>
      </w:r>
    </w:p>
    <w:p w14:paraId="6A6B6EE8" w14:textId="77777777" w:rsidR="00C2253D" w:rsidRPr="00587A1A" w:rsidRDefault="00C2253D" w:rsidP="00C97516">
      <w:pPr>
        <w:jc w:val="both"/>
        <w:rPr>
          <w:rFonts w:ascii="Arial" w:eastAsiaTheme="minorHAnsi" w:hAnsi="Arial" w:cs="Arial"/>
          <w:sz w:val="24"/>
          <w:szCs w:val="24"/>
          <w:lang w:eastAsia="en-US"/>
        </w:rPr>
      </w:pPr>
    </w:p>
    <w:p w14:paraId="41C531B8" w14:textId="77777777" w:rsidR="00C97516" w:rsidRPr="00C97516" w:rsidRDefault="00C97516" w:rsidP="00C97516">
      <w:pPr>
        <w:jc w:val="both"/>
        <w:rPr>
          <w:rFonts w:ascii="Arial" w:eastAsiaTheme="minorHAnsi" w:hAnsi="Arial" w:cs="Arial"/>
          <w:b/>
          <w:sz w:val="24"/>
          <w:szCs w:val="24"/>
          <w:lang w:eastAsia="en-US"/>
        </w:rPr>
      </w:pPr>
      <w:r w:rsidRPr="00C97516">
        <w:rPr>
          <w:rFonts w:ascii="Arial" w:eastAsiaTheme="minorHAnsi" w:hAnsi="Arial" w:cs="Arial"/>
          <w:b/>
          <w:sz w:val="24"/>
          <w:szCs w:val="24"/>
          <w:lang w:eastAsia="en-US"/>
        </w:rPr>
        <w:t>Titulo</w:t>
      </w:r>
    </w:p>
    <w:p w14:paraId="37F6EBB2" w14:textId="1844B914" w:rsidR="006A0435" w:rsidRPr="00043151" w:rsidRDefault="006A0435" w:rsidP="00043151">
      <w:pPr>
        <w:spacing w:line="360" w:lineRule="auto"/>
        <w:jc w:val="both"/>
        <w:rPr>
          <w:rFonts w:ascii="Arial" w:eastAsiaTheme="minorHAnsi" w:hAnsi="Arial" w:cs="Arial"/>
          <w:bCs/>
          <w:lang w:eastAsia="en-US"/>
        </w:rPr>
      </w:pPr>
      <w:r w:rsidRPr="00043151">
        <w:rPr>
          <w:rFonts w:ascii="Arial" w:eastAsiaTheme="minorHAnsi" w:hAnsi="Arial" w:cs="Arial"/>
          <w:bCs/>
          <w:sz w:val="24"/>
          <w:szCs w:val="24"/>
          <w:lang w:eastAsia="en-US"/>
        </w:rPr>
        <w:t>Cuestionario exploratorio para identificar niveles de desempeño actual de las estrategias de los padres de los niños entre 18 y 30 meses en los contextos lingüísticos preverbales de ambientes vulnerables actuales del Partido de Merlo.</w:t>
      </w:r>
    </w:p>
    <w:p w14:paraId="305380F9" w14:textId="77777777" w:rsidR="00975CA7" w:rsidRPr="00571174" w:rsidRDefault="00407FE2" w:rsidP="00AC4640">
      <w:pPr>
        <w:spacing w:line="360" w:lineRule="auto"/>
        <w:jc w:val="both"/>
        <w:rPr>
          <w:rFonts w:ascii="Arial" w:hAnsi="Arial" w:cs="Arial"/>
          <w:b/>
          <w:color w:val="000000"/>
          <w:sz w:val="24"/>
          <w:szCs w:val="24"/>
        </w:rPr>
      </w:pPr>
      <w:r w:rsidRPr="00571174">
        <w:rPr>
          <w:rFonts w:ascii="Arial" w:hAnsi="Arial" w:cs="Arial"/>
          <w:b/>
          <w:color w:val="000000"/>
          <w:sz w:val="24"/>
          <w:szCs w:val="24"/>
        </w:rPr>
        <w:t>3-</w:t>
      </w:r>
      <w:r w:rsidR="00975CA7" w:rsidRPr="00571174">
        <w:rPr>
          <w:rFonts w:ascii="Arial" w:hAnsi="Arial" w:cs="Arial"/>
          <w:b/>
          <w:color w:val="000000"/>
          <w:sz w:val="24"/>
          <w:szCs w:val="24"/>
        </w:rPr>
        <w:t>OBJETIVOS</w:t>
      </w:r>
    </w:p>
    <w:p w14:paraId="0E87AD72" w14:textId="3B9AC4E4" w:rsidR="001C340E" w:rsidRPr="007153B0" w:rsidRDefault="001C340E" w:rsidP="00AC4640">
      <w:pPr>
        <w:spacing w:line="360" w:lineRule="auto"/>
        <w:jc w:val="both"/>
        <w:rPr>
          <w:rFonts w:ascii="Arial" w:hAnsi="Arial" w:cs="Arial"/>
          <w:sz w:val="24"/>
          <w:szCs w:val="24"/>
        </w:rPr>
      </w:pPr>
      <w:r w:rsidRPr="00FA1DB1">
        <w:rPr>
          <w:rFonts w:ascii="Arial" w:hAnsi="Arial" w:cs="Arial"/>
          <w:sz w:val="24"/>
          <w:szCs w:val="24"/>
        </w:rPr>
        <w:t>Objetivo</w:t>
      </w:r>
      <w:r w:rsidR="000D3611">
        <w:rPr>
          <w:rFonts w:ascii="Arial" w:hAnsi="Arial" w:cs="Arial"/>
          <w:sz w:val="24"/>
          <w:szCs w:val="24"/>
        </w:rPr>
        <w:t>s</w:t>
      </w:r>
      <w:r w:rsidRPr="00FA1DB1">
        <w:rPr>
          <w:rFonts w:ascii="Arial" w:hAnsi="Arial" w:cs="Arial"/>
          <w:sz w:val="24"/>
          <w:szCs w:val="24"/>
        </w:rPr>
        <w:t xml:space="preserve"> general</w:t>
      </w:r>
      <w:r w:rsidR="000D3611">
        <w:rPr>
          <w:rFonts w:ascii="Arial" w:hAnsi="Arial" w:cs="Arial"/>
          <w:sz w:val="24"/>
          <w:szCs w:val="24"/>
        </w:rPr>
        <w:t>es</w:t>
      </w:r>
      <w:r w:rsidRPr="00FA1DB1">
        <w:rPr>
          <w:rFonts w:ascii="Arial" w:hAnsi="Arial" w:cs="Arial"/>
          <w:sz w:val="24"/>
          <w:szCs w:val="24"/>
        </w:rPr>
        <w:t xml:space="preserve">: </w:t>
      </w:r>
    </w:p>
    <w:p w14:paraId="769D4E85" w14:textId="2DDAF6E8" w:rsidR="008A4A29" w:rsidRPr="00734E91" w:rsidRDefault="008A4A29">
      <w:pPr>
        <w:numPr>
          <w:ilvl w:val="0"/>
          <w:numId w:val="4"/>
        </w:numPr>
        <w:spacing w:line="360" w:lineRule="auto"/>
        <w:contextualSpacing/>
        <w:jc w:val="both"/>
        <w:rPr>
          <w:rFonts w:ascii="Arial" w:eastAsiaTheme="minorEastAsia" w:hAnsi="Arial" w:cs="Arial"/>
          <w:sz w:val="24"/>
          <w:szCs w:val="24"/>
        </w:rPr>
      </w:pPr>
      <w:r w:rsidRPr="00734E91">
        <w:rPr>
          <w:rFonts w:ascii="Arial" w:eastAsiaTheme="minorEastAsia" w:hAnsi="Arial" w:cs="Arial"/>
          <w:sz w:val="24"/>
          <w:szCs w:val="24"/>
        </w:rPr>
        <w:t xml:space="preserve">Confeccionar un instrumento de indagación para </w:t>
      </w:r>
      <w:r w:rsidR="00043151">
        <w:rPr>
          <w:rFonts w:ascii="Arial" w:eastAsiaTheme="minorEastAsia" w:hAnsi="Arial" w:cs="Arial"/>
          <w:sz w:val="24"/>
          <w:szCs w:val="24"/>
        </w:rPr>
        <w:t>detectar y medir</w:t>
      </w:r>
      <w:r w:rsidRPr="00734E91">
        <w:rPr>
          <w:rFonts w:ascii="Arial" w:eastAsiaTheme="minorEastAsia" w:hAnsi="Arial" w:cs="Arial"/>
          <w:sz w:val="24"/>
          <w:szCs w:val="24"/>
        </w:rPr>
        <w:t xml:space="preserve"> las estrategias </w:t>
      </w:r>
      <w:r w:rsidR="00043151">
        <w:rPr>
          <w:rFonts w:ascii="Arial" w:eastAsiaTheme="minorEastAsia" w:hAnsi="Arial" w:cs="Arial"/>
          <w:sz w:val="24"/>
          <w:szCs w:val="24"/>
        </w:rPr>
        <w:t>lingüísticas</w:t>
      </w:r>
      <w:r w:rsidRPr="00734E91">
        <w:rPr>
          <w:rFonts w:ascii="Arial" w:eastAsiaTheme="minorEastAsia" w:hAnsi="Arial" w:cs="Arial"/>
          <w:sz w:val="24"/>
          <w:szCs w:val="24"/>
        </w:rPr>
        <w:t xml:space="preserve"> actual</w:t>
      </w:r>
      <w:r w:rsidR="00043151">
        <w:rPr>
          <w:rFonts w:ascii="Arial" w:eastAsiaTheme="minorEastAsia" w:hAnsi="Arial" w:cs="Arial"/>
          <w:sz w:val="24"/>
          <w:szCs w:val="24"/>
        </w:rPr>
        <w:t>es</w:t>
      </w:r>
      <w:r w:rsidRPr="00734E91">
        <w:rPr>
          <w:rFonts w:ascii="Arial" w:eastAsiaTheme="minorEastAsia" w:hAnsi="Arial" w:cs="Arial"/>
          <w:sz w:val="24"/>
          <w:szCs w:val="24"/>
        </w:rPr>
        <w:t xml:space="preserve"> de los padres de los niños de 18 a 30 meses de contextos vulnerables del Partido de Merlo.</w:t>
      </w:r>
    </w:p>
    <w:p w14:paraId="0954BDF5" w14:textId="4025F1D3" w:rsidR="001C340E" w:rsidRPr="007964A9" w:rsidRDefault="001C340E">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Proporcionar un instrumento para la tarea </w:t>
      </w:r>
      <w:r w:rsidR="00734E91">
        <w:rPr>
          <w:rFonts w:ascii="Arial" w:hAnsi="Arial" w:cs="Arial"/>
          <w:sz w:val="24"/>
          <w:szCs w:val="24"/>
        </w:rPr>
        <w:t>neuropsicológica</w:t>
      </w:r>
      <w:r>
        <w:rPr>
          <w:rFonts w:ascii="Arial" w:hAnsi="Arial" w:cs="Arial"/>
          <w:sz w:val="24"/>
          <w:szCs w:val="24"/>
        </w:rPr>
        <w:t xml:space="preserve"> con la finalidad de facilitar la </w:t>
      </w:r>
      <w:r w:rsidR="008A4A29">
        <w:rPr>
          <w:rFonts w:ascii="Arial" w:hAnsi="Arial" w:cs="Arial"/>
          <w:sz w:val="24"/>
          <w:szCs w:val="24"/>
        </w:rPr>
        <w:t xml:space="preserve">detección oportuna </w:t>
      </w:r>
      <w:r w:rsidR="00734E91">
        <w:rPr>
          <w:rFonts w:ascii="Arial" w:hAnsi="Arial" w:cs="Arial"/>
          <w:sz w:val="24"/>
          <w:szCs w:val="24"/>
        </w:rPr>
        <w:t>de las estrategias lingüísticas de los adultos cuidadores en función de promover el desarrollo comunicacional de los niños</w:t>
      </w:r>
      <w:r>
        <w:rPr>
          <w:rFonts w:ascii="Arial" w:hAnsi="Arial" w:cs="Arial"/>
          <w:sz w:val="24"/>
          <w:szCs w:val="24"/>
        </w:rPr>
        <w:t>.</w:t>
      </w:r>
    </w:p>
    <w:p w14:paraId="1308179B" w14:textId="77777777" w:rsidR="001C340E" w:rsidRPr="00FA1DB1" w:rsidRDefault="001C340E" w:rsidP="00AC4640">
      <w:pPr>
        <w:spacing w:line="360" w:lineRule="auto"/>
        <w:jc w:val="both"/>
        <w:rPr>
          <w:rFonts w:ascii="Arial" w:hAnsi="Arial" w:cs="Arial"/>
          <w:sz w:val="24"/>
          <w:szCs w:val="24"/>
        </w:rPr>
      </w:pPr>
      <w:r>
        <w:rPr>
          <w:rFonts w:ascii="Arial" w:hAnsi="Arial" w:cs="Arial"/>
          <w:sz w:val="24"/>
          <w:szCs w:val="24"/>
        </w:rPr>
        <w:t>Objetivos específicos:</w:t>
      </w:r>
    </w:p>
    <w:p w14:paraId="4CE23556" w14:textId="77777777" w:rsidR="00A27D6C" w:rsidRDefault="00A27D6C" w:rsidP="00A27D6C">
      <w:pPr>
        <w:numPr>
          <w:ilvl w:val="0"/>
          <w:numId w:val="1"/>
        </w:numPr>
        <w:contextualSpacing/>
        <w:jc w:val="both"/>
        <w:rPr>
          <w:rFonts w:ascii="Arial" w:eastAsiaTheme="minorEastAsia" w:hAnsi="Arial" w:cs="Arial"/>
          <w:sz w:val="24"/>
          <w:szCs w:val="24"/>
        </w:rPr>
      </w:pPr>
      <w:r>
        <w:rPr>
          <w:rFonts w:ascii="Arial" w:eastAsiaTheme="minorEastAsia" w:hAnsi="Arial" w:cs="Arial"/>
          <w:sz w:val="24"/>
          <w:szCs w:val="24"/>
        </w:rPr>
        <w:lastRenderedPageBreak/>
        <w:t xml:space="preserve">Confeccionar </w:t>
      </w:r>
      <w:r w:rsidR="008A4A29" w:rsidRPr="00734E91">
        <w:rPr>
          <w:rFonts w:ascii="Arial" w:eastAsiaTheme="minorEastAsia" w:hAnsi="Arial" w:cs="Arial"/>
          <w:sz w:val="24"/>
          <w:szCs w:val="24"/>
        </w:rPr>
        <w:t xml:space="preserve">un cuestionario relacionado a las estrategias </w:t>
      </w:r>
      <w:r w:rsidR="00043151">
        <w:rPr>
          <w:rFonts w:ascii="Arial" w:eastAsiaTheme="minorEastAsia" w:hAnsi="Arial" w:cs="Arial"/>
          <w:sz w:val="24"/>
          <w:szCs w:val="24"/>
        </w:rPr>
        <w:t>lingüísticas actuales</w:t>
      </w:r>
      <w:r w:rsidR="008A4A29" w:rsidRPr="00734E91">
        <w:rPr>
          <w:rFonts w:ascii="Arial" w:eastAsiaTheme="minorEastAsia" w:hAnsi="Arial" w:cs="Arial"/>
          <w:sz w:val="24"/>
          <w:szCs w:val="24"/>
        </w:rPr>
        <w:t xml:space="preserve"> que utilizan los padres de los niños de 18 a 30 meses.</w:t>
      </w:r>
    </w:p>
    <w:p w14:paraId="4B3DC172" w14:textId="77777777" w:rsidR="00690ED7" w:rsidRDefault="00690ED7" w:rsidP="00690ED7">
      <w:pPr>
        <w:ind w:left="720"/>
        <w:contextualSpacing/>
        <w:jc w:val="both"/>
        <w:rPr>
          <w:rFonts w:ascii="Arial" w:eastAsiaTheme="minorEastAsia" w:hAnsi="Arial" w:cs="Arial"/>
          <w:sz w:val="24"/>
          <w:szCs w:val="24"/>
        </w:rPr>
      </w:pPr>
    </w:p>
    <w:p w14:paraId="49B7B102" w14:textId="3184076A" w:rsidR="00A27D6C" w:rsidRDefault="00A27D6C" w:rsidP="00A27D6C">
      <w:pPr>
        <w:numPr>
          <w:ilvl w:val="0"/>
          <w:numId w:val="1"/>
        </w:numPr>
        <w:contextualSpacing/>
        <w:jc w:val="both"/>
        <w:rPr>
          <w:rFonts w:ascii="Arial" w:eastAsiaTheme="minorEastAsia" w:hAnsi="Arial" w:cs="Arial"/>
          <w:sz w:val="24"/>
          <w:szCs w:val="24"/>
        </w:rPr>
      </w:pPr>
      <w:r>
        <w:rPr>
          <w:rFonts w:ascii="Arial" w:eastAsiaTheme="minorEastAsia" w:hAnsi="Arial" w:cs="Arial"/>
          <w:sz w:val="24"/>
          <w:szCs w:val="24"/>
        </w:rPr>
        <w:t>Desarrollar una App que facilite la recolección de datos por medio de teléfonos celulares</w:t>
      </w:r>
      <w:r w:rsidR="00690ED7">
        <w:rPr>
          <w:rFonts w:ascii="Arial" w:eastAsiaTheme="minorEastAsia" w:hAnsi="Arial" w:cs="Arial"/>
          <w:sz w:val="24"/>
          <w:szCs w:val="24"/>
        </w:rPr>
        <w:t xml:space="preserve"> y PC.</w:t>
      </w:r>
    </w:p>
    <w:p w14:paraId="46C4CF88" w14:textId="77777777" w:rsidR="00CC5A21" w:rsidRPr="00CC5A21" w:rsidRDefault="00CC5A21" w:rsidP="00CC5A21">
      <w:pPr>
        <w:ind w:left="360"/>
        <w:rPr>
          <w:rFonts w:ascii="Arial" w:eastAsiaTheme="minorEastAsia" w:hAnsi="Arial" w:cs="Arial"/>
          <w:sz w:val="24"/>
          <w:szCs w:val="24"/>
        </w:rPr>
      </w:pPr>
    </w:p>
    <w:p w14:paraId="4406750A" w14:textId="4337180E" w:rsidR="00CC5A21" w:rsidRPr="00CC5A21" w:rsidRDefault="00CC5A21" w:rsidP="00A27D6C">
      <w:pPr>
        <w:numPr>
          <w:ilvl w:val="0"/>
          <w:numId w:val="1"/>
        </w:numPr>
        <w:contextualSpacing/>
        <w:jc w:val="both"/>
        <w:rPr>
          <w:rFonts w:ascii="Arial" w:eastAsiaTheme="minorEastAsia" w:hAnsi="Arial" w:cs="Arial"/>
          <w:sz w:val="24"/>
          <w:szCs w:val="24"/>
        </w:rPr>
      </w:pPr>
      <w:r w:rsidRPr="00CC5A21">
        <w:rPr>
          <w:rFonts w:ascii="Arial" w:hAnsi="Arial" w:cs="Arial"/>
          <w:sz w:val="24"/>
          <w:szCs w:val="24"/>
        </w:rPr>
        <w:t>A través de la App como instrumento público y gratuito obtener datos de diferentes comunidades/regiones sobre los contextos lingüísticos preverbales que ofrecen los adultos a los niños.</w:t>
      </w:r>
    </w:p>
    <w:p w14:paraId="26EC598E" w14:textId="428F2BB8" w:rsidR="00587A1A" w:rsidRPr="00690ED7" w:rsidRDefault="00587A1A" w:rsidP="004B0130">
      <w:pPr>
        <w:contextualSpacing/>
        <w:jc w:val="both"/>
        <w:rPr>
          <w:ins w:id="10" w:author="Usuario de Windows" w:date="2023-01-31T16:52:00Z"/>
          <w:rFonts w:ascii="Arial" w:eastAsiaTheme="minorEastAsia" w:hAnsi="Arial" w:cs="Arial"/>
          <w:sz w:val="24"/>
          <w:szCs w:val="24"/>
        </w:rPr>
      </w:pPr>
    </w:p>
    <w:p w14:paraId="775A7730" w14:textId="77777777" w:rsidR="00587A1A" w:rsidRDefault="00587A1A" w:rsidP="00587A1A">
      <w:pPr>
        <w:pStyle w:val="Prrafodelista"/>
        <w:rPr>
          <w:ins w:id="11" w:author="Usuario de Windows" w:date="2023-01-31T16:52:00Z"/>
          <w:rFonts w:ascii="Arial" w:eastAsiaTheme="minorEastAsia" w:hAnsi="Arial" w:cs="Arial"/>
          <w:sz w:val="24"/>
          <w:szCs w:val="24"/>
        </w:rPr>
      </w:pPr>
    </w:p>
    <w:p w14:paraId="7AAA13B2" w14:textId="0B0B7162" w:rsidR="008A4A29" w:rsidRPr="00E87BD9" w:rsidRDefault="00E87BD9" w:rsidP="00E87BD9">
      <w:pPr>
        <w:spacing w:line="360" w:lineRule="auto"/>
        <w:jc w:val="both"/>
        <w:rPr>
          <w:rFonts w:ascii="Arial" w:eastAsia="Calibri" w:hAnsi="Arial" w:cs="Arial"/>
          <w:b/>
          <w:sz w:val="24"/>
          <w:szCs w:val="24"/>
        </w:rPr>
      </w:pPr>
      <w:r w:rsidRPr="00407FE2">
        <w:rPr>
          <w:rFonts w:ascii="Arial" w:eastAsia="Calibri" w:hAnsi="Arial" w:cs="Arial"/>
          <w:b/>
          <w:sz w:val="24"/>
          <w:szCs w:val="24"/>
        </w:rPr>
        <w:t>-ANTECEDENTES</w:t>
      </w:r>
    </w:p>
    <w:p w14:paraId="41AE78A3" w14:textId="6B62633A" w:rsidR="00BC26EE" w:rsidRDefault="00E87BD9" w:rsidP="00E87BD9">
      <w:pPr>
        <w:spacing w:line="360" w:lineRule="auto"/>
        <w:jc w:val="both"/>
        <w:rPr>
          <w:rFonts w:ascii="Arial" w:hAnsi="Arial" w:cs="Arial"/>
          <w:color w:val="000000" w:themeColor="text1"/>
          <w:sz w:val="24"/>
          <w:szCs w:val="24"/>
        </w:rPr>
      </w:pPr>
      <w:r w:rsidRPr="0078796A">
        <w:rPr>
          <w:rFonts w:ascii="Arial" w:hAnsi="Arial" w:cs="Arial"/>
          <w:color w:val="000000" w:themeColor="text1"/>
          <w:sz w:val="24"/>
          <w:szCs w:val="24"/>
        </w:rPr>
        <w:t xml:space="preserve">Se consultaron diferentes investigaciones sobre estudios de desempeños parentales relacionados a estrategias lingüísticas y su influencia </w:t>
      </w:r>
      <w:r w:rsidR="00985ED8">
        <w:rPr>
          <w:rFonts w:ascii="Arial" w:hAnsi="Arial" w:cs="Arial"/>
          <w:color w:val="000000" w:themeColor="text1"/>
          <w:sz w:val="24"/>
          <w:szCs w:val="24"/>
        </w:rPr>
        <w:t>ambient</w:t>
      </w:r>
      <w:r w:rsidRPr="0078796A">
        <w:rPr>
          <w:rFonts w:ascii="Arial" w:hAnsi="Arial" w:cs="Arial"/>
          <w:color w:val="000000" w:themeColor="text1"/>
          <w:sz w:val="24"/>
          <w:szCs w:val="24"/>
        </w:rPr>
        <w:t>al, de las cuales se tomaron las más relevantes que actúan como marco referencial conceptual que demuestran convergencias con el objetivo de la presente tesis</w:t>
      </w:r>
      <w:del w:id="12" w:author="Usuario de Windows" w:date="2023-01-26T11:09:00Z">
        <w:r w:rsidRPr="0078796A" w:rsidDel="00C2253D">
          <w:rPr>
            <w:rFonts w:ascii="Arial" w:hAnsi="Arial" w:cs="Arial"/>
            <w:color w:val="000000" w:themeColor="text1"/>
            <w:sz w:val="24"/>
            <w:szCs w:val="24"/>
          </w:rPr>
          <w:delText xml:space="preserve">: </w:delText>
        </w:r>
      </w:del>
      <w:ins w:id="13" w:author="Usuario de Windows" w:date="2023-01-26T11:09:00Z">
        <w:r w:rsidR="00C2253D">
          <w:rPr>
            <w:rFonts w:ascii="Arial" w:hAnsi="Arial" w:cs="Arial"/>
            <w:color w:val="000000" w:themeColor="text1"/>
            <w:sz w:val="24"/>
            <w:szCs w:val="24"/>
          </w:rPr>
          <w:t>.</w:t>
        </w:r>
        <w:r w:rsidR="00C2253D" w:rsidRPr="0078796A">
          <w:rPr>
            <w:rFonts w:ascii="Arial" w:hAnsi="Arial" w:cs="Arial"/>
            <w:color w:val="000000" w:themeColor="text1"/>
            <w:sz w:val="24"/>
            <w:szCs w:val="24"/>
          </w:rPr>
          <w:t xml:space="preserve"> </w:t>
        </w:r>
      </w:ins>
    </w:p>
    <w:p w14:paraId="14F3719D" w14:textId="35BFCF0C" w:rsidR="00774C44" w:rsidRPr="00BC26EE" w:rsidRDefault="00E87BD9" w:rsidP="00E87BD9">
      <w:pPr>
        <w:spacing w:line="360" w:lineRule="auto"/>
        <w:jc w:val="both"/>
        <w:rPr>
          <w:rFonts w:ascii="Arial" w:hAnsi="Arial" w:cs="Arial"/>
          <w:color w:val="000000" w:themeColor="text1"/>
          <w:sz w:val="24"/>
          <w:szCs w:val="24"/>
        </w:rPr>
      </w:pPr>
      <w:r w:rsidRPr="00BC26EE">
        <w:rPr>
          <w:rFonts w:ascii="Arial" w:hAnsi="Arial" w:cs="Arial"/>
          <w:sz w:val="24"/>
          <w:szCs w:val="24"/>
        </w:rPr>
        <w:t xml:space="preserve">Se presenta a continuación un estudio realizado </w:t>
      </w:r>
      <w:r w:rsidR="00355F99" w:rsidRPr="00BC26EE">
        <w:rPr>
          <w:rFonts w:ascii="Arial" w:hAnsi="Arial" w:cs="Arial"/>
          <w:sz w:val="24"/>
          <w:szCs w:val="24"/>
        </w:rPr>
        <w:t xml:space="preserve">sobre </w:t>
      </w:r>
      <w:r w:rsidR="00D64F28" w:rsidRPr="00BC26EE">
        <w:rPr>
          <w:rFonts w:ascii="Arial" w:eastAsia="Calibri" w:hAnsi="Arial" w:cs="Arial"/>
          <w:sz w:val="24"/>
          <w:szCs w:val="24"/>
        </w:rPr>
        <w:t xml:space="preserve">la conversación dirigida al niño y la asociación de </w:t>
      </w:r>
      <w:r w:rsidR="00AD3A43">
        <w:rPr>
          <w:rFonts w:ascii="Arial" w:eastAsia="Calibri" w:hAnsi="Arial" w:cs="Arial"/>
          <w:sz w:val="24"/>
          <w:szCs w:val="24"/>
        </w:rPr>
        <w:t>est</w:t>
      </w:r>
      <w:r w:rsidR="00D64F28" w:rsidRPr="00BC26EE">
        <w:rPr>
          <w:rFonts w:ascii="Arial" w:eastAsia="Calibri" w:hAnsi="Arial" w:cs="Arial"/>
          <w:sz w:val="24"/>
          <w:szCs w:val="24"/>
        </w:rPr>
        <w:t xml:space="preserve">a conversación </w:t>
      </w:r>
      <w:r w:rsidR="00AD3A43">
        <w:rPr>
          <w:rFonts w:ascii="Arial" w:eastAsia="Calibri" w:hAnsi="Arial" w:cs="Arial"/>
          <w:sz w:val="24"/>
          <w:szCs w:val="24"/>
        </w:rPr>
        <w:t>con</w:t>
      </w:r>
      <w:r w:rsidR="00D64F28" w:rsidRPr="00BC26EE">
        <w:rPr>
          <w:rFonts w:ascii="Arial" w:eastAsia="Calibri" w:hAnsi="Arial" w:cs="Arial"/>
          <w:sz w:val="24"/>
          <w:szCs w:val="24"/>
        </w:rPr>
        <w:t xml:space="preserve"> las habilidades lingüísticas</w:t>
      </w:r>
      <w:r w:rsidR="00AD3A43">
        <w:rPr>
          <w:rFonts w:ascii="Arial" w:eastAsia="Calibri" w:hAnsi="Arial" w:cs="Arial"/>
          <w:sz w:val="24"/>
          <w:szCs w:val="24"/>
        </w:rPr>
        <w:t xml:space="preserve"> posteriores</w:t>
      </w:r>
      <w:r w:rsidR="00D64F28" w:rsidRPr="00BC26EE">
        <w:rPr>
          <w:rFonts w:ascii="Arial" w:eastAsia="Calibri" w:hAnsi="Arial" w:cs="Arial"/>
          <w:sz w:val="24"/>
          <w:szCs w:val="24"/>
        </w:rPr>
        <w:t xml:space="preserve"> de los niños </w:t>
      </w:r>
      <w:r w:rsidR="00AD3A43">
        <w:rPr>
          <w:rFonts w:ascii="Arial" w:eastAsia="Calibri" w:hAnsi="Arial" w:cs="Arial"/>
          <w:sz w:val="24"/>
          <w:szCs w:val="24"/>
        </w:rPr>
        <w:t xml:space="preserve">detectadas </w:t>
      </w:r>
      <w:r w:rsidR="00D64F28" w:rsidRPr="00BC26EE">
        <w:rPr>
          <w:rFonts w:ascii="Arial" w:eastAsia="Calibri" w:hAnsi="Arial" w:cs="Arial"/>
          <w:sz w:val="24"/>
          <w:szCs w:val="24"/>
        </w:rPr>
        <w:t xml:space="preserve">a la edad de 3 años en una muestra de 63 díadas </w:t>
      </w:r>
      <w:r w:rsidR="00355F99" w:rsidRPr="00BC26EE">
        <w:rPr>
          <w:rFonts w:ascii="Arial" w:eastAsia="Calibri" w:hAnsi="Arial" w:cs="Arial"/>
          <w:sz w:val="24"/>
          <w:szCs w:val="24"/>
        </w:rPr>
        <w:t>provenientes de ambientes vulnerables</w:t>
      </w:r>
      <w:r w:rsidR="009E0557" w:rsidRPr="00BC26EE">
        <w:rPr>
          <w:rFonts w:ascii="Arial" w:eastAsia="Calibri" w:hAnsi="Arial" w:cs="Arial"/>
          <w:sz w:val="24"/>
          <w:szCs w:val="24"/>
        </w:rPr>
        <w:t>.</w:t>
      </w:r>
      <w:r w:rsidR="00355F99" w:rsidRPr="00BC26EE">
        <w:rPr>
          <w:rFonts w:ascii="Arial" w:eastAsia="Calibri" w:hAnsi="Arial" w:cs="Arial"/>
          <w:sz w:val="24"/>
          <w:szCs w:val="24"/>
        </w:rPr>
        <w:t xml:space="preserve"> </w:t>
      </w:r>
      <w:r w:rsidR="00774C44" w:rsidRPr="00BC26EE">
        <w:rPr>
          <w:rFonts w:ascii="Arial" w:eastAsia="Calibri" w:hAnsi="Arial" w:cs="Arial"/>
          <w:sz w:val="24"/>
          <w:szCs w:val="24"/>
        </w:rPr>
        <w:t>Primeramente,</w:t>
      </w:r>
      <w:r w:rsidR="004D2155">
        <w:rPr>
          <w:rFonts w:ascii="Arial" w:eastAsia="Calibri" w:hAnsi="Arial" w:cs="Arial"/>
          <w:sz w:val="24"/>
          <w:szCs w:val="24"/>
        </w:rPr>
        <w:t xml:space="preserve"> </w:t>
      </w:r>
      <w:r w:rsidR="004D2155" w:rsidRPr="00A52F58">
        <w:rPr>
          <w:rFonts w:ascii="Arial" w:hAnsi="Arial" w:cs="Arial"/>
          <w:sz w:val="24"/>
          <w:szCs w:val="24"/>
        </w:rPr>
        <w:t>Dore</w:t>
      </w:r>
      <w:r w:rsidR="00690ED7">
        <w:rPr>
          <w:rFonts w:ascii="Arial" w:hAnsi="Arial" w:cs="Arial"/>
          <w:sz w:val="24"/>
          <w:szCs w:val="24"/>
        </w:rPr>
        <w:t xml:space="preserve"> et al. </w:t>
      </w:r>
      <w:r w:rsidR="004D2155">
        <w:rPr>
          <w:rFonts w:ascii="Arial" w:hAnsi="Arial" w:cs="Arial"/>
          <w:sz w:val="24"/>
          <w:szCs w:val="24"/>
        </w:rPr>
        <w:t>(2022)</w:t>
      </w:r>
      <w:r w:rsidR="00774C44" w:rsidRPr="00BC26EE">
        <w:rPr>
          <w:rFonts w:ascii="Arial" w:eastAsia="Calibri" w:hAnsi="Arial" w:cs="Arial"/>
          <w:sz w:val="24"/>
          <w:szCs w:val="24"/>
        </w:rPr>
        <w:t xml:space="preserve"> </w:t>
      </w:r>
      <w:r w:rsidR="00BE2174" w:rsidRPr="00BC26EE">
        <w:rPr>
          <w:rFonts w:ascii="Arial" w:eastAsia="Calibri" w:hAnsi="Arial" w:cs="Arial"/>
          <w:sz w:val="24"/>
          <w:szCs w:val="24"/>
        </w:rPr>
        <w:t>reali</w:t>
      </w:r>
      <w:r w:rsidR="00BE2174">
        <w:rPr>
          <w:rFonts w:ascii="Arial" w:eastAsia="Calibri" w:hAnsi="Arial" w:cs="Arial"/>
          <w:sz w:val="24"/>
          <w:szCs w:val="24"/>
        </w:rPr>
        <w:t>zaron</w:t>
      </w:r>
      <w:r w:rsidR="00BC6F75" w:rsidRPr="00BC26EE">
        <w:rPr>
          <w:rFonts w:ascii="Arial" w:eastAsia="Calibri" w:hAnsi="Arial" w:cs="Arial"/>
          <w:sz w:val="24"/>
          <w:szCs w:val="24"/>
        </w:rPr>
        <w:t xml:space="preserve"> un trabajo </w:t>
      </w:r>
      <w:r w:rsidR="00690ED7">
        <w:rPr>
          <w:rFonts w:ascii="Arial" w:eastAsia="Calibri" w:hAnsi="Arial" w:cs="Arial"/>
          <w:sz w:val="24"/>
          <w:szCs w:val="24"/>
        </w:rPr>
        <w:t xml:space="preserve">utilizando </w:t>
      </w:r>
      <w:r w:rsidR="00BC6F75" w:rsidRPr="00BC26EE">
        <w:rPr>
          <w:rFonts w:ascii="Arial" w:eastAsia="Calibri" w:hAnsi="Arial" w:cs="Arial"/>
          <w:sz w:val="24"/>
          <w:szCs w:val="24"/>
        </w:rPr>
        <w:t>filmaciones grabadas de diez minutos de interacción lúdica entre el niño y sus padres, dentro del ambiente familiar. Posteriormente identific</w:t>
      </w:r>
      <w:r w:rsidR="00BE2174">
        <w:rPr>
          <w:rFonts w:ascii="Arial" w:eastAsia="Calibri" w:hAnsi="Arial" w:cs="Arial"/>
          <w:sz w:val="24"/>
          <w:szCs w:val="24"/>
        </w:rPr>
        <w:t>aron</w:t>
      </w:r>
      <w:r w:rsidR="00BC6F75" w:rsidRPr="00BC26EE">
        <w:rPr>
          <w:rFonts w:ascii="Arial" w:eastAsia="Calibri" w:hAnsi="Arial" w:cs="Arial"/>
          <w:sz w:val="24"/>
          <w:szCs w:val="24"/>
        </w:rPr>
        <w:t xml:space="preserve"> </w:t>
      </w:r>
      <w:r w:rsidR="00774C44" w:rsidRPr="00BC26EE">
        <w:rPr>
          <w:rFonts w:ascii="Arial" w:eastAsia="Calibri" w:hAnsi="Arial" w:cs="Arial"/>
          <w:sz w:val="24"/>
          <w:szCs w:val="24"/>
        </w:rPr>
        <w:t>que la conversación dirigida al niño de parte de los adultos se caracteriza por dos dimensiones: cantidad y complejidad. El factor cantidad consistió en expresiones por minuto, número total de palabras y relación tipo-símbolo, mientras que el factor de complejidad incluyó la longitud media de la expresión y el porcentaje de expresiones complejas. Seguidamente se relacionó significativamente con las habilidades del lenguaje receptivo y expresivo de los niños</w:t>
      </w:r>
      <w:r w:rsidR="00BC6F75" w:rsidRPr="00BC26EE">
        <w:rPr>
          <w:rFonts w:ascii="Arial" w:eastAsia="Calibri" w:hAnsi="Arial" w:cs="Arial"/>
          <w:sz w:val="24"/>
          <w:szCs w:val="24"/>
        </w:rPr>
        <w:t xml:space="preserve"> que variaban notablemente en los hogares </w:t>
      </w:r>
      <w:r w:rsidR="00B366C5">
        <w:rPr>
          <w:rFonts w:ascii="Arial" w:eastAsia="Calibri" w:hAnsi="Arial" w:cs="Arial"/>
          <w:sz w:val="24"/>
          <w:szCs w:val="24"/>
        </w:rPr>
        <w:t>con bajo estatus socioeconómico</w:t>
      </w:r>
      <w:r w:rsidR="007019E6">
        <w:rPr>
          <w:rFonts w:ascii="Arial" w:eastAsia="Calibri" w:hAnsi="Arial" w:cs="Arial"/>
          <w:sz w:val="24"/>
          <w:szCs w:val="24"/>
        </w:rPr>
        <w:t xml:space="preserve"> (SES)</w:t>
      </w:r>
      <w:r w:rsidR="00774C44" w:rsidRPr="00BC26EE">
        <w:rPr>
          <w:rFonts w:ascii="Arial" w:eastAsia="Calibri" w:hAnsi="Arial" w:cs="Arial"/>
          <w:sz w:val="24"/>
          <w:szCs w:val="24"/>
        </w:rPr>
        <w:t>.</w:t>
      </w:r>
    </w:p>
    <w:p w14:paraId="0EE1E083" w14:textId="3D0599A7" w:rsidR="007019E6" w:rsidRPr="00A97E3E" w:rsidRDefault="007019E6" w:rsidP="00E87BD9">
      <w:pPr>
        <w:spacing w:line="360" w:lineRule="auto"/>
        <w:jc w:val="both"/>
        <w:rPr>
          <w:rFonts w:ascii="Arial" w:eastAsia="Calibri" w:hAnsi="Arial" w:cs="Arial"/>
          <w:sz w:val="24"/>
          <w:szCs w:val="24"/>
        </w:rPr>
      </w:pPr>
      <w:r w:rsidRPr="00C831FB">
        <w:rPr>
          <w:rFonts w:ascii="Arial" w:hAnsi="Arial" w:cs="Arial"/>
          <w:sz w:val="24"/>
          <w:szCs w:val="24"/>
          <w:lang w:val="es-ES"/>
        </w:rPr>
        <w:lastRenderedPageBreak/>
        <w:t>Se consulta el trabajo de</w:t>
      </w:r>
      <w:r w:rsidR="00E87BD9" w:rsidRPr="00C831FB">
        <w:rPr>
          <w:rFonts w:ascii="Arial" w:hAnsi="Arial" w:cs="Arial"/>
          <w:sz w:val="24"/>
          <w:szCs w:val="24"/>
          <w:lang w:val="es-ES"/>
        </w:rPr>
        <w:t xml:space="preserve">, </w:t>
      </w:r>
      <w:r w:rsidRPr="00C831FB">
        <w:rPr>
          <w:rFonts w:ascii="Arial" w:hAnsi="Arial" w:cs="Arial"/>
          <w:sz w:val="24"/>
          <w:szCs w:val="24"/>
          <w:lang w:val="es-ES"/>
        </w:rPr>
        <w:t>Elgier</w:t>
      </w:r>
      <w:r w:rsidR="00690ED7">
        <w:rPr>
          <w:rFonts w:ascii="Arial" w:hAnsi="Arial" w:cs="Arial"/>
          <w:sz w:val="24"/>
          <w:szCs w:val="24"/>
          <w:lang w:val="es-ES"/>
        </w:rPr>
        <w:t xml:space="preserve"> y </w:t>
      </w:r>
      <w:r w:rsidRPr="00C831FB">
        <w:rPr>
          <w:rFonts w:ascii="Arial" w:hAnsi="Arial" w:cs="Arial"/>
          <w:sz w:val="24"/>
          <w:szCs w:val="24"/>
          <w:lang w:val="es-ES"/>
        </w:rPr>
        <w:t>Tortello</w:t>
      </w:r>
      <w:r w:rsidR="00E87BD9" w:rsidRPr="00C831FB">
        <w:rPr>
          <w:rFonts w:ascii="Arial" w:hAnsi="Arial" w:cs="Arial"/>
          <w:sz w:val="24"/>
          <w:szCs w:val="24"/>
          <w:lang w:val="es-ES"/>
        </w:rPr>
        <w:t xml:space="preserve"> (20</w:t>
      </w:r>
      <w:r w:rsidR="002611CD" w:rsidRPr="00C831FB">
        <w:rPr>
          <w:rFonts w:ascii="Arial" w:hAnsi="Arial" w:cs="Arial"/>
          <w:sz w:val="24"/>
          <w:szCs w:val="24"/>
          <w:lang w:val="es-ES"/>
        </w:rPr>
        <w:t>14</w:t>
      </w:r>
      <w:r w:rsidR="00E87BD9" w:rsidRPr="00C831FB">
        <w:rPr>
          <w:rFonts w:ascii="Arial" w:hAnsi="Arial" w:cs="Arial"/>
          <w:sz w:val="24"/>
          <w:szCs w:val="24"/>
          <w:lang w:val="es-ES"/>
        </w:rPr>
        <w:t>),</w:t>
      </w:r>
      <w:r w:rsidRPr="00C831FB">
        <w:rPr>
          <w:rFonts w:ascii="Arial" w:hAnsi="Arial" w:cs="Arial"/>
          <w:sz w:val="24"/>
          <w:szCs w:val="24"/>
          <w:lang w:val="es-ES"/>
        </w:rPr>
        <w:t xml:space="preserve"> </w:t>
      </w:r>
      <w:r w:rsidRPr="00690ED7">
        <w:rPr>
          <w:rFonts w:ascii="Arial" w:hAnsi="Arial" w:cs="Arial"/>
          <w:iCs/>
          <w:sz w:val="24"/>
          <w:szCs w:val="24"/>
          <w:lang w:val="es-ES"/>
        </w:rPr>
        <w:t xml:space="preserve">Comunicación temprana y vulnerabilidad social: Estableciendo una agenda de </w:t>
      </w:r>
      <w:r w:rsidR="00552499" w:rsidRPr="00690ED7">
        <w:rPr>
          <w:rFonts w:ascii="Arial" w:hAnsi="Arial" w:cs="Arial"/>
          <w:iCs/>
          <w:sz w:val="24"/>
          <w:szCs w:val="24"/>
          <w:lang w:val="es-ES"/>
        </w:rPr>
        <w:t>investigación.</w:t>
      </w:r>
      <w:r w:rsidR="00552499" w:rsidRPr="00C831FB">
        <w:rPr>
          <w:rFonts w:ascii="Arial" w:hAnsi="Arial" w:cs="Arial"/>
          <w:sz w:val="24"/>
          <w:szCs w:val="24"/>
          <w:lang w:val="es-ES"/>
        </w:rPr>
        <w:t xml:space="preserve"> En </w:t>
      </w:r>
      <w:r w:rsidR="00690ED7">
        <w:rPr>
          <w:rFonts w:ascii="Arial" w:hAnsi="Arial" w:cs="Arial"/>
          <w:sz w:val="24"/>
          <w:szCs w:val="24"/>
          <w:lang w:val="es-ES"/>
        </w:rPr>
        <w:t>dicho trabajo</w:t>
      </w:r>
      <w:r w:rsidR="00B56854" w:rsidRPr="00C831FB">
        <w:rPr>
          <w:rFonts w:ascii="Arial" w:hAnsi="Arial" w:cs="Arial"/>
          <w:sz w:val="24"/>
          <w:szCs w:val="24"/>
          <w:lang w:val="es-ES"/>
        </w:rPr>
        <w:t>, a través de un</w:t>
      </w:r>
      <w:r w:rsidR="00D96F65" w:rsidRPr="00C831FB">
        <w:rPr>
          <w:rFonts w:ascii="Arial" w:hAnsi="Arial" w:cs="Arial"/>
          <w:sz w:val="24"/>
          <w:szCs w:val="24"/>
          <w:lang w:val="es-ES"/>
        </w:rPr>
        <w:t xml:space="preserve"> estudio</w:t>
      </w:r>
      <w:r w:rsidR="00B56854" w:rsidRPr="00C831FB">
        <w:rPr>
          <w:rFonts w:ascii="Arial" w:hAnsi="Arial" w:cs="Arial"/>
          <w:sz w:val="24"/>
          <w:szCs w:val="24"/>
          <w:lang w:val="es-ES"/>
        </w:rPr>
        <w:t xml:space="preserve"> documental bibliográfic</w:t>
      </w:r>
      <w:r w:rsidR="00D96F65" w:rsidRPr="00C831FB">
        <w:rPr>
          <w:rFonts w:ascii="Arial" w:hAnsi="Arial" w:cs="Arial"/>
          <w:sz w:val="24"/>
          <w:szCs w:val="24"/>
          <w:lang w:val="es-ES"/>
        </w:rPr>
        <w:t>o</w:t>
      </w:r>
      <w:ins w:id="14" w:author="Usuario de Windows" w:date="2023-01-26T11:22:00Z">
        <w:r w:rsidR="002A52F8">
          <w:rPr>
            <w:rFonts w:ascii="Arial" w:hAnsi="Arial" w:cs="Arial"/>
            <w:sz w:val="24"/>
            <w:szCs w:val="24"/>
            <w:lang w:val="es-ES"/>
          </w:rPr>
          <w:t>,</w:t>
        </w:r>
      </w:ins>
      <w:r w:rsidR="00552499" w:rsidRPr="00C831FB">
        <w:rPr>
          <w:rFonts w:ascii="Arial" w:hAnsi="Arial" w:cs="Arial"/>
          <w:sz w:val="24"/>
          <w:szCs w:val="24"/>
          <w:lang w:val="es-ES"/>
        </w:rPr>
        <w:t xml:space="preserve"> se expresa que los ambientes vulnerables impactan en el desarrollo comunicacional de los niños pequeños específicamente en la atención conjunta como componente central del desarrollo comunicativo. Actuando la vulnerabilidad social como un factor de riesgo preponderante sobre las interacciones </w:t>
      </w:r>
      <w:r w:rsidR="00EE0AB2" w:rsidRPr="00C831FB">
        <w:rPr>
          <w:rFonts w:ascii="Arial" w:hAnsi="Arial" w:cs="Arial"/>
          <w:sz w:val="24"/>
          <w:szCs w:val="24"/>
          <w:lang w:val="es-ES"/>
        </w:rPr>
        <w:t>parentales</w:t>
      </w:r>
      <w:r w:rsidR="00552499" w:rsidRPr="00C831FB">
        <w:rPr>
          <w:rFonts w:ascii="Arial" w:hAnsi="Arial" w:cs="Arial"/>
          <w:sz w:val="24"/>
          <w:szCs w:val="24"/>
          <w:lang w:val="es-ES"/>
        </w:rPr>
        <w:t>.</w:t>
      </w:r>
      <w:r w:rsidR="00B56854" w:rsidRPr="00C831FB">
        <w:rPr>
          <w:rFonts w:ascii="Arial" w:eastAsia="Calibri" w:hAnsi="Arial" w:cs="Arial"/>
          <w:sz w:val="24"/>
          <w:szCs w:val="24"/>
        </w:rPr>
        <w:t xml:space="preserve"> Y establecen afirmaciones tales como</w:t>
      </w:r>
      <w:r w:rsidR="00D96F65" w:rsidRPr="00C831FB">
        <w:rPr>
          <w:rFonts w:ascii="Arial" w:eastAsia="Calibri" w:hAnsi="Arial" w:cs="Arial"/>
          <w:sz w:val="24"/>
          <w:szCs w:val="24"/>
        </w:rPr>
        <w:t>:</w:t>
      </w:r>
      <w:r w:rsidR="00B56854" w:rsidRPr="00C831FB">
        <w:rPr>
          <w:rFonts w:ascii="Arial" w:eastAsia="Calibri" w:hAnsi="Arial" w:cs="Arial"/>
          <w:sz w:val="24"/>
          <w:szCs w:val="24"/>
        </w:rPr>
        <w:t xml:space="preserve"> </w:t>
      </w:r>
      <w:r w:rsidR="00EA6837">
        <w:rPr>
          <w:rFonts w:ascii="Arial" w:eastAsia="Calibri" w:hAnsi="Arial" w:cs="Arial"/>
          <w:sz w:val="24"/>
          <w:szCs w:val="24"/>
        </w:rPr>
        <w:t>E</w:t>
      </w:r>
      <w:r w:rsidR="00B56854" w:rsidRPr="00C831FB">
        <w:rPr>
          <w:rFonts w:ascii="Arial" w:eastAsia="Calibri" w:hAnsi="Arial" w:cs="Arial"/>
          <w:sz w:val="24"/>
          <w:szCs w:val="24"/>
        </w:rPr>
        <w:t xml:space="preserve">l desarrollo comunicativo se da en forma de continuum, las interacciones diádicas y triádicas preverbales que el niño/a </w:t>
      </w:r>
      <w:r w:rsidR="00D96F65" w:rsidRPr="00C831FB">
        <w:rPr>
          <w:rFonts w:ascii="Arial" w:eastAsia="Calibri" w:hAnsi="Arial" w:cs="Arial"/>
          <w:sz w:val="24"/>
          <w:szCs w:val="24"/>
        </w:rPr>
        <w:t>mantien</w:t>
      </w:r>
      <w:r w:rsidR="00B56854" w:rsidRPr="00C831FB">
        <w:rPr>
          <w:rFonts w:ascii="Arial" w:eastAsia="Calibri" w:hAnsi="Arial" w:cs="Arial"/>
          <w:sz w:val="24"/>
          <w:szCs w:val="24"/>
        </w:rPr>
        <w:t xml:space="preserve">e con su entorno son </w:t>
      </w:r>
      <w:r w:rsidR="00D96F65" w:rsidRPr="00C831FB">
        <w:rPr>
          <w:rFonts w:ascii="Arial" w:eastAsia="Calibri" w:hAnsi="Arial" w:cs="Arial"/>
          <w:sz w:val="24"/>
          <w:szCs w:val="24"/>
        </w:rPr>
        <w:t>procesos mediadores</w:t>
      </w:r>
      <w:r w:rsidR="00B56854" w:rsidRPr="00C831FB">
        <w:rPr>
          <w:rFonts w:ascii="Arial" w:eastAsia="Calibri" w:hAnsi="Arial" w:cs="Arial"/>
          <w:sz w:val="24"/>
          <w:szCs w:val="24"/>
        </w:rPr>
        <w:t xml:space="preserve"> del lenguaje, la vulnerabilidad social produce efectos sobre el desarrollo cognitivo y otras pautas madurativas</w:t>
      </w:r>
      <w:r w:rsidR="00D96F65" w:rsidRPr="00C831FB">
        <w:rPr>
          <w:rFonts w:ascii="Arial" w:eastAsia="Calibri" w:hAnsi="Arial" w:cs="Arial"/>
          <w:sz w:val="24"/>
          <w:szCs w:val="24"/>
        </w:rPr>
        <w:t>.</w:t>
      </w:r>
      <w:r w:rsidR="00B56854" w:rsidRPr="00C831FB">
        <w:rPr>
          <w:rFonts w:ascii="Arial" w:eastAsia="Calibri" w:hAnsi="Arial" w:cs="Arial"/>
          <w:sz w:val="24"/>
          <w:szCs w:val="24"/>
        </w:rPr>
        <w:t xml:space="preserve"> </w:t>
      </w:r>
      <w:r w:rsidR="00D96F65" w:rsidRPr="00C831FB">
        <w:rPr>
          <w:rFonts w:ascii="Arial" w:eastAsia="Calibri" w:hAnsi="Arial" w:cs="Arial"/>
          <w:sz w:val="24"/>
          <w:szCs w:val="24"/>
        </w:rPr>
        <w:t>D</w:t>
      </w:r>
      <w:r w:rsidR="00AB6C0E" w:rsidRPr="00C831FB">
        <w:rPr>
          <w:rFonts w:ascii="Arial" w:eastAsia="Calibri" w:hAnsi="Arial" w:cs="Arial"/>
          <w:sz w:val="24"/>
          <w:szCs w:val="24"/>
        </w:rPr>
        <w:t>ebido a lo expresado</w:t>
      </w:r>
      <w:r w:rsidR="00B56854" w:rsidRPr="00C831FB">
        <w:rPr>
          <w:rFonts w:ascii="Arial" w:eastAsia="Calibri" w:hAnsi="Arial" w:cs="Arial"/>
          <w:sz w:val="24"/>
          <w:szCs w:val="24"/>
        </w:rPr>
        <w:t xml:space="preserve"> se entiende que es relevante realizar</w:t>
      </w:r>
      <w:r w:rsidR="00690ED7">
        <w:rPr>
          <w:rFonts w:ascii="Arial" w:eastAsia="Calibri" w:hAnsi="Arial" w:cs="Arial"/>
          <w:sz w:val="24"/>
          <w:szCs w:val="24"/>
        </w:rPr>
        <w:t xml:space="preserve"> una </w:t>
      </w:r>
      <w:r w:rsidR="00AB6C0E" w:rsidRPr="00C831FB">
        <w:rPr>
          <w:rFonts w:ascii="Arial" w:eastAsia="Calibri" w:hAnsi="Arial" w:cs="Arial"/>
          <w:sz w:val="24"/>
          <w:szCs w:val="24"/>
        </w:rPr>
        <w:t xml:space="preserve">mayor cantidad de </w:t>
      </w:r>
      <w:r w:rsidR="00B56854" w:rsidRPr="00C831FB">
        <w:rPr>
          <w:rFonts w:ascii="Arial" w:eastAsia="Calibri" w:hAnsi="Arial" w:cs="Arial"/>
          <w:sz w:val="24"/>
          <w:szCs w:val="24"/>
        </w:rPr>
        <w:t xml:space="preserve">estudios </w:t>
      </w:r>
      <w:r w:rsidR="00D96F65" w:rsidRPr="00C831FB">
        <w:rPr>
          <w:rFonts w:ascii="Arial" w:eastAsia="Calibri" w:hAnsi="Arial" w:cs="Arial"/>
          <w:sz w:val="24"/>
          <w:szCs w:val="24"/>
        </w:rPr>
        <w:t xml:space="preserve">sistemáticos </w:t>
      </w:r>
      <w:r w:rsidR="00B56854" w:rsidRPr="00C831FB">
        <w:rPr>
          <w:rFonts w:ascii="Arial" w:eastAsia="Calibri" w:hAnsi="Arial" w:cs="Arial"/>
          <w:sz w:val="24"/>
          <w:szCs w:val="24"/>
        </w:rPr>
        <w:t>sobre el desarrollo comunicativo temprano</w:t>
      </w:r>
      <w:r w:rsidR="00D96F65" w:rsidRPr="00C831FB">
        <w:rPr>
          <w:rFonts w:ascii="Arial" w:eastAsia="Calibri" w:hAnsi="Arial" w:cs="Arial"/>
          <w:sz w:val="24"/>
          <w:szCs w:val="24"/>
        </w:rPr>
        <w:t xml:space="preserve"> en función de explorar y enriquecer las prácticas de crianza para ser orientadas a optimizar las habilidades comunicativas en fases tempranas.</w:t>
      </w:r>
    </w:p>
    <w:p w14:paraId="314FC24E" w14:textId="33CCD10F" w:rsidR="00E41552" w:rsidRPr="003960D2" w:rsidRDefault="005D1BCF" w:rsidP="003960D2">
      <w:pPr>
        <w:shd w:val="clear" w:color="auto" w:fill="FFFFFF"/>
        <w:spacing w:after="0" w:line="360" w:lineRule="auto"/>
        <w:jc w:val="both"/>
        <w:textAlignment w:val="baseline"/>
        <w:rPr>
          <w:rFonts w:ascii="Arial" w:hAnsi="Arial" w:cs="Arial"/>
          <w:sz w:val="24"/>
          <w:szCs w:val="24"/>
          <w:lang w:val="es-ES"/>
        </w:rPr>
      </w:pPr>
      <w:r w:rsidRPr="00742F94">
        <w:rPr>
          <w:rFonts w:ascii="Arial" w:hAnsi="Arial" w:cs="Arial"/>
          <w:sz w:val="24"/>
          <w:szCs w:val="24"/>
          <w:lang w:val="es-ES"/>
        </w:rPr>
        <w:t>E</w:t>
      </w:r>
      <w:r w:rsidR="00E87BD9" w:rsidRPr="00742F94">
        <w:rPr>
          <w:rFonts w:ascii="Arial" w:hAnsi="Arial" w:cs="Arial"/>
          <w:sz w:val="24"/>
          <w:szCs w:val="24"/>
          <w:lang w:val="es-ES"/>
        </w:rPr>
        <w:t>l trabajo realizado por</w:t>
      </w:r>
      <w:r w:rsidR="00574B56" w:rsidRPr="00742F94">
        <w:rPr>
          <w:rFonts w:ascii="Arial" w:hAnsi="Arial" w:cs="Arial"/>
          <w:sz w:val="24"/>
          <w:szCs w:val="24"/>
          <w:lang w:val="es-ES"/>
        </w:rPr>
        <w:t xml:space="preserve"> </w:t>
      </w:r>
      <w:r w:rsidR="001E697B">
        <w:rPr>
          <w:rFonts w:ascii="Arial" w:hAnsi="Arial" w:cs="Arial"/>
          <w:sz w:val="24"/>
          <w:szCs w:val="24"/>
        </w:rPr>
        <w:t>N</w:t>
      </w:r>
      <w:r w:rsidR="001E697B" w:rsidRPr="00203FC0">
        <w:rPr>
          <w:rFonts w:ascii="Arial" w:hAnsi="Arial" w:cs="Arial"/>
          <w:sz w:val="24"/>
          <w:szCs w:val="24"/>
        </w:rPr>
        <w:t>ewman</w:t>
      </w:r>
      <w:r w:rsidR="00690ED7">
        <w:rPr>
          <w:rFonts w:ascii="Arial" w:hAnsi="Arial" w:cs="Arial"/>
          <w:sz w:val="24"/>
          <w:szCs w:val="24"/>
        </w:rPr>
        <w:t xml:space="preserve"> et al. </w:t>
      </w:r>
      <w:r w:rsidR="001E697B">
        <w:rPr>
          <w:rFonts w:ascii="Arial" w:hAnsi="Arial" w:cs="Arial"/>
          <w:sz w:val="24"/>
          <w:szCs w:val="24"/>
        </w:rPr>
        <w:t>(2016)</w:t>
      </w:r>
      <w:r w:rsidR="00E41552" w:rsidRPr="00742F94">
        <w:rPr>
          <w:rFonts w:ascii="Arial" w:hAnsi="Arial" w:cs="Arial"/>
          <w:sz w:val="24"/>
          <w:szCs w:val="24"/>
        </w:rPr>
        <w:t xml:space="preserve"> </w:t>
      </w:r>
      <w:r w:rsidRPr="00742F94">
        <w:rPr>
          <w:rFonts w:ascii="Arial" w:hAnsi="Arial" w:cs="Arial"/>
          <w:sz w:val="24"/>
          <w:szCs w:val="24"/>
          <w:lang w:val="es-ES"/>
        </w:rPr>
        <w:t>describe</w:t>
      </w:r>
      <w:r w:rsidR="00E41552" w:rsidRPr="00742F94">
        <w:rPr>
          <w:rFonts w:ascii="Arial" w:hAnsi="Arial" w:cs="Arial"/>
          <w:sz w:val="24"/>
          <w:szCs w:val="24"/>
          <w:lang w:val="es-ES"/>
        </w:rPr>
        <w:t xml:space="preserve"> p</w:t>
      </w:r>
      <w:r w:rsidR="00E87BD9" w:rsidRPr="00742F94">
        <w:rPr>
          <w:rFonts w:ascii="Arial" w:hAnsi="Arial" w:cs="Arial"/>
          <w:sz w:val="24"/>
          <w:szCs w:val="24"/>
          <w:lang w:val="es-ES"/>
        </w:rPr>
        <w:t xml:space="preserve">untualmente </w:t>
      </w:r>
      <w:r w:rsidR="00EA6837">
        <w:rPr>
          <w:rFonts w:ascii="Arial" w:hAnsi="Arial" w:cs="Arial"/>
          <w:sz w:val="24"/>
          <w:szCs w:val="24"/>
          <w:lang w:val="es-ES"/>
        </w:rPr>
        <w:t>a</w:t>
      </w:r>
      <w:r w:rsidR="00E41552" w:rsidRPr="00742F94">
        <w:rPr>
          <w:rFonts w:ascii="Arial" w:hAnsi="Arial" w:cs="Arial"/>
          <w:sz w:val="24"/>
          <w:szCs w:val="24"/>
          <w:lang w:val="es-ES"/>
        </w:rPr>
        <w:t>l input comunicacional</w:t>
      </w:r>
      <w:r w:rsidR="00E41552" w:rsidRPr="00742F94">
        <w:rPr>
          <w:rFonts w:ascii="Arial" w:hAnsi="Arial" w:cs="Arial"/>
          <w:sz w:val="24"/>
          <w:szCs w:val="24"/>
        </w:rPr>
        <w:t xml:space="preserve"> dirigido al niño/a como </w:t>
      </w:r>
      <w:r w:rsidR="00EA6837">
        <w:rPr>
          <w:rFonts w:ascii="Arial" w:hAnsi="Arial" w:cs="Arial"/>
          <w:sz w:val="24"/>
          <w:szCs w:val="24"/>
        </w:rPr>
        <w:t xml:space="preserve">dependiente de </w:t>
      </w:r>
      <w:r w:rsidR="00E7058C">
        <w:rPr>
          <w:rFonts w:ascii="Arial" w:hAnsi="Arial" w:cs="Arial"/>
          <w:sz w:val="24"/>
          <w:szCs w:val="24"/>
        </w:rPr>
        <w:t xml:space="preserve">dos aspectos, </w:t>
      </w:r>
      <w:r w:rsidR="00E41552" w:rsidRPr="00742F94">
        <w:rPr>
          <w:rFonts w:ascii="Arial" w:hAnsi="Arial" w:cs="Arial"/>
          <w:sz w:val="24"/>
          <w:szCs w:val="24"/>
        </w:rPr>
        <w:t>la capacidad de</w:t>
      </w:r>
      <w:r w:rsidR="00EA6837">
        <w:rPr>
          <w:rFonts w:ascii="Arial" w:hAnsi="Arial" w:cs="Arial"/>
          <w:sz w:val="24"/>
          <w:szCs w:val="24"/>
        </w:rPr>
        <w:t>l infante</w:t>
      </w:r>
      <w:r w:rsidR="00E41552" w:rsidRPr="00742F94">
        <w:rPr>
          <w:rFonts w:ascii="Arial" w:hAnsi="Arial" w:cs="Arial"/>
          <w:sz w:val="24"/>
          <w:szCs w:val="24"/>
        </w:rPr>
        <w:t xml:space="preserve"> para procesar esa información </w:t>
      </w:r>
      <w:r w:rsidR="00E7058C">
        <w:rPr>
          <w:rFonts w:ascii="Arial" w:hAnsi="Arial" w:cs="Arial"/>
          <w:sz w:val="24"/>
          <w:szCs w:val="24"/>
        </w:rPr>
        <w:t xml:space="preserve">que </w:t>
      </w:r>
      <w:r w:rsidR="00E41552" w:rsidRPr="00742F94">
        <w:rPr>
          <w:rFonts w:ascii="Arial" w:hAnsi="Arial" w:cs="Arial"/>
          <w:sz w:val="24"/>
          <w:szCs w:val="24"/>
        </w:rPr>
        <w:t>afect</w:t>
      </w:r>
      <w:r w:rsidR="00A97E3E" w:rsidRPr="00742F94">
        <w:rPr>
          <w:rFonts w:ascii="Arial" w:hAnsi="Arial" w:cs="Arial"/>
          <w:sz w:val="24"/>
          <w:szCs w:val="24"/>
        </w:rPr>
        <w:t>a</w:t>
      </w:r>
      <w:r w:rsidR="00E41552" w:rsidRPr="00742F94">
        <w:rPr>
          <w:rFonts w:ascii="Arial" w:hAnsi="Arial" w:cs="Arial"/>
          <w:sz w:val="24"/>
          <w:szCs w:val="24"/>
        </w:rPr>
        <w:t>n la adquisición de</w:t>
      </w:r>
      <w:r w:rsidR="00E7058C">
        <w:rPr>
          <w:rFonts w:ascii="Arial" w:hAnsi="Arial" w:cs="Arial"/>
          <w:sz w:val="24"/>
          <w:szCs w:val="24"/>
        </w:rPr>
        <w:t xml:space="preserve"> su</w:t>
      </w:r>
      <w:r w:rsidR="00E41552" w:rsidRPr="00742F94">
        <w:rPr>
          <w:rFonts w:ascii="Arial" w:hAnsi="Arial" w:cs="Arial"/>
          <w:sz w:val="24"/>
          <w:szCs w:val="24"/>
        </w:rPr>
        <w:t xml:space="preserve"> lenguaje</w:t>
      </w:r>
      <w:r w:rsidR="00E7058C">
        <w:rPr>
          <w:rFonts w:ascii="Arial" w:hAnsi="Arial" w:cs="Arial"/>
          <w:sz w:val="24"/>
          <w:szCs w:val="24"/>
        </w:rPr>
        <w:t xml:space="preserve"> y la construcción lexical del adulto</w:t>
      </w:r>
      <w:r w:rsidR="00E41552" w:rsidRPr="00742F94">
        <w:rPr>
          <w:rFonts w:ascii="Arial" w:hAnsi="Arial" w:cs="Arial"/>
          <w:sz w:val="24"/>
          <w:szCs w:val="24"/>
        </w:rPr>
        <w:t>. Exploran</w:t>
      </w:r>
      <w:r w:rsidR="00E7058C">
        <w:rPr>
          <w:rFonts w:ascii="Arial" w:hAnsi="Arial" w:cs="Arial"/>
          <w:sz w:val="24"/>
          <w:szCs w:val="24"/>
        </w:rPr>
        <w:t xml:space="preserve"> la interacción</w:t>
      </w:r>
      <w:r w:rsidR="00E41552" w:rsidRPr="00742F94">
        <w:rPr>
          <w:rFonts w:ascii="Arial" w:hAnsi="Arial" w:cs="Arial"/>
          <w:sz w:val="24"/>
          <w:szCs w:val="24"/>
        </w:rPr>
        <w:t xml:space="preserve"> </w:t>
      </w:r>
      <w:r w:rsidR="005C5901" w:rsidRPr="00742F94">
        <w:rPr>
          <w:rFonts w:ascii="Arial" w:hAnsi="Arial" w:cs="Arial"/>
          <w:sz w:val="24"/>
          <w:szCs w:val="24"/>
        </w:rPr>
        <w:t>en un estudio longitudinal</w:t>
      </w:r>
      <w:r w:rsidR="00742F94">
        <w:rPr>
          <w:rFonts w:ascii="Arial" w:hAnsi="Arial" w:cs="Arial"/>
          <w:sz w:val="24"/>
          <w:szCs w:val="24"/>
        </w:rPr>
        <w:t xml:space="preserve"> (</w:t>
      </w:r>
      <w:r w:rsidR="00E7058C">
        <w:rPr>
          <w:rFonts w:ascii="Arial" w:hAnsi="Arial" w:cs="Arial"/>
          <w:sz w:val="24"/>
          <w:szCs w:val="24"/>
        </w:rPr>
        <w:t xml:space="preserve">entre adulto-niños/as </w:t>
      </w:r>
      <w:r w:rsidR="00742F94">
        <w:rPr>
          <w:rFonts w:ascii="Arial" w:hAnsi="Arial" w:cs="Arial"/>
          <w:sz w:val="24"/>
          <w:szCs w:val="24"/>
        </w:rPr>
        <w:t>desde los 7 a los 24 meses)</w:t>
      </w:r>
      <w:r w:rsidR="005C5901" w:rsidRPr="00742F94">
        <w:rPr>
          <w:rFonts w:ascii="Arial" w:hAnsi="Arial" w:cs="Arial"/>
          <w:sz w:val="24"/>
          <w:szCs w:val="24"/>
        </w:rPr>
        <w:t xml:space="preserve"> </w:t>
      </w:r>
      <w:r w:rsidR="00E41552" w:rsidRPr="00742F94">
        <w:rPr>
          <w:rFonts w:ascii="Arial" w:hAnsi="Arial" w:cs="Arial"/>
          <w:sz w:val="24"/>
          <w:szCs w:val="24"/>
        </w:rPr>
        <w:t>cómo estos factores se interrelacionan mediante el seguimiento de las relaciones entre las propiedades léxicas del habla dirigida materno-infantil a los bebés prelingüísticos de</w:t>
      </w:r>
      <w:r w:rsidR="00A97E3E" w:rsidRPr="00742F94">
        <w:rPr>
          <w:rFonts w:ascii="Arial" w:hAnsi="Arial" w:cs="Arial"/>
          <w:sz w:val="24"/>
          <w:szCs w:val="24"/>
        </w:rPr>
        <w:t xml:space="preserve"> </w:t>
      </w:r>
      <w:r w:rsidR="00E41552" w:rsidRPr="00742F94">
        <w:rPr>
          <w:rFonts w:ascii="Arial" w:hAnsi="Arial" w:cs="Arial"/>
          <w:sz w:val="24"/>
          <w:szCs w:val="24"/>
        </w:rPr>
        <w:t>7 meses de edad y las habilidades de estos bebés para segmentar objetivos léxicos de expresiones conversacionales dirigidas a ellos</w:t>
      </w:r>
      <w:r w:rsidR="00690ED7">
        <w:rPr>
          <w:rFonts w:ascii="Arial" w:hAnsi="Arial" w:cs="Arial"/>
          <w:sz w:val="24"/>
          <w:szCs w:val="24"/>
        </w:rPr>
        <w:t>. D</w:t>
      </w:r>
      <w:r w:rsidR="00690ED7" w:rsidRPr="00742F94">
        <w:rPr>
          <w:rFonts w:ascii="Arial" w:hAnsi="Arial" w:cs="Arial"/>
          <w:sz w:val="24"/>
          <w:szCs w:val="24"/>
          <w:lang w:val="es-ES"/>
        </w:rPr>
        <w:t>icha</w:t>
      </w:r>
      <w:r w:rsidR="00E41552" w:rsidRPr="00742F94">
        <w:rPr>
          <w:rFonts w:ascii="Arial" w:hAnsi="Arial" w:cs="Arial"/>
          <w:sz w:val="24"/>
          <w:szCs w:val="24"/>
          <w:lang w:val="es-ES"/>
        </w:rPr>
        <w:t xml:space="preserve"> investigación arroja inferencias referidas a </w:t>
      </w:r>
      <w:r w:rsidR="00667043" w:rsidRPr="00742F94">
        <w:rPr>
          <w:rFonts w:ascii="Arial" w:hAnsi="Arial" w:cs="Arial"/>
          <w:sz w:val="24"/>
          <w:szCs w:val="24"/>
          <w:lang w:val="es-ES"/>
        </w:rPr>
        <w:t xml:space="preserve">una alta probabilidad de establecer </w:t>
      </w:r>
      <w:r w:rsidR="00E41552" w:rsidRPr="00742F94">
        <w:rPr>
          <w:rFonts w:ascii="Arial" w:hAnsi="Arial" w:cs="Arial"/>
          <w:sz w:val="24"/>
          <w:szCs w:val="24"/>
          <w:lang w:val="es-ES"/>
        </w:rPr>
        <w:t>diferencia de magnitudes del vocabulario</w:t>
      </w:r>
      <w:r w:rsidR="00667043" w:rsidRPr="00742F94">
        <w:rPr>
          <w:rFonts w:ascii="Arial" w:hAnsi="Arial" w:cs="Arial"/>
          <w:sz w:val="24"/>
          <w:szCs w:val="24"/>
          <w:lang w:val="es-ES"/>
        </w:rPr>
        <w:t xml:space="preserve"> del niño</w:t>
      </w:r>
      <w:r w:rsidR="00E41552" w:rsidRPr="00742F94">
        <w:rPr>
          <w:rFonts w:ascii="Arial" w:hAnsi="Arial" w:cs="Arial"/>
          <w:sz w:val="24"/>
          <w:szCs w:val="24"/>
          <w:lang w:val="es-ES"/>
        </w:rPr>
        <w:t xml:space="preserve"> comprobable a los veinticuatro </w:t>
      </w:r>
      <w:r w:rsidR="00690ED7" w:rsidRPr="00742F94">
        <w:rPr>
          <w:rFonts w:ascii="Arial" w:hAnsi="Arial" w:cs="Arial"/>
          <w:sz w:val="24"/>
          <w:szCs w:val="24"/>
          <w:lang w:val="es-ES"/>
        </w:rPr>
        <w:t>meses, generalmente</w:t>
      </w:r>
      <w:r w:rsidR="00BE72B1" w:rsidRPr="00742F94">
        <w:rPr>
          <w:rFonts w:ascii="Arial" w:hAnsi="Arial" w:cs="Arial"/>
          <w:sz w:val="24"/>
          <w:szCs w:val="24"/>
        </w:rPr>
        <w:t xml:space="preserve"> se entiende</w:t>
      </w:r>
      <w:r w:rsidR="00273151" w:rsidRPr="00742F94">
        <w:rPr>
          <w:rFonts w:ascii="Arial" w:hAnsi="Arial" w:cs="Arial"/>
          <w:sz w:val="24"/>
          <w:szCs w:val="24"/>
        </w:rPr>
        <w:t xml:space="preserve"> que más información lingüística y, por lo tanto, más palabras conducen a mejores resultados lingüísticos, </w:t>
      </w:r>
      <w:r w:rsidR="00742F94">
        <w:rPr>
          <w:rFonts w:ascii="Arial" w:hAnsi="Arial" w:cs="Arial"/>
          <w:sz w:val="24"/>
          <w:szCs w:val="24"/>
        </w:rPr>
        <w:t xml:space="preserve">pero, </w:t>
      </w:r>
      <w:r w:rsidR="005C5901" w:rsidRPr="00742F94">
        <w:rPr>
          <w:rFonts w:ascii="Arial" w:hAnsi="Arial" w:cs="Arial"/>
          <w:sz w:val="24"/>
          <w:szCs w:val="24"/>
        </w:rPr>
        <w:t xml:space="preserve">ampliando esta premisa se observa que </w:t>
      </w:r>
      <w:r w:rsidR="00273151" w:rsidRPr="00742F94">
        <w:rPr>
          <w:rFonts w:ascii="Arial" w:hAnsi="Arial" w:cs="Arial"/>
          <w:sz w:val="24"/>
          <w:szCs w:val="24"/>
        </w:rPr>
        <w:t>las diferentes características de</w:t>
      </w:r>
      <w:r w:rsidR="005C5901" w:rsidRPr="00742F94">
        <w:rPr>
          <w:rFonts w:ascii="Arial" w:hAnsi="Arial" w:cs="Arial"/>
          <w:sz w:val="24"/>
          <w:szCs w:val="24"/>
        </w:rPr>
        <w:t>l habla dirigida al niño</w:t>
      </w:r>
      <w:r w:rsidR="00273151" w:rsidRPr="00742F94">
        <w:rPr>
          <w:rFonts w:ascii="Arial" w:hAnsi="Arial" w:cs="Arial"/>
          <w:sz w:val="24"/>
          <w:szCs w:val="24"/>
        </w:rPr>
        <w:t xml:space="preserve"> </w:t>
      </w:r>
      <w:r w:rsidR="00273151" w:rsidRPr="00742F94">
        <w:rPr>
          <w:rFonts w:ascii="Arial" w:hAnsi="Arial" w:cs="Arial"/>
          <w:sz w:val="24"/>
          <w:szCs w:val="24"/>
        </w:rPr>
        <w:lastRenderedPageBreak/>
        <w:t>puede</w:t>
      </w:r>
      <w:r w:rsidR="001E4F0F">
        <w:rPr>
          <w:rFonts w:ascii="Arial" w:hAnsi="Arial" w:cs="Arial"/>
          <w:sz w:val="24"/>
          <w:szCs w:val="24"/>
        </w:rPr>
        <w:t>n</w:t>
      </w:r>
      <w:r w:rsidR="00273151" w:rsidRPr="00742F94">
        <w:rPr>
          <w:rFonts w:ascii="Arial" w:hAnsi="Arial" w:cs="Arial"/>
          <w:sz w:val="24"/>
          <w:szCs w:val="24"/>
        </w:rPr>
        <w:t xml:space="preserve"> desempeñar un papel mayor o menor en diferentes puntos del desarrollo</w:t>
      </w:r>
      <w:r w:rsidR="005C5901" w:rsidRPr="00742F94">
        <w:rPr>
          <w:rFonts w:ascii="Arial" w:hAnsi="Arial" w:cs="Arial"/>
          <w:sz w:val="24"/>
          <w:szCs w:val="24"/>
        </w:rPr>
        <w:t xml:space="preserve"> infantil</w:t>
      </w:r>
      <w:r w:rsidR="00BE72B1" w:rsidRPr="00742F94">
        <w:rPr>
          <w:rFonts w:ascii="Arial" w:hAnsi="Arial" w:cs="Arial"/>
          <w:sz w:val="24"/>
          <w:szCs w:val="24"/>
        </w:rPr>
        <w:t>.</w:t>
      </w:r>
    </w:p>
    <w:p w14:paraId="703D4C35" w14:textId="2CE13194" w:rsidR="00E87BD9" w:rsidRPr="00304FDA" w:rsidRDefault="00E87BD9" w:rsidP="00E87BD9">
      <w:pPr>
        <w:spacing w:line="360" w:lineRule="auto"/>
        <w:jc w:val="both"/>
        <w:rPr>
          <w:rFonts w:ascii="Arial" w:hAnsi="Arial" w:cs="Arial"/>
          <w:color w:val="000000" w:themeColor="text1"/>
          <w:sz w:val="24"/>
          <w:szCs w:val="24"/>
        </w:rPr>
      </w:pPr>
      <w:r w:rsidRPr="00982E94">
        <w:rPr>
          <w:rFonts w:ascii="Arial" w:hAnsi="Arial" w:cs="Arial"/>
          <w:color w:val="000000" w:themeColor="text1"/>
          <w:sz w:val="24"/>
          <w:szCs w:val="24"/>
          <w:lang w:val="es-ES"/>
        </w:rPr>
        <w:t xml:space="preserve">También se consultó el trabajo </w:t>
      </w:r>
      <w:r w:rsidRPr="00982E94">
        <w:rPr>
          <w:rFonts w:ascii="Arial" w:hAnsi="Arial" w:cs="Arial"/>
          <w:color w:val="000000" w:themeColor="text1"/>
          <w:sz w:val="24"/>
          <w:szCs w:val="24"/>
        </w:rPr>
        <w:t>realizado por</w:t>
      </w:r>
      <w:r w:rsidR="00AD3A43" w:rsidRPr="00982E94">
        <w:rPr>
          <w:rFonts w:ascii="Arial" w:hAnsi="Arial" w:cs="Arial"/>
          <w:color w:val="000000" w:themeColor="text1"/>
          <w:sz w:val="24"/>
          <w:szCs w:val="24"/>
        </w:rPr>
        <w:t xml:space="preserve"> </w:t>
      </w:r>
      <w:bookmarkStart w:id="15" w:name="_Hlk125120171"/>
      <w:r w:rsidR="00AD3A43" w:rsidRPr="00982E94">
        <w:rPr>
          <w:rFonts w:ascii="Arial" w:hAnsi="Arial" w:cs="Arial"/>
          <w:color w:val="000000" w:themeColor="text1"/>
          <w:sz w:val="24"/>
          <w:szCs w:val="24"/>
        </w:rPr>
        <w:t>Ramírez</w:t>
      </w:r>
      <w:r w:rsidR="00690ED7">
        <w:rPr>
          <w:rFonts w:ascii="Arial" w:hAnsi="Arial" w:cs="Arial"/>
          <w:color w:val="000000" w:themeColor="text1"/>
          <w:sz w:val="24"/>
          <w:szCs w:val="24"/>
        </w:rPr>
        <w:t xml:space="preserve"> et al.</w:t>
      </w:r>
      <w:r w:rsidR="00FF5072">
        <w:rPr>
          <w:rFonts w:ascii="Arial" w:hAnsi="Arial" w:cs="Arial"/>
          <w:color w:val="000000" w:themeColor="text1"/>
          <w:sz w:val="24"/>
          <w:szCs w:val="24"/>
        </w:rPr>
        <w:t xml:space="preserve"> </w:t>
      </w:r>
      <w:r w:rsidR="003960D2" w:rsidRPr="00982E94">
        <w:rPr>
          <w:rFonts w:ascii="Arial" w:hAnsi="Arial" w:cs="Arial"/>
          <w:color w:val="000000" w:themeColor="text1"/>
          <w:sz w:val="24"/>
          <w:szCs w:val="24"/>
        </w:rPr>
        <w:t>(2019).</w:t>
      </w:r>
      <w:bookmarkEnd w:id="15"/>
      <w:r w:rsidR="003960D2" w:rsidRPr="00982E94">
        <w:rPr>
          <w:rFonts w:ascii="Arial" w:hAnsi="Arial" w:cs="Arial"/>
          <w:color w:val="000000" w:themeColor="text1"/>
          <w:sz w:val="24"/>
          <w:szCs w:val="24"/>
        </w:rPr>
        <w:t xml:space="preserve"> </w:t>
      </w:r>
      <w:r w:rsidRPr="00982E94">
        <w:rPr>
          <w:rFonts w:ascii="Arial" w:hAnsi="Arial" w:cs="Arial"/>
          <w:color w:val="000000" w:themeColor="text1"/>
          <w:sz w:val="24"/>
          <w:szCs w:val="24"/>
        </w:rPr>
        <w:t xml:space="preserve">Con una muestra de </w:t>
      </w:r>
      <w:r w:rsidR="003960D2" w:rsidRPr="00982E94">
        <w:rPr>
          <w:rFonts w:ascii="Arial" w:hAnsi="Arial" w:cs="Arial"/>
          <w:color w:val="000000" w:themeColor="text1"/>
          <w:sz w:val="24"/>
          <w:szCs w:val="24"/>
        </w:rPr>
        <w:t>20 niños entre 8 y 20 meses de edad</w:t>
      </w:r>
      <w:r w:rsidR="001F7F76">
        <w:rPr>
          <w:rFonts w:ascii="Arial" w:hAnsi="Arial" w:cs="Arial"/>
          <w:color w:val="000000" w:themeColor="text1"/>
          <w:sz w:val="24"/>
          <w:szCs w:val="24"/>
        </w:rPr>
        <w:t xml:space="preserve"> e</w:t>
      </w:r>
      <w:r w:rsidR="003960D2" w:rsidRPr="00982E94">
        <w:rPr>
          <w:rFonts w:ascii="Arial" w:hAnsi="Arial" w:cs="Arial"/>
          <w:color w:val="000000" w:themeColor="text1"/>
          <w:sz w:val="24"/>
          <w:szCs w:val="24"/>
        </w:rPr>
        <w:t xml:space="preserve">l estudio se </w:t>
      </w:r>
      <w:r w:rsidR="001F7F76" w:rsidRPr="00982E94">
        <w:rPr>
          <w:rFonts w:ascii="Arial" w:hAnsi="Arial" w:cs="Arial"/>
          <w:color w:val="000000" w:themeColor="text1"/>
          <w:sz w:val="24"/>
          <w:szCs w:val="24"/>
        </w:rPr>
        <w:t>realizó</w:t>
      </w:r>
      <w:r w:rsidR="003960D2" w:rsidRPr="00982E94">
        <w:rPr>
          <w:rFonts w:ascii="Arial" w:hAnsi="Arial" w:cs="Arial"/>
          <w:color w:val="000000" w:themeColor="text1"/>
          <w:sz w:val="24"/>
          <w:szCs w:val="24"/>
        </w:rPr>
        <w:t xml:space="preserve"> en el hogar de cada niño y conto con cuarenta horas de grabación. Este trabajo se propone estudiar la relación entre el nivel socioeconómico y la función pragmática del habla dirigida al niño considerando </w:t>
      </w:r>
      <w:r w:rsidR="00E7058C">
        <w:rPr>
          <w:rFonts w:ascii="Arial" w:hAnsi="Arial" w:cs="Arial"/>
          <w:color w:val="000000" w:themeColor="text1"/>
          <w:sz w:val="24"/>
          <w:szCs w:val="24"/>
        </w:rPr>
        <w:t>su</w:t>
      </w:r>
      <w:r w:rsidR="003960D2" w:rsidRPr="00982E94">
        <w:rPr>
          <w:rFonts w:ascii="Arial" w:hAnsi="Arial" w:cs="Arial"/>
          <w:color w:val="000000" w:themeColor="text1"/>
          <w:sz w:val="24"/>
          <w:szCs w:val="24"/>
        </w:rPr>
        <w:t xml:space="preserve"> edad y el nivel educativo de la madre</w:t>
      </w:r>
      <w:r w:rsidR="00982E94" w:rsidRPr="00982E94">
        <w:rPr>
          <w:rFonts w:ascii="Arial" w:hAnsi="Arial" w:cs="Arial"/>
          <w:color w:val="000000" w:themeColor="text1"/>
          <w:sz w:val="24"/>
          <w:szCs w:val="24"/>
        </w:rPr>
        <w:t xml:space="preserve">. </w:t>
      </w:r>
      <w:r w:rsidR="003960D2" w:rsidRPr="00982E94">
        <w:rPr>
          <w:rFonts w:ascii="Arial" w:eastAsia="Calibri" w:hAnsi="Arial" w:cs="Arial"/>
          <w:color w:val="000000" w:themeColor="text1"/>
          <w:sz w:val="24"/>
          <w:szCs w:val="24"/>
        </w:rPr>
        <w:t xml:space="preserve">Los resultados se basan en conclusiones </w:t>
      </w:r>
      <w:r w:rsidR="00982E94" w:rsidRPr="00982E94">
        <w:rPr>
          <w:rFonts w:ascii="Arial" w:eastAsia="Calibri" w:hAnsi="Arial" w:cs="Arial"/>
          <w:color w:val="000000" w:themeColor="text1"/>
          <w:sz w:val="24"/>
          <w:szCs w:val="24"/>
        </w:rPr>
        <w:t xml:space="preserve">que resumen que </w:t>
      </w:r>
      <w:r w:rsidR="00982E94" w:rsidRPr="00982E94">
        <w:rPr>
          <w:rFonts w:ascii="Arial" w:hAnsi="Arial" w:cs="Arial"/>
          <w:color w:val="000000" w:themeColor="text1"/>
          <w:sz w:val="24"/>
          <w:szCs w:val="24"/>
        </w:rPr>
        <w:t>el habla dirigida al niño se modifica produciendo un incremento dependiendo de la escolaridad materna debido a que aumenta la probabilidad de comentarios, en tanto que disminuye la probabilidad de directivas</w:t>
      </w:r>
      <w:r w:rsidR="007D39E9">
        <w:rPr>
          <w:rFonts w:ascii="Arial" w:hAnsi="Arial" w:cs="Arial"/>
          <w:color w:val="000000" w:themeColor="text1"/>
          <w:sz w:val="24"/>
          <w:szCs w:val="24"/>
        </w:rPr>
        <w:t xml:space="preserve"> y a</w:t>
      </w:r>
      <w:r w:rsidR="00982E94" w:rsidRPr="00982E94">
        <w:rPr>
          <w:rFonts w:ascii="Arial" w:hAnsi="Arial" w:cs="Arial"/>
          <w:color w:val="000000" w:themeColor="text1"/>
          <w:sz w:val="24"/>
          <w:szCs w:val="24"/>
        </w:rPr>
        <w:t xml:space="preserve"> mayor edad del niño disminuye la probabilidad de preguntas.</w:t>
      </w:r>
      <w:r w:rsidR="007D39E9">
        <w:rPr>
          <w:rFonts w:ascii="Arial" w:hAnsi="Arial" w:cs="Arial"/>
          <w:color w:val="000000" w:themeColor="text1"/>
          <w:sz w:val="24"/>
          <w:szCs w:val="24"/>
        </w:rPr>
        <w:t xml:space="preserve"> Además,</w:t>
      </w:r>
      <w:r w:rsidR="0020721A">
        <w:rPr>
          <w:rFonts w:ascii="Arial" w:hAnsi="Arial" w:cs="Arial"/>
          <w:color w:val="000000" w:themeColor="text1"/>
          <w:sz w:val="24"/>
          <w:szCs w:val="24"/>
        </w:rPr>
        <w:t xml:space="preserve"> se </w:t>
      </w:r>
      <w:r w:rsidR="0020721A" w:rsidRPr="0020721A">
        <w:rPr>
          <w:rFonts w:ascii="Arial" w:hAnsi="Arial" w:cs="Arial"/>
          <w:color w:val="000000" w:themeColor="text1"/>
          <w:sz w:val="24"/>
          <w:szCs w:val="24"/>
        </w:rPr>
        <w:t>evidenció una mayor cantidad de emisiones dirigidas a los niños en los entornos de nivel socioeconómico medio que a los niños en los entornos de nivel socioeconómico bajo</w:t>
      </w:r>
      <w:r w:rsidR="00304FDA">
        <w:rPr>
          <w:rFonts w:ascii="Arial" w:hAnsi="Arial" w:cs="Arial"/>
          <w:color w:val="000000" w:themeColor="text1"/>
          <w:sz w:val="24"/>
          <w:szCs w:val="24"/>
        </w:rPr>
        <w:t>. E</w:t>
      </w:r>
      <w:r w:rsidR="0020721A">
        <w:rPr>
          <w:rFonts w:ascii="Arial" w:hAnsi="Arial" w:cs="Arial"/>
          <w:color w:val="000000" w:themeColor="text1"/>
          <w:sz w:val="24"/>
          <w:szCs w:val="24"/>
        </w:rPr>
        <w:t xml:space="preserve">l </w:t>
      </w:r>
      <w:r w:rsidR="0020721A" w:rsidRPr="0020721A">
        <w:rPr>
          <w:rFonts w:ascii="Arial" w:hAnsi="Arial" w:cs="Arial"/>
          <w:color w:val="000000" w:themeColor="text1"/>
          <w:sz w:val="24"/>
          <w:szCs w:val="24"/>
        </w:rPr>
        <w:t xml:space="preserve">habla dirigida está compuesta mayoritariamente por </w:t>
      </w:r>
      <w:r w:rsidR="00304FDA">
        <w:rPr>
          <w:rFonts w:ascii="Arial" w:hAnsi="Arial" w:cs="Arial"/>
          <w:color w:val="000000" w:themeColor="text1"/>
          <w:sz w:val="24"/>
          <w:szCs w:val="24"/>
        </w:rPr>
        <w:t xml:space="preserve">categorías pragmáticas detectadas en los grupos que comprenden a </w:t>
      </w:r>
      <w:r w:rsidR="00304FDA" w:rsidRPr="00304FDA">
        <w:rPr>
          <w:rFonts w:ascii="Arial" w:hAnsi="Arial" w:cs="Arial"/>
          <w:color w:val="000000" w:themeColor="text1"/>
          <w:sz w:val="24"/>
          <w:szCs w:val="24"/>
        </w:rPr>
        <w:t>directivas, comentarios y preguntas</w:t>
      </w:r>
      <w:r w:rsidR="00304FDA">
        <w:rPr>
          <w:rFonts w:ascii="Arial" w:hAnsi="Arial" w:cs="Arial"/>
          <w:color w:val="000000" w:themeColor="text1"/>
          <w:sz w:val="24"/>
          <w:szCs w:val="24"/>
        </w:rPr>
        <w:t xml:space="preserve">. </w:t>
      </w:r>
      <w:r w:rsidR="00AA76CC">
        <w:rPr>
          <w:rFonts w:ascii="Arial" w:hAnsi="Arial" w:cs="Arial"/>
          <w:color w:val="000000" w:themeColor="text1"/>
          <w:sz w:val="24"/>
          <w:szCs w:val="24"/>
        </w:rPr>
        <w:t>Según las emisiones</w:t>
      </w:r>
      <w:r w:rsidR="00E7058C">
        <w:rPr>
          <w:rFonts w:ascii="Arial" w:hAnsi="Arial" w:cs="Arial"/>
          <w:color w:val="000000" w:themeColor="text1"/>
          <w:sz w:val="24"/>
          <w:szCs w:val="24"/>
        </w:rPr>
        <w:t xml:space="preserve"> del adulto</w:t>
      </w:r>
      <w:r w:rsidR="00304FDA">
        <w:rPr>
          <w:rFonts w:ascii="Arial" w:hAnsi="Arial" w:cs="Arial"/>
          <w:color w:val="000000" w:themeColor="text1"/>
          <w:sz w:val="24"/>
          <w:szCs w:val="24"/>
        </w:rPr>
        <w:t xml:space="preserve"> las </w:t>
      </w:r>
      <w:r w:rsidR="0020721A" w:rsidRPr="0020721A">
        <w:rPr>
          <w:rFonts w:ascii="Arial" w:hAnsi="Arial" w:cs="Arial"/>
          <w:color w:val="000000" w:themeColor="text1"/>
          <w:sz w:val="24"/>
          <w:szCs w:val="24"/>
        </w:rPr>
        <w:t>directivas</w:t>
      </w:r>
      <w:r w:rsidR="00AA76CC">
        <w:rPr>
          <w:rFonts w:ascii="Arial" w:hAnsi="Arial" w:cs="Arial"/>
          <w:color w:val="000000" w:themeColor="text1"/>
          <w:sz w:val="24"/>
          <w:szCs w:val="24"/>
        </w:rPr>
        <w:t xml:space="preserve"> </w:t>
      </w:r>
      <w:r w:rsidR="00E7058C">
        <w:rPr>
          <w:rFonts w:ascii="Arial" w:hAnsi="Arial" w:cs="Arial"/>
          <w:color w:val="000000" w:themeColor="text1"/>
          <w:sz w:val="24"/>
          <w:szCs w:val="24"/>
        </w:rPr>
        <w:t xml:space="preserve">son </w:t>
      </w:r>
      <w:r w:rsidR="00AA76CC">
        <w:rPr>
          <w:rFonts w:ascii="Arial" w:hAnsi="Arial" w:cs="Arial"/>
          <w:color w:val="000000" w:themeColor="text1"/>
          <w:sz w:val="24"/>
          <w:szCs w:val="24"/>
        </w:rPr>
        <w:t>primero</w:t>
      </w:r>
      <w:r w:rsidR="0020721A" w:rsidRPr="0020721A">
        <w:rPr>
          <w:rFonts w:ascii="Arial" w:hAnsi="Arial" w:cs="Arial"/>
          <w:color w:val="000000" w:themeColor="text1"/>
          <w:sz w:val="24"/>
          <w:szCs w:val="24"/>
        </w:rPr>
        <w:t xml:space="preserve"> y en segundo lugar </w:t>
      </w:r>
      <w:r w:rsidR="00AA76CC">
        <w:rPr>
          <w:rFonts w:ascii="Arial" w:hAnsi="Arial" w:cs="Arial"/>
          <w:color w:val="000000" w:themeColor="text1"/>
          <w:sz w:val="24"/>
          <w:szCs w:val="24"/>
        </w:rPr>
        <w:t>los</w:t>
      </w:r>
      <w:r w:rsidR="0020721A" w:rsidRPr="0020721A">
        <w:rPr>
          <w:rFonts w:ascii="Arial" w:hAnsi="Arial" w:cs="Arial"/>
          <w:color w:val="000000" w:themeColor="text1"/>
          <w:sz w:val="24"/>
          <w:szCs w:val="24"/>
        </w:rPr>
        <w:t xml:space="preserve"> comentarios y preguntas</w:t>
      </w:r>
      <w:r w:rsidR="0020721A">
        <w:rPr>
          <w:rFonts w:ascii="Arial" w:hAnsi="Arial" w:cs="Arial"/>
          <w:color w:val="000000" w:themeColor="text1"/>
          <w:sz w:val="24"/>
          <w:szCs w:val="24"/>
        </w:rPr>
        <w:t>,</w:t>
      </w:r>
      <w:r w:rsidR="003D7561">
        <w:rPr>
          <w:rFonts w:ascii="Arial" w:hAnsi="Arial" w:cs="Arial"/>
          <w:color w:val="000000" w:themeColor="text1"/>
          <w:sz w:val="24"/>
          <w:szCs w:val="24"/>
        </w:rPr>
        <w:t xml:space="preserve"> identificándose</w:t>
      </w:r>
      <w:r w:rsidR="0020721A" w:rsidRPr="0020721A">
        <w:rPr>
          <w:rFonts w:ascii="Arial" w:hAnsi="Arial" w:cs="Arial"/>
          <w:color w:val="000000" w:themeColor="text1"/>
          <w:sz w:val="24"/>
          <w:szCs w:val="24"/>
        </w:rPr>
        <w:t>,</w:t>
      </w:r>
      <w:r w:rsidR="0020721A">
        <w:rPr>
          <w:rFonts w:ascii="Arial" w:hAnsi="Arial" w:cs="Arial"/>
          <w:color w:val="000000" w:themeColor="text1"/>
          <w:sz w:val="24"/>
          <w:szCs w:val="24"/>
        </w:rPr>
        <w:t xml:space="preserve"> </w:t>
      </w:r>
      <w:r w:rsidR="0020721A" w:rsidRPr="0020721A">
        <w:rPr>
          <w:rFonts w:ascii="Arial" w:hAnsi="Arial" w:cs="Arial"/>
          <w:color w:val="000000" w:themeColor="text1"/>
          <w:sz w:val="24"/>
          <w:szCs w:val="24"/>
        </w:rPr>
        <w:t xml:space="preserve">una mayor proporción en el grupo de </w:t>
      </w:r>
      <w:r w:rsidR="0020721A">
        <w:rPr>
          <w:rFonts w:ascii="Arial" w:hAnsi="Arial" w:cs="Arial"/>
          <w:color w:val="000000" w:themeColor="text1"/>
          <w:sz w:val="24"/>
          <w:szCs w:val="24"/>
        </w:rPr>
        <w:t xml:space="preserve">nivel socioeconómico </w:t>
      </w:r>
      <w:r w:rsidR="0020721A" w:rsidRPr="0020721A">
        <w:rPr>
          <w:rFonts w:ascii="Arial" w:hAnsi="Arial" w:cs="Arial"/>
          <w:color w:val="000000" w:themeColor="text1"/>
          <w:sz w:val="24"/>
          <w:szCs w:val="24"/>
        </w:rPr>
        <w:t>bajo y una mayor proporción de comentarios y preguntas en el grupo de nivel socioeconómico medio</w:t>
      </w:r>
      <w:r w:rsidR="00304FDA">
        <w:rPr>
          <w:rFonts w:ascii="Arial" w:hAnsi="Arial" w:cs="Arial"/>
          <w:color w:val="000000" w:themeColor="text1"/>
          <w:sz w:val="24"/>
          <w:szCs w:val="24"/>
        </w:rPr>
        <w:t xml:space="preserve">, </w:t>
      </w:r>
      <w:r w:rsidR="00AA76CC">
        <w:rPr>
          <w:rFonts w:ascii="Arial" w:hAnsi="Arial" w:cs="Arial"/>
          <w:color w:val="000000" w:themeColor="text1"/>
          <w:sz w:val="24"/>
          <w:szCs w:val="24"/>
        </w:rPr>
        <w:t xml:space="preserve">finalmente cabe destacar que </w:t>
      </w:r>
      <w:r w:rsidR="00304FDA">
        <w:rPr>
          <w:rFonts w:ascii="Arial" w:hAnsi="Arial" w:cs="Arial"/>
          <w:color w:val="000000" w:themeColor="text1"/>
          <w:sz w:val="24"/>
          <w:szCs w:val="24"/>
        </w:rPr>
        <w:t xml:space="preserve">en ambos grupos se observa una </w:t>
      </w:r>
      <w:r w:rsidR="00304FDA" w:rsidRPr="00304FDA">
        <w:rPr>
          <w:rFonts w:ascii="Arial" w:hAnsi="Arial" w:cs="Arial"/>
          <w:color w:val="000000" w:themeColor="text1"/>
          <w:sz w:val="24"/>
          <w:szCs w:val="24"/>
        </w:rPr>
        <w:t>presencia muy baja de rituales lingüísticos y reportes</w:t>
      </w:r>
      <w:r w:rsidR="00AA76CC">
        <w:rPr>
          <w:rFonts w:ascii="Arial" w:hAnsi="Arial" w:cs="Arial"/>
          <w:color w:val="000000" w:themeColor="text1"/>
          <w:sz w:val="24"/>
          <w:szCs w:val="24"/>
        </w:rPr>
        <w:t>.</w:t>
      </w:r>
      <w:r w:rsidR="00304FDA">
        <w:rPr>
          <w:rFonts w:ascii="Arial" w:hAnsi="Arial" w:cs="Arial"/>
          <w:color w:val="000000" w:themeColor="text1"/>
          <w:sz w:val="24"/>
          <w:szCs w:val="24"/>
        </w:rPr>
        <w:t xml:space="preserve"> </w:t>
      </w:r>
    </w:p>
    <w:p w14:paraId="423B4199" w14:textId="658C3074" w:rsidR="00E87BD9" w:rsidRPr="006950D3" w:rsidRDefault="00E87BD9" w:rsidP="00E87BD9">
      <w:pPr>
        <w:spacing w:line="360" w:lineRule="auto"/>
        <w:jc w:val="both"/>
        <w:rPr>
          <w:rFonts w:ascii="Arial" w:hAnsi="Arial" w:cs="Arial"/>
          <w:sz w:val="24"/>
          <w:szCs w:val="24"/>
          <w:lang w:val="es-ES"/>
        </w:rPr>
      </w:pPr>
      <w:r w:rsidRPr="006950D3">
        <w:rPr>
          <w:rFonts w:ascii="Arial" w:hAnsi="Arial" w:cs="Arial"/>
          <w:sz w:val="24"/>
          <w:szCs w:val="24"/>
          <w:lang w:val="es-ES"/>
        </w:rPr>
        <w:t xml:space="preserve">Finalmente se puede decir que, los </w:t>
      </w:r>
      <w:r w:rsidR="006950D3" w:rsidRPr="006950D3">
        <w:rPr>
          <w:rFonts w:ascii="Arial" w:hAnsi="Arial" w:cs="Arial"/>
          <w:sz w:val="24"/>
          <w:szCs w:val="24"/>
          <w:lang w:val="es-ES"/>
        </w:rPr>
        <w:t>adultos demuestra</w:t>
      </w:r>
      <w:r w:rsidR="006950D3">
        <w:rPr>
          <w:rFonts w:ascii="Arial" w:hAnsi="Arial" w:cs="Arial"/>
          <w:sz w:val="24"/>
          <w:szCs w:val="24"/>
          <w:lang w:val="es-ES"/>
        </w:rPr>
        <w:t>n</w:t>
      </w:r>
      <w:r w:rsidR="006950D3" w:rsidRPr="006950D3">
        <w:rPr>
          <w:rFonts w:ascii="Arial" w:hAnsi="Arial" w:cs="Arial"/>
          <w:sz w:val="24"/>
          <w:szCs w:val="24"/>
          <w:lang w:val="es-ES"/>
        </w:rPr>
        <w:t xml:space="preserve"> diferentes niveles de desempeño lingüístico con los niños</w:t>
      </w:r>
      <w:r w:rsidR="006950D3">
        <w:rPr>
          <w:rFonts w:ascii="Arial" w:hAnsi="Arial" w:cs="Arial"/>
          <w:sz w:val="24"/>
          <w:szCs w:val="24"/>
          <w:lang w:val="es-ES"/>
        </w:rPr>
        <w:t>,</w:t>
      </w:r>
      <w:r w:rsidR="006950D3" w:rsidRPr="006950D3">
        <w:rPr>
          <w:rFonts w:ascii="Arial" w:hAnsi="Arial" w:cs="Arial"/>
          <w:sz w:val="24"/>
          <w:szCs w:val="24"/>
          <w:lang w:val="es-ES"/>
        </w:rPr>
        <w:t xml:space="preserve"> que</w:t>
      </w:r>
      <w:r w:rsidRPr="006950D3">
        <w:rPr>
          <w:rFonts w:ascii="Arial" w:hAnsi="Arial" w:cs="Arial"/>
          <w:sz w:val="24"/>
          <w:szCs w:val="24"/>
          <w:lang w:val="es-ES"/>
        </w:rPr>
        <w:t xml:space="preserve"> provocan </w:t>
      </w:r>
      <w:r w:rsidR="006950D3" w:rsidRPr="006950D3">
        <w:rPr>
          <w:rFonts w:ascii="Arial" w:hAnsi="Arial" w:cs="Arial"/>
          <w:sz w:val="24"/>
          <w:szCs w:val="24"/>
          <w:lang w:val="es-ES"/>
        </w:rPr>
        <w:t>efectos que son</w:t>
      </w:r>
      <w:r w:rsidRPr="006950D3">
        <w:rPr>
          <w:rFonts w:ascii="Arial" w:hAnsi="Arial" w:cs="Arial"/>
          <w:sz w:val="24"/>
          <w:szCs w:val="24"/>
          <w:lang w:val="es-ES"/>
        </w:rPr>
        <w:t xml:space="preserve"> predictivos del </w:t>
      </w:r>
      <w:r w:rsidR="006950D3" w:rsidRPr="006950D3">
        <w:rPr>
          <w:rFonts w:ascii="Arial" w:hAnsi="Arial" w:cs="Arial"/>
          <w:sz w:val="24"/>
          <w:szCs w:val="24"/>
          <w:lang w:val="es-ES"/>
        </w:rPr>
        <w:t>lenguaje en otras etapas del desarrollo</w:t>
      </w:r>
      <w:r w:rsidR="006950D3">
        <w:rPr>
          <w:rFonts w:ascii="Arial" w:hAnsi="Arial" w:cs="Arial"/>
          <w:sz w:val="24"/>
          <w:szCs w:val="24"/>
          <w:lang w:val="es-ES"/>
        </w:rPr>
        <w:t xml:space="preserve"> y que la vulnerabilidad social es un factor de riesgo no menor que incide </w:t>
      </w:r>
      <w:r w:rsidR="00E27738">
        <w:rPr>
          <w:rFonts w:ascii="Arial" w:hAnsi="Arial" w:cs="Arial"/>
          <w:sz w:val="24"/>
          <w:szCs w:val="24"/>
          <w:lang w:val="es-ES"/>
        </w:rPr>
        <w:t>por un lado sobre</w:t>
      </w:r>
      <w:r w:rsidR="006950D3">
        <w:rPr>
          <w:rFonts w:ascii="Arial" w:hAnsi="Arial" w:cs="Arial"/>
          <w:sz w:val="24"/>
          <w:szCs w:val="24"/>
          <w:lang w:val="es-ES"/>
        </w:rPr>
        <w:t xml:space="preserve"> las estrategias</w:t>
      </w:r>
      <w:r w:rsidR="00E27738">
        <w:rPr>
          <w:rFonts w:ascii="Arial" w:hAnsi="Arial" w:cs="Arial"/>
          <w:sz w:val="24"/>
          <w:szCs w:val="24"/>
          <w:lang w:val="es-ES"/>
        </w:rPr>
        <w:t xml:space="preserve"> empleadas</w:t>
      </w:r>
      <w:r w:rsidR="006950D3">
        <w:rPr>
          <w:rFonts w:ascii="Arial" w:hAnsi="Arial" w:cs="Arial"/>
          <w:sz w:val="24"/>
          <w:szCs w:val="24"/>
          <w:lang w:val="es-ES"/>
        </w:rPr>
        <w:t xml:space="preserve"> y </w:t>
      </w:r>
      <w:r w:rsidR="00E27738">
        <w:rPr>
          <w:rFonts w:ascii="Arial" w:hAnsi="Arial" w:cs="Arial"/>
          <w:sz w:val="24"/>
          <w:szCs w:val="24"/>
          <w:lang w:val="es-ES"/>
        </w:rPr>
        <w:t xml:space="preserve">por el otro lado en los </w:t>
      </w:r>
      <w:r w:rsidR="006950D3">
        <w:rPr>
          <w:rFonts w:ascii="Arial" w:hAnsi="Arial" w:cs="Arial"/>
          <w:sz w:val="24"/>
          <w:szCs w:val="24"/>
          <w:lang w:val="es-ES"/>
        </w:rPr>
        <w:t>patrones comunicacionales</w:t>
      </w:r>
      <w:r w:rsidR="00E27738">
        <w:rPr>
          <w:rFonts w:ascii="Arial" w:hAnsi="Arial" w:cs="Arial"/>
          <w:sz w:val="24"/>
          <w:szCs w:val="24"/>
          <w:lang w:val="es-ES"/>
        </w:rPr>
        <w:t xml:space="preserve"> que se establecen.</w:t>
      </w:r>
      <w:r w:rsidR="006950D3" w:rsidRPr="006950D3">
        <w:rPr>
          <w:rFonts w:ascii="Arial" w:hAnsi="Arial" w:cs="Arial"/>
          <w:sz w:val="24"/>
          <w:szCs w:val="24"/>
          <w:lang w:val="es-ES"/>
        </w:rPr>
        <w:t xml:space="preserve">  </w:t>
      </w:r>
    </w:p>
    <w:p w14:paraId="198AF98A" w14:textId="4AC34F54" w:rsidR="00C04762" w:rsidRPr="00C04762" w:rsidRDefault="00C04762" w:rsidP="00C04762">
      <w:pPr>
        <w:spacing w:line="360" w:lineRule="auto"/>
        <w:ind w:left="720"/>
        <w:jc w:val="both"/>
        <w:rPr>
          <w:rFonts w:ascii="Arial" w:eastAsia="Calibri" w:hAnsi="Arial" w:cs="Arial"/>
          <w:b/>
          <w:sz w:val="24"/>
          <w:szCs w:val="24"/>
        </w:rPr>
      </w:pPr>
    </w:p>
    <w:p w14:paraId="0FA1038A" w14:textId="77777777" w:rsidR="00E87BD9" w:rsidRPr="005E66E7" w:rsidRDefault="00E87BD9" w:rsidP="00AC4640">
      <w:pPr>
        <w:spacing w:line="360" w:lineRule="auto"/>
        <w:jc w:val="both"/>
        <w:rPr>
          <w:rFonts w:ascii="Arial" w:eastAsia="Calibri" w:hAnsi="Arial" w:cs="Arial"/>
          <w:b/>
          <w:sz w:val="24"/>
          <w:szCs w:val="24"/>
        </w:rPr>
      </w:pPr>
    </w:p>
    <w:p w14:paraId="0BFC20C8" w14:textId="77777777" w:rsidR="001C340E" w:rsidRDefault="00407FE2" w:rsidP="001C340E">
      <w:pPr>
        <w:spacing w:line="360" w:lineRule="auto"/>
        <w:jc w:val="both"/>
        <w:rPr>
          <w:rFonts w:ascii="Arial" w:eastAsia="Calibri" w:hAnsi="Arial" w:cs="Arial"/>
          <w:b/>
          <w:sz w:val="24"/>
          <w:szCs w:val="24"/>
        </w:rPr>
      </w:pPr>
      <w:r>
        <w:rPr>
          <w:rFonts w:ascii="Arial" w:eastAsia="Calibri" w:hAnsi="Arial" w:cs="Arial"/>
          <w:b/>
          <w:sz w:val="24"/>
          <w:szCs w:val="24"/>
        </w:rPr>
        <w:lastRenderedPageBreak/>
        <w:t>5-</w:t>
      </w:r>
      <w:r w:rsidR="001C340E" w:rsidRPr="00FA1DB1">
        <w:rPr>
          <w:rFonts w:ascii="Arial" w:eastAsia="Calibri" w:hAnsi="Arial" w:cs="Arial"/>
          <w:b/>
          <w:sz w:val="24"/>
          <w:szCs w:val="24"/>
        </w:rPr>
        <w:t>MARCO TEÓRICO</w:t>
      </w:r>
    </w:p>
    <w:p w14:paraId="7C5C7805" w14:textId="30306793" w:rsidR="00282174" w:rsidRPr="00282174" w:rsidRDefault="00407FE2" w:rsidP="00282174">
      <w:pPr>
        <w:spacing w:line="360" w:lineRule="auto"/>
        <w:jc w:val="both"/>
        <w:rPr>
          <w:rFonts w:ascii="Arial" w:eastAsia="Calibri" w:hAnsi="Arial" w:cs="Arial"/>
          <w:b/>
          <w:sz w:val="24"/>
          <w:szCs w:val="24"/>
        </w:rPr>
      </w:pPr>
      <w:r w:rsidRPr="00282174">
        <w:rPr>
          <w:rFonts w:ascii="Arial" w:eastAsia="Calibri" w:hAnsi="Arial" w:cs="Arial"/>
          <w:b/>
          <w:sz w:val="24"/>
          <w:szCs w:val="24"/>
        </w:rPr>
        <w:t xml:space="preserve">5.1. </w:t>
      </w:r>
      <w:r w:rsidR="001C340E" w:rsidRPr="00282174">
        <w:rPr>
          <w:rFonts w:ascii="Arial" w:eastAsia="Calibri" w:hAnsi="Arial" w:cs="Arial"/>
          <w:b/>
          <w:sz w:val="24"/>
          <w:szCs w:val="24"/>
        </w:rPr>
        <w:t xml:space="preserve">CAPÍTULO 1: </w:t>
      </w:r>
      <w:r w:rsidR="00282174" w:rsidRPr="00282174">
        <w:rPr>
          <w:rFonts w:ascii="Arial" w:eastAsia="Calibri" w:hAnsi="Arial" w:cs="Arial"/>
          <w:bCs/>
          <w:sz w:val="24"/>
          <w:szCs w:val="24"/>
          <w:lang w:eastAsia="en-US"/>
        </w:rPr>
        <w:t xml:space="preserve"> </w:t>
      </w:r>
      <w:r w:rsidR="00282174" w:rsidRPr="00282174">
        <w:rPr>
          <w:rFonts w:ascii="Arial" w:eastAsia="Calibri" w:hAnsi="Arial" w:cs="Arial"/>
          <w:b/>
          <w:sz w:val="24"/>
          <w:szCs w:val="24"/>
          <w:lang w:eastAsia="en-US"/>
        </w:rPr>
        <w:t>Desarrollo infantil típico</w:t>
      </w:r>
      <w:r w:rsidR="00441146">
        <w:rPr>
          <w:rFonts w:ascii="Arial" w:eastAsia="Calibri" w:hAnsi="Arial" w:cs="Arial"/>
          <w:b/>
          <w:sz w:val="24"/>
          <w:szCs w:val="24"/>
          <w:lang w:eastAsia="en-US"/>
        </w:rPr>
        <w:t>. C</w:t>
      </w:r>
      <w:r w:rsidR="00282174" w:rsidRPr="00282174">
        <w:rPr>
          <w:rFonts w:ascii="Arial" w:eastAsia="Calibri" w:hAnsi="Arial" w:cs="Arial"/>
          <w:b/>
          <w:sz w:val="24"/>
          <w:szCs w:val="24"/>
          <w:lang w:eastAsia="en-US"/>
        </w:rPr>
        <w:t>omunicación</w:t>
      </w:r>
      <w:r w:rsidR="002C2983">
        <w:rPr>
          <w:rFonts w:ascii="Arial" w:eastAsia="Calibri" w:hAnsi="Arial" w:cs="Arial"/>
          <w:b/>
          <w:sz w:val="24"/>
          <w:szCs w:val="24"/>
          <w:lang w:eastAsia="en-US"/>
        </w:rPr>
        <w:t xml:space="preserve"> y lenguaje.</w:t>
      </w:r>
      <w:r w:rsidR="00282174" w:rsidRPr="00282174">
        <w:rPr>
          <w:rFonts w:ascii="Arial" w:eastAsia="Calibri" w:hAnsi="Arial" w:cs="Arial"/>
          <w:bCs/>
          <w:sz w:val="24"/>
          <w:szCs w:val="24"/>
          <w:lang w:eastAsia="en-US"/>
        </w:rPr>
        <w:t xml:space="preserve">  </w:t>
      </w:r>
    </w:p>
    <w:p w14:paraId="0483B27A" w14:textId="0C1EE67B" w:rsidR="008E5D0E" w:rsidRPr="000F5CEA" w:rsidRDefault="00282174" w:rsidP="000F5CEA">
      <w:pPr>
        <w:contextualSpacing/>
        <w:jc w:val="both"/>
        <w:rPr>
          <w:rFonts w:ascii="Arial" w:eastAsia="Calibri" w:hAnsi="Arial" w:cs="Arial"/>
          <w:bCs/>
          <w:sz w:val="24"/>
          <w:szCs w:val="24"/>
          <w:lang w:eastAsia="en-US"/>
        </w:rPr>
      </w:pPr>
      <w:r w:rsidRPr="00282174">
        <w:rPr>
          <w:rFonts w:ascii="Arial" w:eastAsia="Calibri" w:hAnsi="Arial" w:cs="Arial"/>
          <w:bCs/>
          <w:sz w:val="24"/>
          <w:szCs w:val="24"/>
          <w:lang w:eastAsia="en-US"/>
        </w:rPr>
        <w:t>5.1.</w:t>
      </w:r>
      <w:r w:rsidR="002C2983" w:rsidRPr="00282174">
        <w:rPr>
          <w:rFonts w:ascii="Arial" w:eastAsia="Calibri" w:hAnsi="Arial" w:cs="Arial"/>
          <w:bCs/>
          <w:sz w:val="24"/>
          <w:szCs w:val="24"/>
          <w:lang w:eastAsia="en-US"/>
        </w:rPr>
        <w:t>1</w:t>
      </w:r>
      <w:r w:rsidR="002C2983">
        <w:rPr>
          <w:rFonts w:ascii="Arial" w:eastAsia="Calibri" w:hAnsi="Arial" w:cs="Arial"/>
          <w:bCs/>
          <w:sz w:val="24"/>
          <w:szCs w:val="24"/>
          <w:lang w:eastAsia="en-US"/>
        </w:rPr>
        <w:t>.</w:t>
      </w:r>
      <w:r w:rsidR="003C79E1">
        <w:rPr>
          <w:rFonts w:ascii="Arial" w:eastAsia="Calibri" w:hAnsi="Arial" w:cs="Arial"/>
          <w:bCs/>
          <w:sz w:val="24"/>
          <w:szCs w:val="24"/>
          <w:lang w:eastAsia="en-US"/>
        </w:rPr>
        <w:t xml:space="preserve"> </w:t>
      </w:r>
      <w:r w:rsidR="002A730B">
        <w:rPr>
          <w:rFonts w:ascii="Arial" w:eastAsia="Calibri" w:hAnsi="Arial" w:cs="Arial"/>
          <w:bCs/>
          <w:sz w:val="24"/>
          <w:szCs w:val="24"/>
          <w:lang w:eastAsia="en-US"/>
        </w:rPr>
        <w:t xml:space="preserve">Teorías convergentes para </w:t>
      </w:r>
      <w:r w:rsidR="00307BB4">
        <w:rPr>
          <w:rFonts w:ascii="Arial" w:eastAsia="Calibri" w:hAnsi="Arial" w:cs="Arial"/>
          <w:bCs/>
          <w:sz w:val="24"/>
          <w:szCs w:val="24"/>
          <w:lang w:eastAsia="en-US"/>
        </w:rPr>
        <w:t>comprender</w:t>
      </w:r>
      <w:r w:rsidR="002A730B">
        <w:rPr>
          <w:rFonts w:ascii="Arial" w:eastAsia="Calibri" w:hAnsi="Arial" w:cs="Arial"/>
          <w:bCs/>
          <w:sz w:val="24"/>
          <w:szCs w:val="24"/>
          <w:lang w:eastAsia="en-US"/>
        </w:rPr>
        <w:t xml:space="preserve"> el contexto lingüístico infantil.</w:t>
      </w:r>
    </w:p>
    <w:p w14:paraId="5A056B04" w14:textId="0EF44833" w:rsidR="008E5D0E" w:rsidRDefault="007879A1" w:rsidP="00580B28">
      <w:pPr>
        <w:spacing w:line="360" w:lineRule="auto"/>
        <w:ind w:left="360"/>
        <w:contextualSpacing/>
        <w:jc w:val="both"/>
        <w:rPr>
          <w:rFonts w:ascii="Arial" w:hAnsi="Arial" w:cs="Arial"/>
          <w:sz w:val="24"/>
          <w:szCs w:val="24"/>
        </w:rPr>
      </w:pPr>
      <w:r>
        <w:rPr>
          <w:rFonts w:ascii="Arial" w:hAnsi="Arial" w:cs="Arial"/>
          <w:sz w:val="24"/>
          <w:szCs w:val="24"/>
          <w:u w:val="single"/>
        </w:rPr>
        <w:t xml:space="preserve">El </w:t>
      </w:r>
      <w:r w:rsidR="008E5D0E" w:rsidRPr="00DD7D01">
        <w:rPr>
          <w:rFonts w:ascii="Arial" w:hAnsi="Arial" w:cs="Arial"/>
          <w:sz w:val="24"/>
          <w:szCs w:val="24"/>
          <w:u w:val="single"/>
        </w:rPr>
        <w:t>Modelo transaccional</w:t>
      </w:r>
      <w:r w:rsidR="008E5D0E" w:rsidRPr="008E5D0E">
        <w:rPr>
          <w:rFonts w:ascii="Arial" w:hAnsi="Arial" w:cs="Arial"/>
          <w:sz w:val="24"/>
          <w:szCs w:val="24"/>
        </w:rPr>
        <w:t xml:space="preserve">: </w:t>
      </w:r>
      <w:r w:rsidR="00D6117E" w:rsidRPr="00D6117E">
        <w:rPr>
          <w:rFonts w:ascii="Arial" w:hAnsi="Arial" w:cs="Arial"/>
          <w:sz w:val="24"/>
          <w:szCs w:val="24"/>
        </w:rPr>
        <w:t>El modelo transaccional busca comprender cómo las personas y sus ambientes operan juntos, y parte de la idea de que l</w:t>
      </w:r>
      <w:r w:rsidR="00F74BDB">
        <w:rPr>
          <w:rFonts w:ascii="Arial" w:hAnsi="Arial" w:cs="Arial"/>
          <w:sz w:val="24"/>
          <w:szCs w:val="24"/>
        </w:rPr>
        <w:t>o</w:t>
      </w:r>
      <w:r w:rsidR="00D6117E" w:rsidRPr="00D6117E">
        <w:rPr>
          <w:rFonts w:ascii="Arial" w:hAnsi="Arial" w:cs="Arial"/>
          <w:sz w:val="24"/>
          <w:szCs w:val="24"/>
        </w:rPr>
        <w:t>s niñ</w:t>
      </w:r>
      <w:r w:rsidR="00221A71">
        <w:rPr>
          <w:rFonts w:ascii="Arial" w:hAnsi="Arial" w:cs="Arial"/>
          <w:sz w:val="24"/>
          <w:szCs w:val="24"/>
        </w:rPr>
        <w:t>os</w:t>
      </w:r>
      <w:r w:rsidR="00D6117E" w:rsidRPr="00D6117E">
        <w:rPr>
          <w:rFonts w:ascii="Arial" w:hAnsi="Arial" w:cs="Arial"/>
          <w:sz w:val="24"/>
          <w:szCs w:val="24"/>
        </w:rPr>
        <w:t xml:space="preserve"> son afectados por sus ambientes</w:t>
      </w:r>
      <w:r w:rsidR="00221A71">
        <w:rPr>
          <w:rFonts w:ascii="Arial" w:hAnsi="Arial" w:cs="Arial"/>
          <w:sz w:val="24"/>
          <w:szCs w:val="24"/>
        </w:rPr>
        <w:t xml:space="preserve"> y </w:t>
      </w:r>
      <w:r w:rsidR="00D6117E" w:rsidRPr="00D6117E">
        <w:rPr>
          <w:rFonts w:ascii="Arial" w:hAnsi="Arial" w:cs="Arial"/>
          <w:sz w:val="24"/>
          <w:szCs w:val="24"/>
        </w:rPr>
        <w:t xml:space="preserve">ellos también </w:t>
      </w:r>
      <w:r w:rsidR="00221A71">
        <w:rPr>
          <w:rFonts w:ascii="Arial" w:hAnsi="Arial" w:cs="Arial"/>
          <w:sz w:val="24"/>
          <w:szCs w:val="24"/>
        </w:rPr>
        <w:t>los modifican</w:t>
      </w:r>
      <w:r w:rsidR="00D6117E" w:rsidRPr="00D6117E">
        <w:rPr>
          <w:rFonts w:ascii="Arial" w:hAnsi="Arial" w:cs="Arial"/>
          <w:sz w:val="24"/>
          <w:szCs w:val="24"/>
        </w:rPr>
        <w:t>, en un proceso recíproco que incorpora influencias bidireccionales</w:t>
      </w:r>
      <w:commentRangeStart w:id="16"/>
      <w:r w:rsidR="00276F3D">
        <w:rPr>
          <w:rStyle w:val="Refdenotaalpie"/>
          <w:rFonts w:ascii="Arial" w:hAnsi="Arial" w:cs="Arial"/>
          <w:sz w:val="24"/>
          <w:szCs w:val="24"/>
        </w:rPr>
        <w:footnoteReference w:id="1"/>
      </w:r>
      <w:commentRangeEnd w:id="16"/>
      <w:r w:rsidR="00D666AE">
        <w:rPr>
          <w:rStyle w:val="Refdecomentario"/>
        </w:rPr>
        <w:commentReference w:id="16"/>
      </w:r>
      <w:r w:rsidR="00D6117E" w:rsidRPr="00D6117E">
        <w:rPr>
          <w:rFonts w:ascii="Arial" w:hAnsi="Arial" w:cs="Arial"/>
          <w:sz w:val="24"/>
          <w:szCs w:val="24"/>
        </w:rPr>
        <w:t xml:space="preserve">, </w:t>
      </w:r>
      <w:r w:rsidR="00F74BDB">
        <w:rPr>
          <w:rFonts w:ascii="Arial" w:hAnsi="Arial" w:cs="Arial"/>
          <w:sz w:val="24"/>
          <w:szCs w:val="24"/>
        </w:rPr>
        <w:t>e</w:t>
      </w:r>
      <w:r w:rsidR="00221A71">
        <w:rPr>
          <w:rFonts w:ascii="Arial" w:hAnsi="Arial" w:cs="Arial"/>
          <w:sz w:val="24"/>
          <w:szCs w:val="24"/>
        </w:rPr>
        <w:t>stablecid</w:t>
      </w:r>
      <w:r w:rsidR="005050C4">
        <w:rPr>
          <w:rFonts w:ascii="Arial" w:hAnsi="Arial" w:cs="Arial"/>
          <w:sz w:val="24"/>
          <w:szCs w:val="24"/>
        </w:rPr>
        <w:t>o</w:t>
      </w:r>
      <w:r w:rsidR="00221A71">
        <w:rPr>
          <w:rFonts w:ascii="Arial" w:hAnsi="Arial" w:cs="Arial"/>
          <w:sz w:val="24"/>
          <w:szCs w:val="24"/>
        </w:rPr>
        <w:t xml:space="preserve"> por una </w:t>
      </w:r>
      <w:r w:rsidR="00221A71" w:rsidRPr="00221A71">
        <w:rPr>
          <w:rFonts w:ascii="Arial" w:hAnsi="Arial" w:cs="Arial"/>
          <w:sz w:val="24"/>
          <w:szCs w:val="24"/>
        </w:rPr>
        <w:t xml:space="preserve">relación dinámica entre </w:t>
      </w:r>
      <w:r w:rsidR="00221A71">
        <w:rPr>
          <w:rFonts w:ascii="Arial" w:hAnsi="Arial" w:cs="Arial"/>
          <w:sz w:val="24"/>
          <w:szCs w:val="24"/>
        </w:rPr>
        <w:t xml:space="preserve">los </w:t>
      </w:r>
      <w:r w:rsidR="00221A71" w:rsidRPr="00221A71">
        <w:rPr>
          <w:rFonts w:ascii="Arial" w:hAnsi="Arial" w:cs="Arial"/>
          <w:sz w:val="24"/>
          <w:szCs w:val="24"/>
        </w:rPr>
        <w:t>niñ</w:t>
      </w:r>
      <w:r w:rsidR="00221A71">
        <w:rPr>
          <w:rFonts w:ascii="Arial" w:hAnsi="Arial" w:cs="Arial"/>
          <w:sz w:val="24"/>
          <w:szCs w:val="24"/>
        </w:rPr>
        <w:t>os</w:t>
      </w:r>
      <w:r w:rsidR="00221A71" w:rsidRPr="00221A71">
        <w:rPr>
          <w:rFonts w:ascii="Arial" w:hAnsi="Arial" w:cs="Arial"/>
          <w:sz w:val="24"/>
          <w:szCs w:val="24"/>
        </w:rPr>
        <w:t xml:space="preserve"> y el contexto a lo largo del tiempo</w:t>
      </w:r>
      <w:r w:rsidR="00221A71">
        <w:rPr>
          <w:rFonts w:ascii="Arial" w:hAnsi="Arial" w:cs="Arial"/>
          <w:sz w:val="24"/>
          <w:szCs w:val="24"/>
        </w:rPr>
        <w:t>.</w:t>
      </w:r>
      <w:r w:rsidR="00F74BDB" w:rsidRPr="00F74BDB">
        <w:t xml:space="preserve"> </w:t>
      </w:r>
      <w:r w:rsidR="00F74BDB" w:rsidRPr="00F74BDB">
        <w:rPr>
          <w:rFonts w:ascii="Arial" w:hAnsi="Arial" w:cs="Arial"/>
          <w:sz w:val="24"/>
          <w:szCs w:val="24"/>
        </w:rPr>
        <w:t xml:space="preserve">Dichas </w:t>
      </w:r>
      <w:r w:rsidR="00D83206" w:rsidRPr="00F74BDB">
        <w:rPr>
          <w:rFonts w:ascii="Arial" w:hAnsi="Arial" w:cs="Arial"/>
          <w:sz w:val="24"/>
          <w:szCs w:val="24"/>
        </w:rPr>
        <w:t>transacciones continuas</w:t>
      </w:r>
      <w:r w:rsidR="00D87EE5">
        <w:rPr>
          <w:rFonts w:ascii="Arial" w:hAnsi="Arial" w:cs="Arial"/>
          <w:sz w:val="24"/>
          <w:szCs w:val="24"/>
        </w:rPr>
        <w:t xml:space="preserve"> </w:t>
      </w:r>
      <w:r w:rsidR="00F74BDB" w:rsidRPr="00F74BDB">
        <w:rPr>
          <w:rFonts w:ascii="Arial" w:hAnsi="Arial" w:cs="Arial"/>
          <w:sz w:val="24"/>
          <w:szCs w:val="24"/>
        </w:rPr>
        <w:t xml:space="preserve">dependen </w:t>
      </w:r>
      <w:r w:rsidR="00DB3939">
        <w:rPr>
          <w:rFonts w:ascii="Arial" w:hAnsi="Arial" w:cs="Arial"/>
          <w:sz w:val="24"/>
          <w:szCs w:val="24"/>
        </w:rPr>
        <w:t xml:space="preserve">en parte, </w:t>
      </w:r>
      <w:r w:rsidR="00F74BDB" w:rsidRPr="00F74BDB">
        <w:rPr>
          <w:rFonts w:ascii="Arial" w:hAnsi="Arial" w:cs="Arial"/>
          <w:sz w:val="24"/>
          <w:szCs w:val="24"/>
        </w:rPr>
        <w:t xml:space="preserve">de cómo los padres piensan </w:t>
      </w:r>
      <w:r w:rsidR="00D87EE5">
        <w:rPr>
          <w:rFonts w:ascii="Arial" w:hAnsi="Arial" w:cs="Arial"/>
          <w:sz w:val="24"/>
          <w:szCs w:val="24"/>
        </w:rPr>
        <w:t xml:space="preserve">y actúen </w:t>
      </w:r>
      <w:r w:rsidR="00F74BDB" w:rsidRPr="00F74BDB">
        <w:rPr>
          <w:rFonts w:ascii="Arial" w:hAnsi="Arial" w:cs="Arial"/>
          <w:sz w:val="24"/>
          <w:szCs w:val="24"/>
        </w:rPr>
        <w:t xml:space="preserve">sobre los niños, y </w:t>
      </w:r>
      <w:r w:rsidR="00F74BDB">
        <w:rPr>
          <w:rFonts w:ascii="Arial" w:hAnsi="Arial" w:cs="Arial"/>
          <w:sz w:val="24"/>
          <w:szCs w:val="24"/>
        </w:rPr>
        <w:t xml:space="preserve">de </w:t>
      </w:r>
      <w:r w:rsidR="00D83206">
        <w:rPr>
          <w:rFonts w:ascii="Arial" w:hAnsi="Arial" w:cs="Arial"/>
          <w:sz w:val="24"/>
          <w:szCs w:val="24"/>
        </w:rPr>
        <w:t>cómo</w:t>
      </w:r>
      <w:r w:rsidR="00F74BDB">
        <w:rPr>
          <w:rFonts w:ascii="Arial" w:hAnsi="Arial" w:cs="Arial"/>
          <w:sz w:val="24"/>
          <w:szCs w:val="24"/>
        </w:rPr>
        <w:t xml:space="preserve"> los niños respondan.</w:t>
      </w:r>
      <w:r w:rsidR="00D83206">
        <w:rPr>
          <w:rFonts w:ascii="Arial" w:hAnsi="Arial" w:cs="Arial"/>
          <w:sz w:val="24"/>
          <w:szCs w:val="24"/>
        </w:rPr>
        <w:t xml:space="preserve"> </w:t>
      </w:r>
      <w:r w:rsidR="00152E9D">
        <w:rPr>
          <w:rFonts w:ascii="Arial" w:hAnsi="Arial" w:cs="Arial"/>
          <w:sz w:val="24"/>
          <w:szCs w:val="24"/>
        </w:rPr>
        <w:t>Además,</w:t>
      </w:r>
      <w:r w:rsidR="00DB3939">
        <w:rPr>
          <w:rFonts w:ascii="Arial" w:hAnsi="Arial" w:cs="Arial"/>
          <w:sz w:val="24"/>
          <w:szCs w:val="24"/>
        </w:rPr>
        <w:t xml:space="preserve"> e</w:t>
      </w:r>
      <w:r w:rsidR="00D83206">
        <w:rPr>
          <w:rFonts w:ascii="Arial" w:hAnsi="Arial" w:cs="Arial"/>
          <w:sz w:val="24"/>
          <w:szCs w:val="24"/>
        </w:rPr>
        <w:t xml:space="preserve">l ambiente modificado afecta a los niños porque repercute en el </w:t>
      </w:r>
      <w:r w:rsidR="0042548C">
        <w:rPr>
          <w:rFonts w:ascii="Arial" w:hAnsi="Arial" w:cs="Arial"/>
          <w:sz w:val="24"/>
          <w:szCs w:val="24"/>
        </w:rPr>
        <w:t xml:space="preserve">proceso de su </w:t>
      </w:r>
      <w:r w:rsidR="00D83206">
        <w:rPr>
          <w:rFonts w:ascii="Arial" w:hAnsi="Arial" w:cs="Arial"/>
          <w:sz w:val="24"/>
          <w:szCs w:val="24"/>
        </w:rPr>
        <w:t>desarrollo</w:t>
      </w:r>
      <w:r w:rsidR="005050C4">
        <w:rPr>
          <w:rFonts w:ascii="Arial" w:hAnsi="Arial" w:cs="Arial"/>
          <w:sz w:val="24"/>
          <w:szCs w:val="24"/>
        </w:rPr>
        <w:t>.</w:t>
      </w:r>
      <w:r w:rsidR="0042548C">
        <w:rPr>
          <w:rStyle w:val="Refdenotaalpie"/>
          <w:rFonts w:ascii="Arial" w:hAnsi="Arial" w:cs="Arial"/>
          <w:sz w:val="24"/>
          <w:szCs w:val="24"/>
        </w:rPr>
        <w:footnoteReference w:id="2"/>
      </w:r>
      <w:r w:rsidR="00D83206">
        <w:rPr>
          <w:rFonts w:ascii="Arial" w:hAnsi="Arial" w:cs="Arial"/>
          <w:sz w:val="24"/>
          <w:szCs w:val="24"/>
        </w:rPr>
        <w:t xml:space="preserve"> </w:t>
      </w:r>
      <w:r w:rsidR="00937CFE">
        <w:rPr>
          <w:rFonts w:ascii="Arial" w:hAnsi="Arial" w:cs="Arial"/>
          <w:sz w:val="24"/>
          <w:szCs w:val="24"/>
        </w:rPr>
        <w:t xml:space="preserve">Finalmente se concluye que </w:t>
      </w:r>
      <w:r w:rsidR="00937CFE" w:rsidRPr="00937CFE">
        <w:rPr>
          <w:rFonts w:ascii="Arial" w:hAnsi="Arial" w:cs="Arial"/>
          <w:sz w:val="24"/>
          <w:szCs w:val="24"/>
        </w:rPr>
        <w:t>la expresión de rasgos heredables depende,</w:t>
      </w:r>
      <w:r w:rsidR="00937CFE">
        <w:rPr>
          <w:rFonts w:ascii="Arial" w:hAnsi="Arial" w:cs="Arial"/>
          <w:sz w:val="24"/>
          <w:szCs w:val="24"/>
        </w:rPr>
        <w:t xml:space="preserve"> </w:t>
      </w:r>
      <w:r w:rsidR="00937CFE" w:rsidRPr="00937CFE">
        <w:rPr>
          <w:rFonts w:ascii="Arial" w:hAnsi="Arial" w:cs="Arial"/>
          <w:sz w:val="24"/>
          <w:szCs w:val="24"/>
        </w:rPr>
        <w:t>de la experiencia que incluye específicamente conductas parentales, como también predisposiciones y factores relacionados con la edad de</w:t>
      </w:r>
      <w:r w:rsidR="00972D76">
        <w:rPr>
          <w:rFonts w:ascii="Arial" w:hAnsi="Arial" w:cs="Arial"/>
          <w:sz w:val="24"/>
          <w:szCs w:val="24"/>
        </w:rPr>
        <w:t xml:space="preserve"> los niños</w:t>
      </w:r>
      <w:r w:rsidR="00937CFE" w:rsidRPr="00937CFE">
        <w:rPr>
          <w:rFonts w:ascii="Arial" w:hAnsi="Arial" w:cs="Arial"/>
          <w:sz w:val="24"/>
          <w:szCs w:val="24"/>
        </w:rPr>
        <w:t xml:space="preserve">, por lo que se requiere una forma más compleja de pensar sobre el desarrollo que combine la influencia de la herencia biológica </w:t>
      </w:r>
      <w:r w:rsidR="00972D76">
        <w:rPr>
          <w:rFonts w:ascii="Arial" w:hAnsi="Arial" w:cs="Arial"/>
          <w:sz w:val="24"/>
          <w:szCs w:val="24"/>
        </w:rPr>
        <w:t>de los</w:t>
      </w:r>
      <w:r w:rsidR="00937CFE" w:rsidRPr="00937CFE">
        <w:rPr>
          <w:rFonts w:ascii="Arial" w:hAnsi="Arial" w:cs="Arial"/>
          <w:sz w:val="24"/>
          <w:szCs w:val="24"/>
        </w:rPr>
        <w:t xml:space="preserve"> niño</w:t>
      </w:r>
      <w:r w:rsidR="00972D76">
        <w:rPr>
          <w:rFonts w:ascii="Arial" w:hAnsi="Arial" w:cs="Arial"/>
          <w:sz w:val="24"/>
          <w:szCs w:val="24"/>
        </w:rPr>
        <w:t>s</w:t>
      </w:r>
      <w:r w:rsidR="00937CFE" w:rsidRPr="00937CFE">
        <w:rPr>
          <w:rFonts w:ascii="Arial" w:hAnsi="Arial" w:cs="Arial"/>
          <w:sz w:val="24"/>
          <w:szCs w:val="24"/>
        </w:rPr>
        <w:t xml:space="preserve"> y su experiencia vital</w:t>
      </w:r>
      <w:r w:rsidR="00972D76">
        <w:rPr>
          <w:rStyle w:val="Refdenotaalpie"/>
          <w:rFonts w:ascii="Arial" w:hAnsi="Arial" w:cs="Arial"/>
          <w:sz w:val="24"/>
          <w:szCs w:val="24"/>
        </w:rPr>
        <w:footnoteReference w:id="3"/>
      </w:r>
      <w:r w:rsidR="00972D76">
        <w:rPr>
          <w:rFonts w:ascii="Arial" w:hAnsi="Arial" w:cs="Arial"/>
          <w:sz w:val="24"/>
          <w:szCs w:val="24"/>
        </w:rPr>
        <w:t>.</w:t>
      </w:r>
      <w:r w:rsidR="00DB3939">
        <w:rPr>
          <w:rFonts w:ascii="Arial" w:hAnsi="Arial" w:cs="Arial"/>
          <w:sz w:val="24"/>
          <w:szCs w:val="24"/>
        </w:rPr>
        <w:t xml:space="preserve"> A la luz del marco referencial transaccional se puede resumir que</w:t>
      </w:r>
      <w:ins w:id="18" w:author="Usuario de Windows" w:date="2023-01-31T17:11:00Z">
        <w:r w:rsidR="00BD5CC0">
          <w:rPr>
            <w:rFonts w:ascii="Arial" w:hAnsi="Arial" w:cs="Arial"/>
            <w:sz w:val="24"/>
            <w:szCs w:val="24"/>
          </w:rPr>
          <w:t>,</w:t>
        </w:r>
      </w:ins>
      <w:r w:rsidR="00DB3939">
        <w:rPr>
          <w:rFonts w:ascii="Arial" w:hAnsi="Arial" w:cs="Arial"/>
          <w:sz w:val="24"/>
          <w:szCs w:val="24"/>
        </w:rPr>
        <w:t xml:space="preserve"> primero, </w:t>
      </w:r>
      <w:r w:rsidR="00DB3939" w:rsidRPr="00DB3939">
        <w:rPr>
          <w:rFonts w:ascii="Arial" w:hAnsi="Arial" w:cs="Arial"/>
          <w:sz w:val="24"/>
          <w:szCs w:val="24"/>
        </w:rPr>
        <w:t>las transacciones ocurren en escenarios y experiencias sociales de complejidad creciente</w:t>
      </w:r>
      <w:r w:rsidR="00DB3939">
        <w:rPr>
          <w:rFonts w:ascii="Arial" w:hAnsi="Arial" w:cs="Arial"/>
          <w:sz w:val="24"/>
          <w:szCs w:val="24"/>
        </w:rPr>
        <w:t>; segundo, e</w:t>
      </w:r>
      <w:r w:rsidR="00DB3939" w:rsidRPr="00DB3939">
        <w:rPr>
          <w:rFonts w:ascii="Arial" w:hAnsi="Arial" w:cs="Arial"/>
          <w:sz w:val="24"/>
          <w:szCs w:val="24"/>
        </w:rPr>
        <w:t xml:space="preserve">l proceso del desarrollo individual es una construcción conjunta de las capacidades autorregulatorias </w:t>
      </w:r>
      <w:r w:rsidR="00DB3939">
        <w:rPr>
          <w:rFonts w:ascii="Arial" w:hAnsi="Arial" w:cs="Arial"/>
          <w:sz w:val="24"/>
          <w:szCs w:val="24"/>
        </w:rPr>
        <w:t>infantiles</w:t>
      </w:r>
      <w:r w:rsidR="00DB3939" w:rsidRPr="00DB3939">
        <w:rPr>
          <w:rFonts w:ascii="Arial" w:hAnsi="Arial" w:cs="Arial"/>
          <w:sz w:val="24"/>
          <w:szCs w:val="24"/>
        </w:rPr>
        <w:t>, y de las capacidades regulatorias del mundo social, que facilitan o impiden este desarrollo</w:t>
      </w:r>
      <w:r w:rsidR="00DB3939">
        <w:rPr>
          <w:rFonts w:ascii="Arial" w:hAnsi="Arial" w:cs="Arial"/>
          <w:sz w:val="24"/>
          <w:szCs w:val="24"/>
        </w:rPr>
        <w:t xml:space="preserve"> y</w:t>
      </w:r>
      <w:ins w:id="19" w:author="Usuario de Windows" w:date="2023-01-31T17:12:00Z">
        <w:r w:rsidR="00BD5CC0">
          <w:rPr>
            <w:rFonts w:ascii="Arial" w:hAnsi="Arial" w:cs="Arial"/>
            <w:sz w:val="24"/>
            <w:szCs w:val="24"/>
          </w:rPr>
          <w:t>,</w:t>
        </w:r>
      </w:ins>
      <w:r w:rsidR="00DB3939">
        <w:rPr>
          <w:rFonts w:ascii="Arial" w:hAnsi="Arial" w:cs="Arial"/>
          <w:sz w:val="24"/>
          <w:szCs w:val="24"/>
        </w:rPr>
        <w:t xml:space="preserve"> tercero, es que hay </w:t>
      </w:r>
      <w:r w:rsidR="00DB3939" w:rsidRPr="00DB3939">
        <w:rPr>
          <w:rFonts w:ascii="Arial" w:hAnsi="Arial" w:cs="Arial"/>
          <w:sz w:val="24"/>
          <w:szCs w:val="24"/>
        </w:rPr>
        <w:t xml:space="preserve">circunstancias, </w:t>
      </w:r>
      <w:r w:rsidR="00DB3939">
        <w:rPr>
          <w:rFonts w:ascii="Arial" w:hAnsi="Arial" w:cs="Arial"/>
          <w:sz w:val="24"/>
          <w:szCs w:val="24"/>
        </w:rPr>
        <w:t xml:space="preserve">en las cuales </w:t>
      </w:r>
      <w:r w:rsidR="00DB3939" w:rsidRPr="00DB3939">
        <w:rPr>
          <w:rFonts w:ascii="Arial" w:hAnsi="Arial" w:cs="Arial"/>
          <w:sz w:val="24"/>
          <w:szCs w:val="24"/>
        </w:rPr>
        <w:t xml:space="preserve">puede no haber transacciones, pues el niño o niña no es capaz de tener experiencias </w:t>
      </w:r>
      <w:r w:rsidR="00DB3939" w:rsidRPr="00DB3939">
        <w:rPr>
          <w:rFonts w:ascii="Arial" w:hAnsi="Arial" w:cs="Arial"/>
          <w:sz w:val="24"/>
          <w:szCs w:val="24"/>
        </w:rPr>
        <w:lastRenderedPageBreak/>
        <w:t xml:space="preserve">diferenciales o el ambiente es inadecuado para adaptarse </w:t>
      </w:r>
      <w:r w:rsidR="00934A43">
        <w:rPr>
          <w:rFonts w:ascii="Arial" w:hAnsi="Arial" w:cs="Arial"/>
          <w:sz w:val="24"/>
          <w:szCs w:val="24"/>
        </w:rPr>
        <w:t>a sus necesidades</w:t>
      </w:r>
      <w:r w:rsidR="00DB3939" w:rsidRPr="00DB3939">
        <w:rPr>
          <w:rFonts w:ascii="Arial" w:hAnsi="Arial" w:cs="Arial"/>
          <w:sz w:val="24"/>
          <w:szCs w:val="24"/>
        </w:rPr>
        <w:t>.</w:t>
      </w:r>
      <w:r w:rsidR="00580B28">
        <w:rPr>
          <w:rFonts w:ascii="Arial" w:hAnsi="Arial" w:cs="Arial"/>
          <w:sz w:val="24"/>
          <w:szCs w:val="24"/>
        </w:rPr>
        <w:t xml:space="preserve"> </w:t>
      </w:r>
      <w:r w:rsidR="00934A43">
        <w:rPr>
          <w:rFonts w:ascii="Arial" w:hAnsi="Arial" w:cs="Arial"/>
          <w:sz w:val="24"/>
          <w:szCs w:val="24"/>
        </w:rPr>
        <w:t>El modelo expuesto por Sameroff</w:t>
      </w:r>
      <w:r w:rsidR="00152E9D">
        <w:rPr>
          <w:rFonts w:ascii="Arial" w:hAnsi="Arial" w:cs="Arial"/>
          <w:sz w:val="24"/>
          <w:szCs w:val="24"/>
        </w:rPr>
        <w:t xml:space="preserve"> (1987)</w:t>
      </w:r>
      <w:r w:rsidR="00934A43" w:rsidRPr="00934A43">
        <w:rPr>
          <w:rFonts w:ascii="Arial" w:hAnsi="Arial" w:cs="Arial"/>
          <w:sz w:val="24"/>
          <w:szCs w:val="24"/>
        </w:rPr>
        <w:t xml:space="preserve"> </w:t>
      </w:r>
      <w:r w:rsidR="00580B28">
        <w:rPr>
          <w:rFonts w:ascii="Arial" w:hAnsi="Arial" w:cs="Arial"/>
          <w:sz w:val="24"/>
          <w:szCs w:val="24"/>
        </w:rPr>
        <w:t xml:space="preserve">en este punto </w:t>
      </w:r>
      <w:r w:rsidR="00934A43" w:rsidRPr="00934A43">
        <w:rPr>
          <w:rFonts w:ascii="Arial" w:hAnsi="Arial" w:cs="Arial"/>
          <w:sz w:val="24"/>
          <w:szCs w:val="24"/>
        </w:rPr>
        <w:t>abre la posibilidad a diferentes opciones de intervención para facilitar el desarrollo saludable de los niños y de sus familias.</w:t>
      </w:r>
      <w:r w:rsidR="00580B28">
        <w:rPr>
          <w:rFonts w:ascii="Arial" w:hAnsi="Arial" w:cs="Arial"/>
          <w:sz w:val="24"/>
          <w:szCs w:val="24"/>
        </w:rPr>
        <w:t xml:space="preserve"> </w:t>
      </w:r>
      <w:r w:rsidR="00DE74B3">
        <w:rPr>
          <w:rFonts w:ascii="Arial" w:hAnsi="Arial" w:cs="Arial"/>
          <w:sz w:val="24"/>
          <w:szCs w:val="24"/>
        </w:rPr>
        <w:t xml:space="preserve">Lejarraga </w:t>
      </w:r>
      <w:r w:rsidR="00A607CA">
        <w:rPr>
          <w:rFonts w:ascii="Arial" w:hAnsi="Arial" w:cs="Arial"/>
          <w:sz w:val="24"/>
          <w:szCs w:val="24"/>
        </w:rPr>
        <w:t>(</w:t>
      </w:r>
      <w:r w:rsidR="00DE74B3">
        <w:rPr>
          <w:rFonts w:ascii="Arial" w:hAnsi="Arial" w:cs="Arial"/>
          <w:sz w:val="24"/>
          <w:szCs w:val="24"/>
        </w:rPr>
        <w:t>2004)</w:t>
      </w:r>
      <w:r w:rsidR="00B35AC2">
        <w:rPr>
          <w:rFonts w:ascii="Arial" w:hAnsi="Arial" w:cs="Arial"/>
          <w:sz w:val="24"/>
          <w:szCs w:val="24"/>
        </w:rPr>
        <w:t xml:space="preserve">, por otra </w:t>
      </w:r>
      <w:r w:rsidR="00ED126C">
        <w:rPr>
          <w:rFonts w:ascii="Arial" w:hAnsi="Arial" w:cs="Arial"/>
          <w:sz w:val="24"/>
          <w:szCs w:val="24"/>
        </w:rPr>
        <w:t>parte, coincide</w:t>
      </w:r>
      <w:r w:rsidR="00DE74B3">
        <w:rPr>
          <w:rFonts w:ascii="Arial" w:hAnsi="Arial" w:cs="Arial"/>
          <w:sz w:val="24"/>
          <w:szCs w:val="24"/>
        </w:rPr>
        <w:t xml:space="preserve"> en que este dualismo extremadamente integrado</w:t>
      </w:r>
      <w:r w:rsidR="00A607CA">
        <w:rPr>
          <w:rStyle w:val="Refdenotaalpie"/>
          <w:rFonts w:ascii="Arial" w:hAnsi="Arial" w:cs="Arial"/>
          <w:sz w:val="24"/>
          <w:szCs w:val="24"/>
        </w:rPr>
        <w:footnoteReference w:id="4"/>
      </w:r>
      <w:r w:rsidR="00DE74B3">
        <w:rPr>
          <w:rFonts w:ascii="Arial" w:hAnsi="Arial" w:cs="Arial"/>
          <w:sz w:val="24"/>
          <w:szCs w:val="24"/>
        </w:rPr>
        <w:t xml:space="preserve"> </w:t>
      </w:r>
      <w:r w:rsidR="00A607CA">
        <w:rPr>
          <w:rFonts w:ascii="Arial" w:hAnsi="Arial" w:cs="Arial"/>
          <w:sz w:val="24"/>
          <w:szCs w:val="24"/>
        </w:rPr>
        <w:t>posibilita que l</w:t>
      </w:r>
      <w:r w:rsidR="00221A71" w:rsidRPr="008E5D0E">
        <w:rPr>
          <w:rFonts w:ascii="Arial" w:hAnsi="Arial" w:cs="Arial"/>
          <w:sz w:val="24"/>
          <w:szCs w:val="24"/>
        </w:rPr>
        <w:t>os logros tempranos facilit</w:t>
      </w:r>
      <w:r w:rsidR="00A607CA">
        <w:rPr>
          <w:rFonts w:ascii="Arial" w:hAnsi="Arial" w:cs="Arial"/>
          <w:sz w:val="24"/>
          <w:szCs w:val="24"/>
        </w:rPr>
        <w:t>e</w:t>
      </w:r>
      <w:r w:rsidR="00221A71" w:rsidRPr="008E5D0E">
        <w:rPr>
          <w:rFonts w:ascii="Arial" w:hAnsi="Arial" w:cs="Arial"/>
          <w:sz w:val="24"/>
          <w:szCs w:val="24"/>
        </w:rPr>
        <w:t>n el desarrollo posterior</w:t>
      </w:r>
      <w:r w:rsidR="00934A43">
        <w:rPr>
          <w:rFonts w:ascii="Arial" w:hAnsi="Arial" w:cs="Arial"/>
          <w:sz w:val="24"/>
          <w:szCs w:val="24"/>
        </w:rPr>
        <w:t xml:space="preserve"> y d</w:t>
      </w:r>
      <w:r w:rsidR="00221A71">
        <w:rPr>
          <w:rFonts w:ascii="Arial" w:hAnsi="Arial" w:cs="Arial"/>
          <w:sz w:val="24"/>
          <w:szCs w:val="24"/>
        </w:rPr>
        <w:t>ebido a ello la intervención oportuna enrique</w:t>
      </w:r>
      <w:r w:rsidR="00A607CA">
        <w:rPr>
          <w:rFonts w:ascii="Arial" w:hAnsi="Arial" w:cs="Arial"/>
          <w:sz w:val="24"/>
          <w:szCs w:val="24"/>
        </w:rPr>
        <w:t>zca</w:t>
      </w:r>
      <w:r w:rsidR="00221A71">
        <w:rPr>
          <w:rFonts w:ascii="Arial" w:hAnsi="Arial" w:cs="Arial"/>
          <w:sz w:val="24"/>
          <w:szCs w:val="24"/>
        </w:rPr>
        <w:t xml:space="preserve"> el ambiente del niño</w:t>
      </w:r>
      <w:r w:rsidR="00C02ECD">
        <w:rPr>
          <w:rStyle w:val="Refdenotaalpie"/>
          <w:rFonts w:ascii="Arial" w:hAnsi="Arial" w:cs="Arial"/>
          <w:sz w:val="24"/>
          <w:szCs w:val="24"/>
        </w:rPr>
        <w:footnoteReference w:id="5"/>
      </w:r>
      <w:r w:rsidR="00221A71">
        <w:rPr>
          <w:rFonts w:ascii="Arial" w:hAnsi="Arial" w:cs="Arial"/>
          <w:sz w:val="24"/>
          <w:szCs w:val="24"/>
        </w:rPr>
        <w:t>.</w:t>
      </w:r>
      <w:r w:rsidR="00580B28">
        <w:rPr>
          <w:rFonts w:ascii="Arial" w:hAnsi="Arial" w:cs="Arial"/>
          <w:sz w:val="24"/>
          <w:szCs w:val="24"/>
        </w:rPr>
        <w:t xml:space="preserve"> </w:t>
      </w:r>
    </w:p>
    <w:p w14:paraId="226C43CF" w14:textId="77777777" w:rsidR="001C6817" w:rsidRPr="000B7826" w:rsidRDefault="001C6817" w:rsidP="00D448BD">
      <w:pPr>
        <w:spacing w:line="360" w:lineRule="auto"/>
        <w:contextualSpacing/>
        <w:jc w:val="both"/>
        <w:rPr>
          <w:rFonts w:ascii="Arial" w:eastAsia="Calibri" w:hAnsi="Arial" w:cs="Arial"/>
          <w:bCs/>
          <w:sz w:val="24"/>
          <w:szCs w:val="24"/>
          <w:lang w:eastAsia="en-US"/>
        </w:rPr>
      </w:pPr>
    </w:p>
    <w:p w14:paraId="63033CCF" w14:textId="77777777" w:rsidR="00AA005C" w:rsidRDefault="004A28D7" w:rsidP="00A700E9">
      <w:pPr>
        <w:spacing w:line="360" w:lineRule="auto"/>
        <w:ind w:left="360"/>
        <w:contextualSpacing/>
        <w:jc w:val="both"/>
        <w:rPr>
          <w:rFonts w:ascii="Times New Roman" w:hAnsi="Times New Roman"/>
          <w:sz w:val="24"/>
          <w:szCs w:val="24"/>
        </w:rPr>
      </w:pPr>
      <w:r w:rsidRPr="00856D65">
        <w:rPr>
          <w:rFonts w:ascii="Arial" w:hAnsi="Arial" w:cs="Arial"/>
          <w:sz w:val="24"/>
          <w:szCs w:val="24"/>
          <w:u w:val="single"/>
        </w:rPr>
        <w:t>La vulnerabilidad social</w:t>
      </w:r>
      <w:r w:rsidRPr="00856D65">
        <w:rPr>
          <w:rFonts w:ascii="Arial" w:hAnsi="Arial" w:cs="Arial"/>
          <w:sz w:val="24"/>
          <w:szCs w:val="24"/>
        </w:rPr>
        <w:t>:</w:t>
      </w:r>
      <w:r>
        <w:rPr>
          <w:rFonts w:ascii="Times New Roman" w:hAnsi="Times New Roman"/>
          <w:sz w:val="24"/>
          <w:szCs w:val="24"/>
        </w:rPr>
        <w:t xml:space="preserve"> </w:t>
      </w:r>
    </w:p>
    <w:p w14:paraId="6489524D" w14:textId="0FA1299D" w:rsidR="00AA005C" w:rsidRPr="00AA005C" w:rsidRDefault="00AA005C" w:rsidP="00A700E9">
      <w:pPr>
        <w:spacing w:line="360" w:lineRule="auto"/>
        <w:ind w:left="360"/>
        <w:contextualSpacing/>
        <w:jc w:val="both"/>
        <w:rPr>
          <w:rFonts w:ascii="Times New Roman" w:hAnsi="Times New Roman"/>
          <w:sz w:val="24"/>
          <w:szCs w:val="24"/>
        </w:rPr>
      </w:pPr>
      <w:r>
        <w:rPr>
          <w:rFonts w:ascii="Arial" w:hAnsi="Arial" w:cs="Arial"/>
          <w:color w:val="2A2D2F"/>
          <w:sz w:val="24"/>
          <w:szCs w:val="24"/>
          <w:shd w:val="clear" w:color="auto" w:fill="FFFFFF"/>
        </w:rPr>
        <w:t>Según UNICEF (2018) se entiende que: “</w:t>
      </w:r>
      <w:r w:rsidRPr="00AA005C">
        <w:rPr>
          <w:rFonts w:ascii="Arial" w:hAnsi="Arial" w:cs="Arial"/>
          <w:color w:val="2A2D2F"/>
          <w:sz w:val="24"/>
          <w:szCs w:val="24"/>
          <w:shd w:val="clear" w:color="auto" w:fill="FFFFFF"/>
        </w:rPr>
        <w:t>La pobreza es la situación de privación de los elementos esenciales para que un ser humano viva y se desarrolle con dignidad física, mental y espiritual, teniendo en cuenta las necesidades con relación al género, capacidad/incapacidad, los valores culturales, edad y grupo étnico</w:t>
      </w:r>
      <w:r>
        <w:rPr>
          <w:rFonts w:ascii="Arial" w:hAnsi="Arial" w:cs="Arial"/>
          <w:color w:val="2A2D2F"/>
          <w:sz w:val="24"/>
          <w:szCs w:val="24"/>
          <w:shd w:val="clear" w:color="auto" w:fill="FFFFFF"/>
        </w:rPr>
        <w:t>” convirtiéndose en un fenómeno multidimensional, heterogéneo y no generalizable</w:t>
      </w:r>
      <w:r w:rsidRPr="00AA005C">
        <w:rPr>
          <w:rFonts w:ascii="Arial" w:hAnsi="Arial" w:cs="Arial"/>
          <w:color w:val="2A2D2F"/>
          <w:sz w:val="24"/>
          <w:szCs w:val="24"/>
          <w:shd w:val="clear" w:color="auto" w:fill="FFFFFF"/>
        </w:rPr>
        <w:t>.</w:t>
      </w:r>
    </w:p>
    <w:p w14:paraId="0C8DC1FA" w14:textId="6D9E0A6F" w:rsidR="007E7F97" w:rsidRDefault="00B41330" w:rsidP="00A700E9">
      <w:pPr>
        <w:spacing w:line="360" w:lineRule="auto"/>
        <w:ind w:left="360"/>
        <w:contextualSpacing/>
        <w:jc w:val="both"/>
        <w:rPr>
          <w:rFonts w:ascii="Arial" w:hAnsi="Arial" w:cs="Arial"/>
          <w:sz w:val="24"/>
          <w:szCs w:val="24"/>
        </w:rPr>
      </w:pPr>
      <w:r>
        <w:rPr>
          <w:rFonts w:ascii="Arial" w:hAnsi="Arial" w:cs="Arial"/>
          <w:sz w:val="24"/>
          <w:szCs w:val="24"/>
        </w:rPr>
        <w:t>L</w:t>
      </w:r>
      <w:r w:rsidR="00856D65" w:rsidRPr="00856D65">
        <w:rPr>
          <w:rFonts w:ascii="Arial" w:hAnsi="Arial" w:cs="Arial"/>
          <w:sz w:val="24"/>
          <w:szCs w:val="24"/>
        </w:rPr>
        <w:t>a neurociencia cognitiva del desarrollo com</w:t>
      </w:r>
      <w:r w:rsidR="002E0890">
        <w:rPr>
          <w:rFonts w:ascii="Arial" w:hAnsi="Arial" w:cs="Arial"/>
          <w:sz w:val="24"/>
          <w:szCs w:val="24"/>
        </w:rPr>
        <w:t>ienza</w:t>
      </w:r>
      <w:r w:rsidR="00856D65" w:rsidRPr="00856D65">
        <w:rPr>
          <w:rFonts w:ascii="Arial" w:hAnsi="Arial" w:cs="Arial"/>
          <w:sz w:val="24"/>
          <w:szCs w:val="24"/>
        </w:rPr>
        <w:t xml:space="preserve"> a aportar estudios inherentes al análisis epigenético de las experiencias tempranas sobre el desarrollo cerebral en los seres humanos</w:t>
      </w:r>
      <w:r w:rsidR="00DF3E04">
        <w:rPr>
          <w:rFonts w:ascii="Arial" w:hAnsi="Arial" w:cs="Arial"/>
          <w:sz w:val="24"/>
          <w:szCs w:val="24"/>
        </w:rPr>
        <w:t xml:space="preserve"> y la relación establecida con la vulnerabilidad social</w:t>
      </w:r>
      <w:r w:rsidR="00BC5C5B">
        <w:rPr>
          <w:rFonts w:ascii="Arial" w:hAnsi="Arial" w:cs="Arial"/>
          <w:sz w:val="24"/>
          <w:szCs w:val="24"/>
        </w:rPr>
        <w:t xml:space="preserve">, desde aproximadamente dos </w:t>
      </w:r>
      <w:r w:rsidR="000604BB">
        <w:rPr>
          <w:rFonts w:ascii="Arial" w:hAnsi="Arial" w:cs="Arial"/>
          <w:sz w:val="24"/>
          <w:szCs w:val="24"/>
        </w:rPr>
        <w:t>décadas</w:t>
      </w:r>
      <w:r w:rsidR="00BC5C5B">
        <w:rPr>
          <w:rStyle w:val="Refdenotaalpie"/>
          <w:rFonts w:ascii="Arial" w:hAnsi="Arial" w:cs="Arial"/>
          <w:sz w:val="24"/>
          <w:szCs w:val="24"/>
        </w:rPr>
        <w:footnoteReference w:id="6"/>
      </w:r>
      <w:r>
        <w:rPr>
          <w:rFonts w:ascii="Arial" w:hAnsi="Arial" w:cs="Arial"/>
          <w:sz w:val="24"/>
          <w:szCs w:val="24"/>
        </w:rPr>
        <w:t>.</w:t>
      </w:r>
      <w:r w:rsidR="007027FE">
        <w:rPr>
          <w:rFonts w:ascii="Arial" w:hAnsi="Arial" w:cs="Arial"/>
          <w:sz w:val="24"/>
          <w:szCs w:val="24"/>
        </w:rPr>
        <w:t xml:space="preserve"> D</w:t>
      </w:r>
      <w:r w:rsidR="007027FE" w:rsidRPr="007027FE">
        <w:rPr>
          <w:rFonts w:ascii="Arial" w:hAnsi="Arial" w:cs="Arial"/>
          <w:sz w:val="24"/>
          <w:szCs w:val="24"/>
        </w:rPr>
        <w:t>iferentes grupos de investigación aportan evidencia que indica que el impacto de las carencias materiales y simbólicas por pobreza, desde la concepción, puede limitar las oportunidades de desarrollo e inclusión social de las personas durante todo su ciclo vital</w:t>
      </w:r>
      <w:r w:rsidR="00AE090C">
        <w:rPr>
          <w:rStyle w:val="Refdenotaalpie"/>
          <w:rFonts w:ascii="Arial" w:hAnsi="Arial" w:cs="Arial"/>
          <w:sz w:val="24"/>
          <w:szCs w:val="24"/>
        </w:rPr>
        <w:footnoteReference w:id="7"/>
      </w:r>
      <w:r w:rsidR="007027FE" w:rsidRPr="007027FE">
        <w:rPr>
          <w:rFonts w:ascii="Arial" w:hAnsi="Arial" w:cs="Arial"/>
          <w:sz w:val="24"/>
          <w:szCs w:val="24"/>
        </w:rPr>
        <w:t xml:space="preserve">. </w:t>
      </w:r>
      <w:r w:rsidR="004A28D7" w:rsidRPr="004A28D7">
        <w:rPr>
          <w:rFonts w:ascii="Arial" w:hAnsi="Arial" w:cs="Arial"/>
          <w:sz w:val="24"/>
          <w:szCs w:val="24"/>
        </w:rPr>
        <w:t xml:space="preserve">La pobreza </w:t>
      </w:r>
      <w:r w:rsidR="00E25E1A">
        <w:rPr>
          <w:rFonts w:ascii="Arial" w:hAnsi="Arial" w:cs="Arial"/>
          <w:sz w:val="24"/>
          <w:szCs w:val="24"/>
        </w:rPr>
        <w:t xml:space="preserve">produce efectos en la población infantil, </w:t>
      </w:r>
      <w:r w:rsidR="004A28D7" w:rsidRPr="004A28D7">
        <w:rPr>
          <w:rFonts w:ascii="Arial" w:hAnsi="Arial" w:cs="Arial"/>
          <w:sz w:val="24"/>
          <w:szCs w:val="24"/>
        </w:rPr>
        <w:lastRenderedPageBreak/>
        <w:t xml:space="preserve">modula el desarrollo de sistemas neurocognitivos asociados a competencias de autorregulación emocional, cognitiva y de lenguaje, </w:t>
      </w:r>
      <w:r w:rsidR="00867371">
        <w:rPr>
          <w:rFonts w:ascii="Arial" w:hAnsi="Arial" w:cs="Arial"/>
          <w:sz w:val="24"/>
          <w:szCs w:val="24"/>
        </w:rPr>
        <w:t xml:space="preserve">que </w:t>
      </w:r>
      <w:r w:rsidR="004A28D7">
        <w:rPr>
          <w:rFonts w:ascii="Arial" w:hAnsi="Arial" w:cs="Arial"/>
          <w:sz w:val="24"/>
          <w:szCs w:val="24"/>
        </w:rPr>
        <w:t>incide sobre la modulación en diferentes niveles de organización cerebral. Los niños en las primeras etapas del desarrollo</w:t>
      </w:r>
      <w:r w:rsidR="00DF3E04">
        <w:rPr>
          <w:rFonts w:ascii="Arial" w:hAnsi="Arial" w:cs="Arial"/>
          <w:sz w:val="24"/>
          <w:szCs w:val="24"/>
        </w:rPr>
        <w:t xml:space="preserve"> en ambientes vulnerables </w:t>
      </w:r>
      <w:r w:rsidR="004A28D7">
        <w:rPr>
          <w:rFonts w:ascii="Arial" w:hAnsi="Arial" w:cs="Arial"/>
          <w:sz w:val="24"/>
          <w:szCs w:val="24"/>
        </w:rPr>
        <w:t>están expuestos a mayor inequidad social.</w:t>
      </w:r>
      <w:r w:rsidR="000604BB">
        <w:rPr>
          <w:rFonts w:ascii="Arial" w:hAnsi="Arial" w:cs="Arial"/>
          <w:sz w:val="24"/>
          <w:szCs w:val="24"/>
        </w:rPr>
        <w:t xml:space="preserve"> </w:t>
      </w:r>
      <w:r w:rsidR="004A28D7" w:rsidRPr="004A28D7">
        <w:rPr>
          <w:rFonts w:ascii="Arial" w:hAnsi="Arial" w:cs="Arial"/>
          <w:sz w:val="24"/>
          <w:szCs w:val="24"/>
        </w:rPr>
        <w:t>El desempeño cognitivo de niños que viven en situación de vulnerabilidad social por pobreza puede ser modificado por intervención</w:t>
      </w:r>
      <w:r w:rsidR="004A28D7">
        <w:rPr>
          <w:rFonts w:ascii="Arial" w:hAnsi="Arial" w:cs="Arial"/>
          <w:sz w:val="24"/>
          <w:szCs w:val="24"/>
        </w:rPr>
        <w:t>, teniendo en cuenta aspectos como la edad, la intensidad y la modalidad que garanticen una intervención oportuna y eficaz</w:t>
      </w:r>
      <w:r w:rsidR="001C6817">
        <w:rPr>
          <w:rStyle w:val="Refdenotaalpie"/>
          <w:rFonts w:ascii="Arial" w:hAnsi="Arial" w:cs="Arial"/>
          <w:sz w:val="24"/>
          <w:szCs w:val="24"/>
        </w:rPr>
        <w:footnoteReference w:id="8"/>
      </w:r>
      <w:r w:rsidR="004A28D7">
        <w:rPr>
          <w:rFonts w:ascii="Arial" w:hAnsi="Arial" w:cs="Arial"/>
          <w:sz w:val="24"/>
          <w:szCs w:val="24"/>
        </w:rPr>
        <w:t>.</w:t>
      </w:r>
      <w:r w:rsidR="00B877AC">
        <w:rPr>
          <w:rFonts w:ascii="Arial" w:hAnsi="Arial" w:cs="Arial"/>
          <w:sz w:val="24"/>
          <w:szCs w:val="24"/>
        </w:rPr>
        <w:t xml:space="preserve"> La plasticidad neural permite contrarrestar </w:t>
      </w:r>
      <w:r w:rsidR="00A700E9">
        <w:rPr>
          <w:rFonts w:ascii="Arial" w:hAnsi="Arial" w:cs="Arial"/>
          <w:sz w:val="24"/>
          <w:szCs w:val="24"/>
        </w:rPr>
        <w:t>posibles déficits ocurridos</w:t>
      </w:r>
      <w:r w:rsidR="00DF3E04">
        <w:rPr>
          <w:rFonts w:ascii="Arial" w:hAnsi="Arial" w:cs="Arial"/>
          <w:sz w:val="24"/>
          <w:szCs w:val="24"/>
        </w:rPr>
        <w:t xml:space="preserve"> por estas causas</w:t>
      </w:r>
      <w:r w:rsidR="00B877AC">
        <w:rPr>
          <w:rFonts w:ascii="Arial" w:hAnsi="Arial" w:cs="Arial"/>
          <w:sz w:val="24"/>
          <w:szCs w:val="24"/>
        </w:rPr>
        <w:t xml:space="preserve"> </w:t>
      </w:r>
      <w:r w:rsidR="00DF3E04">
        <w:rPr>
          <w:rFonts w:ascii="Arial" w:hAnsi="Arial" w:cs="Arial"/>
          <w:sz w:val="24"/>
          <w:szCs w:val="24"/>
        </w:rPr>
        <w:t>y no se entiende a l</w:t>
      </w:r>
      <w:r w:rsidR="00A700E9">
        <w:rPr>
          <w:rFonts w:ascii="Arial" w:hAnsi="Arial" w:cs="Arial"/>
          <w:sz w:val="24"/>
          <w:szCs w:val="24"/>
        </w:rPr>
        <w:t>o</w:t>
      </w:r>
      <w:r w:rsidR="00DF3E04">
        <w:rPr>
          <w:rFonts w:ascii="Arial" w:hAnsi="Arial" w:cs="Arial"/>
          <w:sz w:val="24"/>
          <w:szCs w:val="24"/>
        </w:rPr>
        <w:t>s mism</w:t>
      </w:r>
      <w:r w:rsidR="00A700E9">
        <w:rPr>
          <w:rFonts w:ascii="Arial" w:hAnsi="Arial" w:cs="Arial"/>
          <w:sz w:val="24"/>
          <w:szCs w:val="24"/>
        </w:rPr>
        <w:t>o</w:t>
      </w:r>
      <w:r w:rsidR="00DF3E04">
        <w:rPr>
          <w:rFonts w:ascii="Arial" w:hAnsi="Arial" w:cs="Arial"/>
          <w:sz w:val="24"/>
          <w:szCs w:val="24"/>
        </w:rPr>
        <w:t xml:space="preserve">s como </w:t>
      </w:r>
      <w:r w:rsidR="00B877AC">
        <w:rPr>
          <w:rFonts w:ascii="Arial" w:hAnsi="Arial" w:cs="Arial"/>
          <w:sz w:val="24"/>
          <w:szCs w:val="24"/>
        </w:rPr>
        <w:t>situaciones</w:t>
      </w:r>
      <w:r w:rsidR="00DF3E04">
        <w:rPr>
          <w:rFonts w:ascii="Arial" w:hAnsi="Arial" w:cs="Arial"/>
          <w:sz w:val="24"/>
          <w:szCs w:val="24"/>
        </w:rPr>
        <w:t xml:space="preserve"> </w:t>
      </w:r>
      <w:r w:rsidR="00B877AC">
        <w:rPr>
          <w:rFonts w:ascii="Arial" w:hAnsi="Arial" w:cs="Arial"/>
          <w:sz w:val="24"/>
          <w:szCs w:val="24"/>
        </w:rPr>
        <w:t>irreversib</w:t>
      </w:r>
      <w:r w:rsidR="00DF3E04">
        <w:rPr>
          <w:rFonts w:ascii="Arial" w:hAnsi="Arial" w:cs="Arial"/>
          <w:sz w:val="24"/>
          <w:szCs w:val="24"/>
        </w:rPr>
        <w:t>les</w:t>
      </w:r>
      <w:r w:rsidR="00B877AC">
        <w:rPr>
          <w:rFonts w:ascii="Arial" w:hAnsi="Arial" w:cs="Arial"/>
          <w:sz w:val="24"/>
          <w:szCs w:val="24"/>
        </w:rPr>
        <w:t>.</w:t>
      </w:r>
      <w:r w:rsidR="00B877AC" w:rsidRPr="00B877AC">
        <w:t xml:space="preserve"> </w:t>
      </w:r>
      <w:r w:rsidR="00B877AC" w:rsidRPr="00B877AC">
        <w:rPr>
          <w:rFonts w:ascii="Arial" w:hAnsi="Arial" w:cs="Arial"/>
          <w:sz w:val="24"/>
          <w:szCs w:val="24"/>
        </w:rPr>
        <w:t>El desarrollo cognitivo, emocional y del lenguaje resulta</w:t>
      </w:r>
      <w:r w:rsidR="00B877AC">
        <w:rPr>
          <w:rFonts w:ascii="Arial" w:hAnsi="Arial" w:cs="Arial"/>
          <w:sz w:val="24"/>
          <w:szCs w:val="24"/>
        </w:rPr>
        <w:t>n</w:t>
      </w:r>
      <w:r w:rsidR="00B877AC" w:rsidRPr="00B877AC">
        <w:rPr>
          <w:rFonts w:ascii="Arial" w:hAnsi="Arial" w:cs="Arial"/>
          <w:sz w:val="24"/>
          <w:szCs w:val="24"/>
        </w:rPr>
        <w:t xml:space="preserve"> de la integración de la plasticidad de diferentes sistemas</w:t>
      </w:r>
      <w:r w:rsidR="00A700E9">
        <w:rPr>
          <w:rFonts w:ascii="Arial" w:hAnsi="Arial" w:cs="Arial"/>
          <w:sz w:val="24"/>
          <w:szCs w:val="24"/>
        </w:rPr>
        <w:t>, e</w:t>
      </w:r>
      <w:r w:rsidR="00B877AC" w:rsidRPr="00B877AC">
        <w:rPr>
          <w:rFonts w:ascii="Arial" w:hAnsi="Arial" w:cs="Arial"/>
          <w:sz w:val="24"/>
          <w:szCs w:val="24"/>
        </w:rPr>
        <w:t>ste tipo de fenómenos plásticos no tiene ventanas temporales de estabilización ni niveles de irreversibilidad definidos como en el caso de los períodos críticos</w:t>
      </w:r>
      <w:r w:rsidR="001C6817">
        <w:rPr>
          <w:rStyle w:val="Refdenotaalpie"/>
          <w:rFonts w:ascii="Arial" w:hAnsi="Arial" w:cs="Arial"/>
          <w:sz w:val="24"/>
          <w:szCs w:val="24"/>
        </w:rPr>
        <w:footnoteReference w:id="9"/>
      </w:r>
      <w:r w:rsidR="00B877AC" w:rsidRPr="00B877AC">
        <w:rPr>
          <w:rFonts w:ascii="Arial" w:hAnsi="Arial" w:cs="Arial"/>
          <w:sz w:val="24"/>
          <w:szCs w:val="24"/>
        </w:rPr>
        <w:t>.</w:t>
      </w:r>
      <w:r w:rsidR="00B877AC" w:rsidRPr="00B877AC">
        <w:t xml:space="preserve"> </w:t>
      </w:r>
      <w:r w:rsidR="00B877AC" w:rsidRPr="00B877AC">
        <w:rPr>
          <w:rFonts w:ascii="Arial" w:hAnsi="Arial" w:cs="Arial"/>
          <w:sz w:val="24"/>
          <w:szCs w:val="24"/>
        </w:rPr>
        <w:t>La interacción de genes y ambiente determinarían tanto el tipo de cambios como el momento de los mismos</w:t>
      </w:r>
      <w:r w:rsidR="000604BB">
        <w:rPr>
          <w:rFonts w:ascii="Arial" w:hAnsi="Arial" w:cs="Arial"/>
          <w:sz w:val="24"/>
          <w:szCs w:val="24"/>
        </w:rPr>
        <w:t xml:space="preserve"> y además u</w:t>
      </w:r>
      <w:r w:rsidR="00B877AC" w:rsidRPr="00B877AC">
        <w:rPr>
          <w:rFonts w:ascii="Arial" w:hAnsi="Arial" w:cs="Arial"/>
          <w:sz w:val="24"/>
          <w:szCs w:val="24"/>
        </w:rPr>
        <w:t>n mecanismo clave de los cambios del desarrollo es la variación y selección de estrategias</w:t>
      </w:r>
      <w:r w:rsidR="000604BB">
        <w:rPr>
          <w:rFonts w:ascii="Arial" w:hAnsi="Arial" w:cs="Arial"/>
          <w:sz w:val="24"/>
          <w:szCs w:val="24"/>
        </w:rPr>
        <w:t xml:space="preserve"> tanto individuales como ambientales</w:t>
      </w:r>
      <w:r w:rsidR="00876A6F">
        <w:rPr>
          <w:rFonts w:ascii="Arial" w:hAnsi="Arial" w:cs="Arial"/>
          <w:sz w:val="24"/>
          <w:szCs w:val="24"/>
        </w:rPr>
        <w:t xml:space="preserve"> que actúen como factores protectores</w:t>
      </w:r>
      <w:r w:rsidR="000604BB">
        <w:rPr>
          <w:rFonts w:ascii="Arial" w:hAnsi="Arial" w:cs="Arial"/>
          <w:sz w:val="24"/>
          <w:szCs w:val="24"/>
        </w:rPr>
        <w:t>.</w:t>
      </w:r>
    </w:p>
    <w:p w14:paraId="63CD7ADF" w14:textId="77777777" w:rsidR="009517F5" w:rsidRPr="00B60B93" w:rsidRDefault="009517F5">
      <w:pPr>
        <w:pStyle w:val="Sinespaciado"/>
        <w:numPr>
          <w:ilvl w:val="0"/>
          <w:numId w:val="6"/>
        </w:numPr>
        <w:rPr>
          <w:ins w:id="23" w:author="Usuario de Windows" w:date="2023-01-31T17:58:00Z"/>
          <w:rFonts w:ascii="Arial" w:hAnsi="Arial" w:cs="Arial"/>
          <w:sz w:val="24"/>
          <w:szCs w:val="24"/>
          <w:highlight w:val="yellow"/>
          <w:rPrChange w:id="24" w:author="Usuario de Windows" w:date="2023-01-31T18:01:00Z">
            <w:rPr>
              <w:ins w:id="25" w:author="Usuario de Windows" w:date="2023-01-31T17:58:00Z"/>
              <w:rFonts w:ascii="Arial" w:hAnsi="Arial" w:cs="Arial"/>
              <w:sz w:val="24"/>
              <w:szCs w:val="24"/>
            </w:rPr>
          </w:rPrChange>
        </w:rPr>
        <w:pPrChange w:id="26" w:author="Usuario de Windows" w:date="2023-01-31T18:00:00Z">
          <w:pPr>
            <w:pStyle w:val="Sinespaciado"/>
          </w:pPr>
        </w:pPrChange>
      </w:pPr>
      <w:ins w:id="27" w:author="Usuario de Windows" w:date="2023-01-31T17:58:00Z">
        <w:r w:rsidRPr="00B60B93">
          <w:rPr>
            <w:rFonts w:ascii="Arial" w:hAnsi="Arial" w:cs="Arial"/>
            <w:sz w:val="24"/>
            <w:szCs w:val="24"/>
            <w:highlight w:val="yellow"/>
            <w:rPrChange w:id="28" w:author="Usuario de Windows" w:date="2023-01-31T18:01:00Z">
              <w:rPr>
                <w:rFonts w:ascii="Arial" w:hAnsi="Arial" w:cs="Arial"/>
                <w:sz w:val="24"/>
                <w:szCs w:val="24"/>
              </w:rPr>
            </w:rPrChange>
          </w:rPr>
          <w:t>Y la Vulnerbilidad Social? Hay que definirla y caracterizarla.</w:t>
        </w:r>
      </w:ins>
    </w:p>
    <w:p w14:paraId="138C6F23" w14:textId="77777777" w:rsidR="009517F5" w:rsidRPr="00A700E9" w:rsidRDefault="009517F5" w:rsidP="00A700E9">
      <w:pPr>
        <w:spacing w:line="360" w:lineRule="auto"/>
        <w:ind w:left="360"/>
        <w:contextualSpacing/>
        <w:jc w:val="both"/>
        <w:rPr>
          <w:rFonts w:ascii="Arial" w:hAnsi="Arial" w:cs="Arial"/>
          <w:sz w:val="20"/>
          <w:szCs w:val="20"/>
        </w:rPr>
      </w:pPr>
    </w:p>
    <w:p w14:paraId="7EFCE41E" w14:textId="77777777" w:rsidR="001A581F" w:rsidRPr="00C14817" w:rsidRDefault="001A581F" w:rsidP="00D408B2">
      <w:pPr>
        <w:contextualSpacing/>
        <w:jc w:val="both"/>
        <w:rPr>
          <w:rFonts w:ascii="Arial" w:eastAsia="Calibri" w:hAnsi="Arial" w:cs="Arial"/>
          <w:bCs/>
          <w:color w:val="FF0000"/>
          <w:sz w:val="24"/>
          <w:szCs w:val="24"/>
          <w:lang w:eastAsia="en-US"/>
        </w:rPr>
      </w:pPr>
    </w:p>
    <w:p w14:paraId="216640A3" w14:textId="77777777" w:rsidR="00083CB2" w:rsidRDefault="00282174" w:rsidP="00282174">
      <w:pPr>
        <w:jc w:val="both"/>
        <w:rPr>
          <w:rFonts w:ascii="Arial" w:eastAsia="Calibri" w:hAnsi="Arial" w:cs="Arial"/>
          <w:bCs/>
          <w:sz w:val="24"/>
          <w:szCs w:val="24"/>
          <w:lang w:eastAsia="en-US"/>
        </w:rPr>
      </w:pPr>
      <w:r w:rsidRPr="00282174">
        <w:rPr>
          <w:rFonts w:ascii="Arial" w:eastAsia="Calibri" w:hAnsi="Arial" w:cs="Arial"/>
          <w:bCs/>
          <w:sz w:val="24"/>
          <w:szCs w:val="24"/>
          <w:lang w:eastAsia="en-US"/>
        </w:rPr>
        <w:t>5.1.2</w:t>
      </w:r>
      <w:r w:rsidR="002C2983">
        <w:rPr>
          <w:rFonts w:ascii="Arial" w:eastAsia="Calibri" w:hAnsi="Arial" w:cs="Arial"/>
          <w:bCs/>
          <w:sz w:val="24"/>
          <w:szCs w:val="24"/>
          <w:lang w:eastAsia="en-US"/>
        </w:rPr>
        <w:t>. H</w:t>
      </w:r>
      <w:r w:rsidR="002C2983" w:rsidRPr="00282174">
        <w:rPr>
          <w:rFonts w:ascii="Arial" w:eastAsia="Calibri" w:hAnsi="Arial" w:cs="Arial"/>
          <w:bCs/>
          <w:sz w:val="24"/>
          <w:szCs w:val="24"/>
          <w:lang w:eastAsia="en-US"/>
        </w:rPr>
        <w:t>itos del desarrollo e</w:t>
      </w:r>
      <w:r w:rsidR="00995F82">
        <w:rPr>
          <w:rFonts w:ascii="Arial" w:eastAsia="Calibri" w:hAnsi="Arial" w:cs="Arial"/>
          <w:bCs/>
          <w:sz w:val="24"/>
          <w:szCs w:val="24"/>
          <w:lang w:eastAsia="en-US"/>
        </w:rPr>
        <w:t>n</w:t>
      </w:r>
      <w:r w:rsidR="002C2983" w:rsidRPr="00282174">
        <w:rPr>
          <w:rFonts w:ascii="Arial" w:eastAsia="Calibri" w:hAnsi="Arial" w:cs="Arial"/>
          <w:bCs/>
          <w:sz w:val="24"/>
          <w:szCs w:val="24"/>
          <w:lang w:eastAsia="en-US"/>
        </w:rPr>
        <w:t xml:space="preserve"> la comunicación</w:t>
      </w:r>
      <w:r w:rsidR="002C2983">
        <w:rPr>
          <w:rFonts w:ascii="Arial" w:eastAsia="Calibri" w:hAnsi="Arial" w:cs="Arial"/>
          <w:bCs/>
          <w:sz w:val="24"/>
          <w:szCs w:val="24"/>
          <w:lang w:eastAsia="en-US"/>
        </w:rPr>
        <w:t xml:space="preserve"> y </w:t>
      </w:r>
      <w:r w:rsidR="00995F82">
        <w:rPr>
          <w:rFonts w:ascii="Arial" w:eastAsia="Calibri" w:hAnsi="Arial" w:cs="Arial"/>
          <w:bCs/>
          <w:sz w:val="24"/>
          <w:szCs w:val="24"/>
          <w:lang w:eastAsia="en-US"/>
        </w:rPr>
        <w:t xml:space="preserve">en </w:t>
      </w:r>
      <w:r w:rsidR="002C2983">
        <w:rPr>
          <w:rFonts w:ascii="Arial" w:eastAsia="Calibri" w:hAnsi="Arial" w:cs="Arial"/>
          <w:bCs/>
          <w:sz w:val="24"/>
          <w:szCs w:val="24"/>
          <w:lang w:eastAsia="en-US"/>
        </w:rPr>
        <w:t>el lenguaje los primeros 3 años de vida.</w:t>
      </w:r>
      <w:r w:rsidR="00083CB2">
        <w:rPr>
          <w:rFonts w:ascii="Arial" w:eastAsia="Calibri" w:hAnsi="Arial" w:cs="Arial"/>
          <w:bCs/>
          <w:sz w:val="24"/>
          <w:szCs w:val="24"/>
          <w:lang w:eastAsia="en-US"/>
        </w:rPr>
        <w:t xml:space="preserve"> </w:t>
      </w:r>
    </w:p>
    <w:p w14:paraId="6BBE5DFA" w14:textId="3D643443" w:rsidR="00282174" w:rsidRDefault="00083CB2" w:rsidP="00F62B31">
      <w:pPr>
        <w:spacing w:line="360" w:lineRule="auto"/>
        <w:jc w:val="both"/>
        <w:rPr>
          <w:rFonts w:ascii="Arial" w:eastAsia="Calibri" w:hAnsi="Arial" w:cs="Arial"/>
          <w:bCs/>
          <w:sz w:val="24"/>
          <w:szCs w:val="24"/>
          <w:lang w:eastAsia="en-US"/>
        </w:rPr>
      </w:pPr>
      <w:r>
        <w:rPr>
          <w:rFonts w:ascii="Arial" w:eastAsia="Calibri" w:hAnsi="Arial" w:cs="Arial"/>
          <w:bCs/>
          <w:sz w:val="24"/>
          <w:szCs w:val="24"/>
          <w:lang w:eastAsia="en-US"/>
        </w:rPr>
        <w:t xml:space="preserve">Según </w:t>
      </w:r>
      <w:bookmarkStart w:id="29" w:name="_Hlk131401839"/>
      <w:r>
        <w:rPr>
          <w:rFonts w:ascii="Arial" w:eastAsia="Calibri" w:hAnsi="Arial" w:cs="Arial"/>
          <w:bCs/>
          <w:sz w:val="24"/>
          <w:szCs w:val="24"/>
          <w:lang w:eastAsia="en-US"/>
        </w:rPr>
        <w:t xml:space="preserve">Daiane Papalia (2004) y Laura Berk (1999) </w:t>
      </w:r>
      <w:bookmarkEnd w:id="29"/>
      <w:r>
        <w:rPr>
          <w:rFonts w:ascii="Arial" w:eastAsia="Calibri" w:hAnsi="Arial" w:cs="Arial"/>
          <w:bCs/>
          <w:sz w:val="24"/>
          <w:szCs w:val="24"/>
          <w:lang w:eastAsia="en-US"/>
        </w:rPr>
        <w:t xml:space="preserve">durante el desarrollo infantil se deben tener presente momentos culmines donde el niño adquiere </w:t>
      </w:r>
      <w:r w:rsidR="00F62B31">
        <w:rPr>
          <w:rFonts w:ascii="Arial" w:eastAsia="Calibri" w:hAnsi="Arial" w:cs="Arial"/>
          <w:bCs/>
          <w:sz w:val="24"/>
          <w:szCs w:val="24"/>
          <w:lang w:eastAsia="en-US"/>
        </w:rPr>
        <w:t>habili</w:t>
      </w:r>
      <w:r>
        <w:rPr>
          <w:rFonts w:ascii="Arial" w:eastAsia="Calibri" w:hAnsi="Arial" w:cs="Arial"/>
          <w:bCs/>
          <w:sz w:val="24"/>
          <w:szCs w:val="24"/>
          <w:lang w:eastAsia="en-US"/>
        </w:rPr>
        <w:t xml:space="preserve">dades </w:t>
      </w:r>
      <w:r w:rsidR="00F62B31">
        <w:rPr>
          <w:rFonts w:ascii="Arial" w:eastAsia="Calibri" w:hAnsi="Arial" w:cs="Arial"/>
          <w:bCs/>
          <w:sz w:val="24"/>
          <w:szCs w:val="24"/>
          <w:lang w:eastAsia="en-US"/>
        </w:rPr>
        <w:t>más</w:t>
      </w:r>
      <w:r>
        <w:rPr>
          <w:rFonts w:ascii="Arial" w:eastAsia="Calibri" w:hAnsi="Arial" w:cs="Arial"/>
          <w:bCs/>
          <w:sz w:val="24"/>
          <w:szCs w:val="24"/>
          <w:lang w:eastAsia="en-US"/>
        </w:rPr>
        <w:t xml:space="preserve"> complejas que le suceden a </w:t>
      </w:r>
      <w:r w:rsidR="00F62B31">
        <w:rPr>
          <w:rFonts w:ascii="Arial" w:eastAsia="Calibri" w:hAnsi="Arial" w:cs="Arial"/>
          <w:bCs/>
          <w:sz w:val="24"/>
          <w:szCs w:val="24"/>
          <w:lang w:eastAsia="en-US"/>
        </w:rPr>
        <w:t>otras más</w:t>
      </w:r>
      <w:r>
        <w:rPr>
          <w:rFonts w:ascii="Arial" w:eastAsia="Calibri" w:hAnsi="Arial" w:cs="Arial"/>
          <w:bCs/>
          <w:sz w:val="24"/>
          <w:szCs w:val="24"/>
          <w:lang w:eastAsia="en-US"/>
        </w:rPr>
        <w:t xml:space="preserve"> simples adquiridas anteriormente</w:t>
      </w:r>
      <w:r w:rsidR="00A02FF9">
        <w:rPr>
          <w:rStyle w:val="Refdenotaalpie"/>
          <w:rFonts w:ascii="Arial" w:eastAsia="Calibri" w:hAnsi="Arial" w:cs="Arial"/>
          <w:bCs/>
          <w:sz w:val="24"/>
          <w:szCs w:val="24"/>
          <w:lang w:eastAsia="en-US"/>
        </w:rPr>
        <w:footnoteReference w:id="10"/>
      </w:r>
      <w:r>
        <w:rPr>
          <w:rFonts w:ascii="Arial" w:eastAsia="Calibri" w:hAnsi="Arial" w:cs="Arial"/>
          <w:bCs/>
          <w:sz w:val="24"/>
          <w:szCs w:val="24"/>
          <w:lang w:eastAsia="en-US"/>
        </w:rPr>
        <w:t xml:space="preserve">. </w:t>
      </w:r>
      <w:r w:rsidR="00F62B31">
        <w:rPr>
          <w:rFonts w:ascii="Arial" w:eastAsia="Calibri" w:hAnsi="Arial" w:cs="Arial"/>
          <w:bCs/>
          <w:sz w:val="24"/>
          <w:szCs w:val="24"/>
          <w:lang w:eastAsia="en-US"/>
        </w:rPr>
        <w:t>Se entiende entonces que, dichos e</w:t>
      </w:r>
      <w:r w:rsidR="00F62B31" w:rsidRPr="00F62B31">
        <w:rPr>
          <w:rFonts w:ascii="Arial" w:eastAsia="Calibri" w:hAnsi="Arial" w:cs="Arial"/>
          <w:bCs/>
          <w:sz w:val="24"/>
          <w:szCs w:val="24"/>
          <w:lang w:eastAsia="en-US"/>
        </w:rPr>
        <w:t>ventos claves del desarrollo</w:t>
      </w:r>
      <w:r w:rsidR="00F62B31">
        <w:rPr>
          <w:rFonts w:ascii="Arial" w:eastAsia="Calibri" w:hAnsi="Arial" w:cs="Arial"/>
          <w:bCs/>
          <w:sz w:val="24"/>
          <w:szCs w:val="24"/>
          <w:lang w:eastAsia="en-US"/>
        </w:rPr>
        <w:t xml:space="preserve"> responden a</w:t>
      </w:r>
      <w:r w:rsidR="00F62B31" w:rsidRPr="00F62B31">
        <w:rPr>
          <w:rFonts w:ascii="Arial" w:eastAsia="Calibri" w:hAnsi="Arial" w:cs="Arial"/>
          <w:bCs/>
          <w:sz w:val="24"/>
          <w:szCs w:val="24"/>
          <w:lang w:eastAsia="en-US"/>
        </w:rPr>
        <w:t xml:space="preserve"> un </w:t>
      </w:r>
      <w:r w:rsidR="00F62B31" w:rsidRPr="00F62B31">
        <w:rPr>
          <w:rFonts w:ascii="Arial" w:eastAsia="Calibri" w:hAnsi="Arial" w:cs="Arial"/>
          <w:bCs/>
          <w:sz w:val="24"/>
          <w:szCs w:val="24"/>
          <w:lang w:eastAsia="en-US"/>
        </w:rPr>
        <w:lastRenderedPageBreak/>
        <w:t>conjunto de habilidades funcionales o tareas que pertenecen a una edad específica y que la mayoría de niños pueden realizar a cierta edad. L</w:t>
      </w:r>
      <w:r w:rsidR="006A5173">
        <w:rPr>
          <w:rFonts w:ascii="Arial" w:eastAsia="Calibri" w:hAnsi="Arial" w:cs="Arial"/>
          <w:bCs/>
          <w:sz w:val="24"/>
          <w:szCs w:val="24"/>
          <w:lang w:eastAsia="en-US"/>
        </w:rPr>
        <w:t>a</w:t>
      </w:r>
      <w:r w:rsidR="00F62B31" w:rsidRPr="00F62B31">
        <w:rPr>
          <w:rFonts w:ascii="Arial" w:eastAsia="Calibri" w:hAnsi="Arial" w:cs="Arial"/>
          <w:bCs/>
          <w:sz w:val="24"/>
          <w:szCs w:val="24"/>
          <w:lang w:eastAsia="en-US"/>
        </w:rPr>
        <w:t xml:space="preserve">s </w:t>
      </w:r>
      <w:r w:rsidR="001747D2">
        <w:rPr>
          <w:rFonts w:ascii="Arial" w:eastAsia="Calibri" w:hAnsi="Arial" w:cs="Arial"/>
          <w:bCs/>
          <w:sz w:val="24"/>
          <w:szCs w:val="24"/>
          <w:lang w:eastAsia="en-US"/>
        </w:rPr>
        <w:t>investigadoras</w:t>
      </w:r>
      <w:r w:rsidR="00F62B31" w:rsidRPr="00F62B31">
        <w:rPr>
          <w:rFonts w:ascii="Arial" w:eastAsia="Calibri" w:hAnsi="Arial" w:cs="Arial"/>
          <w:bCs/>
          <w:sz w:val="24"/>
          <w:szCs w:val="24"/>
          <w:lang w:eastAsia="en-US"/>
        </w:rPr>
        <w:t xml:space="preserve"> han identificado </w:t>
      </w:r>
      <w:r w:rsidR="00F62B31">
        <w:rPr>
          <w:rFonts w:ascii="Arial" w:eastAsia="Calibri" w:hAnsi="Arial" w:cs="Arial"/>
          <w:bCs/>
          <w:sz w:val="24"/>
          <w:szCs w:val="24"/>
          <w:lang w:eastAsia="en-US"/>
        </w:rPr>
        <w:t>habilidade</w:t>
      </w:r>
      <w:r w:rsidR="00F62B31" w:rsidRPr="00F62B31">
        <w:rPr>
          <w:rFonts w:ascii="Arial" w:eastAsia="Calibri" w:hAnsi="Arial" w:cs="Arial"/>
          <w:bCs/>
          <w:sz w:val="24"/>
          <w:szCs w:val="24"/>
          <w:lang w:eastAsia="en-US"/>
        </w:rPr>
        <w:t>s para cada dominio del desarrollo infantil a diferentes edades.</w:t>
      </w:r>
      <w:r w:rsidR="00F62B31">
        <w:rPr>
          <w:rFonts w:ascii="Arial" w:eastAsia="Calibri" w:hAnsi="Arial" w:cs="Arial"/>
          <w:bCs/>
          <w:sz w:val="24"/>
          <w:szCs w:val="24"/>
          <w:lang w:eastAsia="en-US"/>
        </w:rPr>
        <w:t xml:space="preserve"> </w:t>
      </w:r>
      <w:r>
        <w:rPr>
          <w:rFonts w:ascii="Arial" w:eastAsia="Calibri" w:hAnsi="Arial" w:cs="Arial"/>
          <w:bCs/>
          <w:sz w:val="24"/>
          <w:szCs w:val="24"/>
          <w:lang w:eastAsia="en-US"/>
        </w:rPr>
        <w:t>Esto marca un progreso de habilidades construidas en la interacción con sus entornos próximos</w:t>
      </w:r>
      <w:r w:rsidR="00A02FF9">
        <w:rPr>
          <w:rStyle w:val="Refdenotaalpie"/>
          <w:rFonts w:ascii="Arial" w:eastAsia="Calibri" w:hAnsi="Arial" w:cs="Arial"/>
          <w:bCs/>
          <w:sz w:val="24"/>
          <w:szCs w:val="24"/>
          <w:lang w:eastAsia="en-US"/>
        </w:rPr>
        <w:footnoteReference w:id="11"/>
      </w:r>
      <w:r>
        <w:rPr>
          <w:rFonts w:ascii="Arial" w:eastAsia="Calibri" w:hAnsi="Arial" w:cs="Arial"/>
          <w:bCs/>
          <w:sz w:val="24"/>
          <w:szCs w:val="24"/>
          <w:lang w:eastAsia="en-US"/>
        </w:rPr>
        <w:t>. Seguidamente se detallan los hitos del desarrollo que comprenden a las áreas específicas que son centrales al proceso de indagación científica</w:t>
      </w:r>
      <w:r w:rsidR="00EF2931">
        <w:rPr>
          <w:rFonts w:ascii="Arial" w:eastAsia="Calibri" w:hAnsi="Arial" w:cs="Arial"/>
          <w:bCs/>
          <w:sz w:val="24"/>
          <w:szCs w:val="24"/>
          <w:lang w:eastAsia="en-US"/>
        </w:rPr>
        <w:t xml:space="preserve"> en la presente tesis</w:t>
      </w:r>
      <w:r>
        <w:rPr>
          <w:rFonts w:ascii="Arial" w:eastAsia="Calibri" w:hAnsi="Arial" w:cs="Arial"/>
          <w:bCs/>
          <w:sz w:val="24"/>
          <w:szCs w:val="24"/>
          <w:lang w:eastAsia="en-US"/>
        </w:rPr>
        <w:t>.</w:t>
      </w:r>
      <w:r w:rsidR="00C337A7">
        <w:rPr>
          <w:rFonts w:ascii="Arial" w:eastAsia="Calibri" w:hAnsi="Arial" w:cs="Arial"/>
          <w:bCs/>
          <w:sz w:val="24"/>
          <w:szCs w:val="24"/>
          <w:lang w:eastAsia="en-US"/>
        </w:rPr>
        <w:t xml:space="preserve"> </w:t>
      </w:r>
    </w:p>
    <w:p w14:paraId="4280DC4B" w14:textId="2125C1A7" w:rsidR="0002290D" w:rsidRDefault="0002290D" w:rsidP="00F62B31">
      <w:pPr>
        <w:spacing w:line="360" w:lineRule="auto"/>
        <w:jc w:val="both"/>
        <w:rPr>
          <w:rFonts w:ascii="Arial" w:eastAsia="Calibri" w:hAnsi="Arial" w:cs="Arial"/>
          <w:bCs/>
          <w:sz w:val="24"/>
          <w:szCs w:val="24"/>
          <w:lang w:eastAsia="en-US"/>
        </w:rPr>
      </w:pPr>
      <w:r w:rsidRPr="0002290D">
        <w:rPr>
          <w:rFonts w:ascii="Arial" w:eastAsia="Calibri" w:hAnsi="Arial" w:cs="Arial"/>
          <w:bCs/>
          <w:sz w:val="24"/>
          <w:szCs w:val="24"/>
          <w:u w:val="single"/>
          <w:lang w:eastAsia="en-US"/>
        </w:rPr>
        <w:t>Desarrollo de la Comunicación</w:t>
      </w:r>
      <w:r w:rsidRPr="0002290D">
        <w:rPr>
          <w:rFonts w:ascii="Arial" w:eastAsia="Calibri" w:hAnsi="Arial" w:cs="Arial"/>
          <w:bCs/>
          <w:sz w:val="24"/>
          <w:szCs w:val="24"/>
          <w:lang w:eastAsia="en-US"/>
        </w:rPr>
        <w:t xml:space="preserve"> Tanto el habla como el lenguaje son parte de un proceso más amplio de Comunicación. La comunicación es el proceso mediante el cual los interlocutores intercambian información e ideas, necesidades y deseos. Se trata de un proceso activo que supone codificar, transmitir y decodificar un mensaje. Se requiere de un emisor y de un receptor, cada uno de los cuales debe estar atento a las necesidades informativas del otro, al objeto de asegurarse de que los mensajes se transmiten de manera eficaz.</w:t>
      </w:r>
      <w:r w:rsidR="00231BF7" w:rsidRPr="00231BF7">
        <w:rPr>
          <w:rFonts w:ascii="Arial" w:eastAsia="Calibri" w:hAnsi="Arial" w:cs="Arial"/>
          <w:bCs/>
          <w:sz w:val="24"/>
          <w:szCs w:val="24"/>
          <w:lang w:eastAsia="en-US"/>
        </w:rPr>
        <w:t xml:space="preserve"> </w:t>
      </w:r>
      <w:bookmarkStart w:id="30" w:name="_Hlk131402087"/>
      <w:r w:rsidR="00231BF7">
        <w:rPr>
          <w:rFonts w:ascii="Arial" w:eastAsia="Calibri" w:hAnsi="Arial" w:cs="Arial"/>
          <w:bCs/>
          <w:sz w:val="24"/>
          <w:szCs w:val="24"/>
          <w:lang w:eastAsia="en-US"/>
        </w:rPr>
        <w:t xml:space="preserve">Partiendo de los análisis de las investigadoras antes mencionadas Daiane Papalia (2004) y Laura Berk (1999) se confecciona el siguiente cuadro resumen sobre los momentos culmines en el desarrollo comunicacional del niño. </w:t>
      </w:r>
    </w:p>
    <w:tbl>
      <w:tblPr>
        <w:tblStyle w:val="Tablaconcuadrcula"/>
        <w:tblW w:w="0" w:type="auto"/>
        <w:tblLook w:val="04A0" w:firstRow="1" w:lastRow="0" w:firstColumn="1" w:lastColumn="0" w:noHBand="0" w:noVBand="1"/>
      </w:tblPr>
      <w:tblGrid>
        <w:gridCol w:w="959"/>
        <w:gridCol w:w="8019"/>
      </w:tblGrid>
      <w:tr w:rsidR="00C6386E" w14:paraId="3D5BEEC8" w14:textId="77777777" w:rsidTr="006A7425">
        <w:tc>
          <w:tcPr>
            <w:tcW w:w="959" w:type="dxa"/>
            <w:shd w:val="clear" w:color="auto" w:fill="C6D9F1" w:themeFill="text2" w:themeFillTint="33"/>
          </w:tcPr>
          <w:p w14:paraId="7CB1EDA9" w14:textId="5BAFE992" w:rsidR="00C6386E" w:rsidRPr="006A7425" w:rsidRDefault="006A7425" w:rsidP="00C6386E">
            <w:pPr>
              <w:pStyle w:val="Sinespaciado"/>
              <w:rPr>
                <w:rFonts w:ascii="Arial" w:eastAsia="Calibri" w:hAnsi="Arial" w:cs="Arial"/>
                <w:color w:val="002060"/>
                <w:lang w:eastAsia="en-US"/>
              </w:rPr>
            </w:pPr>
            <w:bookmarkStart w:id="31" w:name="_Hlk123312227"/>
            <w:bookmarkEnd w:id="30"/>
            <w:r w:rsidRPr="006A7425">
              <w:rPr>
                <w:rFonts w:ascii="Arial" w:eastAsia="Calibri" w:hAnsi="Arial" w:cs="Arial"/>
                <w:b/>
                <w:bCs/>
                <w:color w:val="002060"/>
                <w:lang w:eastAsia="en-US"/>
              </w:rPr>
              <w:t>M</w:t>
            </w:r>
            <w:r w:rsidR="00C6386E" w:rsidRPr="006A7425">
              <w:rPr>
                <w:rFonts w:ascii="Arial" w:eastAsia="Calibri" w:hAnsi="Arial" w:cs="Arial"/>
                <w:b/>
                <w:bCs/>
                <w:color w:val="002060"/>
                <w:lang w:eastAsia="en-US"/>
              </w:rPr>
              <w:t>eses</w:t>
            </w:r>
          </w:p>
        </w:tc>
        <w:tc>
          <w:tcPr>
            <w:tcW w:w="8019" w:type="dxa"/>
            <w:shd w:val="clear" w:color="auto" w:fill="C6D9F1" w:themeFill="text2" w:themeFillTint="33"/>
          </w:tcPr>
          <w:p w14:paraId="50F76148" w14:textId="4D1F997E" w:rsidR="00C6386E" w:rsidRPr="006A7425" w:rsidRDefault="00C6386E" w:rsidP="00282174">
            <w:pPr>
              <w:jc w:val="both"/>
              <w:rPr>
                <w:rFonts w:ascii="Arial" w:eastAsia="Calibri" w:hAnsi="Arial" w:cs="Arial"/>
                <w:b/>
                <w:color w:val="002060"/>
                <w:lang w:eastAsia="en-US"/>
              </w:rPr>
            </w:pPr>
            <w:r w:rsidRPr="006A7425">
              <w:rPr>
                <w:rFonts w:ascii="Arial" w:eastAsia="Calibri" w:hAnsi="Arial" w:cs="Arial"/>
                <w:b/>
                <w:color w:val="002060"/>
                <w:lang w:eastAsia="en-US"/>
              </w:rPr>
              <w:t>Hitos del desarrollo infantil</w:t>
            </w:r>
          </w:p>
        </w:tc>
      </w:tr>
      <w:tr w:rsidR="00C6386E" w14:paraId="15C67DE4" w14:textId="77777777" w:rsidTr="00C6386E">
        <w:tc>
          <w:tcPr>
            <w:tcW w:w="959" w:type="dxa"/>
          </w:tcPr>
          <w:p w14:paraId="0AE45084" w14:textId="15D47295"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1 mes</w:t>
            </w:r>
          </w:p>
        </w:tc>
        <w:tc>
          <w:tcPr>
            <w:tcW w:w="8019" w:type="dxa"/>
          </w:tcPr>
          <w:p w14:paraId="552AB80C" w14:textId="77777777" w:rsidR="00C6386E" w:rsidRPr="006A7425" w:rsidRDefault="00C6386E" w:rsidP="006A7425">
            <w:pPr>
              <w:pStyle w:val="Sinespaciado"/>
              <w:rPr>
                <w:rFonts w:ascii="Arial" w:hAnsi="Arial" w:cs="Arial"/>
              </w:rPr>
            </w:pPr>
            <w:r w:rsidRPr="006A7425">
              <w:rPr>
                <w:rFonts w:ascii="Arial" w:hAnsi="Arial" w:cs="Arial"/>
              </w:rPr>
              <w:t>Reacción</w:t>
            </w:r>
            <w:r w:rsidRPr="006A7425">
              <w:rPr>
                <w:rFonts w:ascii="Arial" w:hAnsi="Arial" w:cs="Arial"/>
                <w:spacing w:val="-6"/>
              </w:rPr>
              <w:t xml:space="preserve"> </w:t>
            </w:r>
            <w:r w:rsidRPr="006A7425">
              <w:rPr>
                <w:rFonts w:ascii="Arial" w:hAnsi="Arial" w:cs="Arial"/>
              </w:rPr>
              <w:t>ante</w:t>
            </w:r>
            <w:r w:rsidRPr="006A7425">
              <w:rPr>
                <w:rFonts w:ascii="Arial" w:hAnsi="Arial" w:cs="Arial"/>
                <w:spacing w:val="-1"/>
              </w:rPr>
              <w:t xml:space="preserve"> </w:t>
            </w:r>
            <w:r w:rsidRPr="006A7425">
              <w:rPr>
                <w:rFonts w:ascii="Arial" w:hAnsi="Arial" w:cs="Arial"/>
              </w:rPr>
              <w:t>sonidos</w:t>
            </w:r>
            <w:r w:rsidRPr="006A7425">
              <w:rPr>
                <w:rFonts w:ascii="Arial" w:hAnsi="Arial" w:cs="Arial"/>
                <w:spacing w:val="1"/>
              </w:rPr>
              <w:t xml:space="preserve"> </w:t>
            </w:r>
            <w:r w:rsidRPr="006A7425">
              <w:rPr>
                <w:rFonts w:ascii="Arial" w:hAnsi="Arial" w:cs="Arial"/>
              </w:rPr>
              <w:t>y</w:t>
            </w:r>
            <w:r w:rsidRPr="006A7425">
              <w:rPr>
                <w:rFonts w:ascii="Arial" w:hAnsi="Arial" w:cs="Arial"/>
                <w:spacing w:val="-5"/>
              </w:rPr>
              <w:t xml:space="preserve"> </w:t>
            </w:r>
            <w:r w:rsidRPr="006A7425">
              <w:rPr>
                <w:rFonts w:ascii="Arial" w:hAnsi="Arial" w:cs="Arial"/>
              </w:rPr>
              <w:t xml:space="preserve">luces. </w:t>
            </w:r>
          </w:p>
          <w:p w14:paraId="73F193F8" w14:textId="5BAB495F" w:rsidR="00C6386E" w:rsidRPr="006A7425" w:rsidRDefault="00C6386E" w:rsidP="006A7425">
            <w:pPr>
              <w:pStyle w:val="Sinespaciado"/>
              <w:rPr>
                <w:rFonts w:ascii="Arial" w:hAnsi="Arial" w:cs="Arial"/>
                <w:lang w:eastAsia="en-US"/>
              </w:rPr>
            </w:pPr>
            <w:r w:rsidRPr="006A7425">
              <w:rPr>
                <w:rFonts w:ascii="Arial" w:hAnsi="Arial" w:cs="Arial"/>
              </w:rPr>
              <w:t>Puede</w:t>
            </w:r>
            <w:r w:rsidRPr="006A7425">
              <w:rPr>
                <w:rFonts w:ascii="Arial" w:hAnsi="Arial" w:cs="Arial"/>
                <w:spacing w:val="-3"/>
              </w:rPr>
              <w:t xml:space="preserve"> </w:t>
            </w:r>
            <w:r w:rsidRPr="006A7425">
              <w:rPr>
                <w:rFonts w:ascii="Arial" w:hAnsi="Arial" w:cs="Arial"/>
              </w:rPr>
              <w:t>percibir</w:t>
            </w:r>
            <w:r w:rsidRPr="006A7425">
              <w:rPr>
                <w:rFonts w:ascii="Arial" w:hAnsi="Arial" w:cs="Arial"/>
                <w:spacing w:val="-2"/>
              </w:rPr>
              <w:t xml:space="preserve"> </w:t>
            </w:r>
            <w:r w:rsidRPr="006A7425">
              <w:rPr>
                <w:rFonts w:ascii="Arial" w:hAnsi="Arial" w:cs="Arial"/>
              </w:rPr>
              <w:t>el</w:t>
            </w:r>
            <w:r w:rsidRPr="006A7425">
              <w:rPr>
                <w:rFonts w:ascii="Arial" w:hAnsi="Arial" w:cs="Arial"/>
                <w:spacing w:val="-6"/>
              </w:rPr>
              <w:t xml:space="preserve"> </w:t>
            </w:r>
            <w:r w:rsidRPr="006A7425">
              <w:rPr>
                <w:rFonts w:ascii="Arial" w:hAnsi="Arial" w:cs="Arial"/>
              </w:rPr>
              <w:t>habla.</w:t>
            </w:r>
          </w:p>
        </w:tc>
      </w:tr>
      <w:tr w:rsidR="00C6386E" w14:paraId="60004DB7" w14:textId="77777777" w:rsidTr="00C6386E">
        <w:tc>
          <w:tcPr>
            <w:tcW w:w="959" w:type="dxa"/>
          </w:tcPr>
          <w:p w14:paraId="7AD863C6" w14:textId="10792CCE"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2 meses</w:t>
            </w:r>
          </w:p>
        </w:tc>
        <w:tc>
          <w:tcPr>
            <w:tcW w:w="8019" w:type="dxa"/>
          </w:tcPr>
          <w:p w14:paraId="005C9AA2" w14:textId="77777777" w:rsidR="00C6386E" w:rsidRPr="006A7425" w:rsidRDefault="00C6386E" w:rsidP="006A7425">
            <w:pPr>
              <w:pStyle w:val="Sinespaciado"/>
              <w:rPr>
                <w:rFonts w:ascii="Arial" w:hAnsi="Arial" w:cs="Arial"/>
              </w:rPr>
            </w:pPr>
            <w:r w:rsidRPr="006A7425">
              <w:rPr>
                <w:rFonts w:ascii="Arial" w:hAnsi="Arial" w:cs="Arial"/>
              </w:rPr>
              <w:t>Busca</w:t>
            </w:r>
            <w:r w:rsidRPr="006A7425">
              <w:rPr>
                <w:rFonts w:ascii="Arial" w:hAnsi="Arial" w:cs="Arial"/>
                <w:spacing w:val="-2"/>
              </w:rPr>
              <w:t xml:space="preserve"> </w:t>
            </w:r>
            <w:r w:rsidRPr="006A7425">
              <w:rPr>
                <w:rFonts w:ascii="Arial" w:hAnsi="Arial" w:cs="Arial"/>
              </w:rPr>
              <w:t>la</w:t>
            </w:r>
            <w:r w:rsidRPr="006A7425">
              <w:rPr>
                <w:rFonts w:ascii="Arial" w:hAnsi="Arial" w:cs="Arial"/>
                <w:spacing w:val="-1"/>
              </w:rPr>
              <w:t xml:space="preserve"> </w:t>
            </w:r>
            <w:r w:rsidRPr="006A7425">
              <w:rPr>
                <w:rFonts w:ascii="Arial" w:hAnsi="Arial" w:cs="Arial"/>
              </w:rPr>
              <w:t>mirada</w:t>
            </w:r>
            <w:r w:rsidRPr="006A7425">
              <w:rPr>
                <w:rFonts w:ascii="Arial" w:hAnsi="Arial" w:cs="Arial"/>
                <w:spacing w:val="-6"/>
              </w:rPr>
              <w:t xml:space="preserve"> </w:t>
            </w:r>
            <w:r w:rsidRPr="006A7425">
              <w:rPr>
                <w:rFonts w:ascii="Arial" w:hAnsi="Arial" w:cs="Arial"/>
              </w:rPr>
              <w:t>de</w:t>
            </w:r>
            <w:r w:rsidRPr="006A7425">
              <w:rPr>
                <w:rFonts w:ascii="Arial" w:hAnsi="Arial" w:cs="Arial"/>
                <w:spacing w:val="-1"/>
              </w:rPr>
              <w:t xml:space="preserve"> </w:t>
            </w:r>
            <w:r w:rsidRPr="006A7425">
              <w:rPr>
                <w:rFonts w:ascii="Arial" w:hAnsi="Arial" w:cs="Arial"/>
              </w:rPr>
              <w:t>la</w:t>
            </w:r>
            <w:r w:rsidRPr="006A7425">
              <w:rPr>
                <w:rFonts w:ascii="Arial" w:hAnsi="Arial" w:cs="Arial"/>
                <w:spacing w:val="-2"/>
              </w:rPr>
              <w:t xml:space="preserve"> </w:t>
            </w:r>
            <w:r w:rsidRPr="006A7425">
              <w:rPr>
                <w:rFonts w:ascii="Arial" w:hAnsi="Arial" w:cs="Arial"/>
              </w:rPr>
              <w:t>madre</w:t>
            </w:r>
          </w:p>
          <w:p w14:paraId="7BA4ED73" w14:textId="77777777" w:rsidR="00C6386E" w:rsidRPr="006A7425" w:rsidRDefault="00C6386E" w:rsidP="006A7425">
            <w:pPr>
              <w:pStyle w:val="Sinespaciado"/>
              <w:rPr>
                <w:rFonts w:ascii="Arial" w:hAnsi="Arial" w:cs="Arial"/>
              </w:rPr>
            </w:pPr>
            <w:r w:rsidRPr="006A7425">
              <w:rPr>
                <w:rFonts w:ascii="Arial" w:hAnsi="Arial" w:cs="Arial"/>
              </w:rPr>
              <w:t>Reconoce</w:t>
            </w:r>
            <w:r w:rsidRPr="006A7425">
              <w:rPr>
                <w:rFonts w:ascii="Arial" w:hAnsi="Arial" w:cs="Arial"/>
                <w:spacing w:val="-4"/>
              </w:rPr>
              <w:t xml:space="preserve"> </w:t>
            </w:r>
            <w:r w:rsidRPr="006A7425">
              <w:rPr>
                <w:rFonts w:ascii="Arial" w:hAnsi="Arial" w:cs="Arial"/>
              </w:rPr>
              <w:t>la</w:t>
            </w:r>
            <w:r w:rsidRPr="006A7425">
              <w:rPr>
                <w:rFonts w:ascii="Arial" w:hAnsi="Arial" w:cs="Arial"/>
                <w:spacing w:val="-4"/>
              </w:rPr>
              <w:t xml:space="preserve"> </w:t>
            </w:r>
            <w:r w:rsidRPr="006A7425">
              <w:rPr>
                <w:rFonts w:ascii="Arial" w:hAnsi="Arial" w:cs="Arial"/>
              </w:rPr>
              <w:t>voz</w:t>
            </w:r>
            <w:r w:rsidRPr="006A7425">
              <w:rPr>
                <w:rFonts w:ascii="Arial" w:hAnsi="Arial" w:cs="Arial"/>
                <w:spacing w:val="-3"/>
              </w:rPr>
              <w:t xml:space="preserve"> </w:t>
            </w:r>
            <w:r w:rsidRPr="006A7425">
              <w:rPr>
                <w:rFonts w:ascii="Arial" w:hAnsi="Arial" w:cs="Arial"/>
              </w:rPr>
              <w:t>de</w:t>
            </w:r>
            <w:r w:rsidRPr="006A7425">
              <w:rPr>
                <w:rFonts w:ascii="Arial" w:hAnsi="Arial" w:cs="Arial"/>
                <w:spacing w:val="-4"/>
              </w:rPr>
              <w:t xml:space="preserve"> </w:t>
            </w:r>
            <w:r w:rsidRPr="006A7425">
              <w:rPr>
                <w:rFonts w:ascii="Arial" w:hAnsi="Arial" w:cs="Arial"/>
              </w:rPr>
              <w:t>la</w:t>
            </w:r>
            <w:r w:rsidRPr="006A7425">
              <w:rPr>
                <w:rFonts w:ascii="Arial" w:hAnsi="Arial" w:cs="Arial"/>
                <w:spacing w:val="2"/>
              </w:rPr>
              <w:t xml:space="preserve"> </w:t>
            </w:r>
            <w:r w:rsidRPr="006A7425">
              <w:rPr>
                <w:rFonts w:ascii="Arial" w:hAnsi="Arial" w:cs="Arial"/>
              </w:rPr>
              <w:t>madre</w:t>
            </w:r>
          </w:p>
          <w:p w14:paraId="01364241" w14:textId="77777777" w:rsidR="00C6386E" w:rsidRPr="006A7425" w:rsidRDefault="00C6386E" w:rsidP="006A7425">
            <w:pPr>
              <w:pStyle w:val="Sinespaciado"/>
              <w:rPr>
                <w:rFonts w:ascii="Arial" w:hAnsi="Arial" w:cs="Arial"/>
              </w:rPr>
            </w:pPr>
            <w:r w:rsidRPr="006A7425">
              <w:rPr>
                <w:rFonts w:ascii="Arial" w:hAnsi="Arial" w:cs="Arial"/>
              </w:rPr>
              <w:t>Sonrisa</w:t>
            </w:r>
            <w:r w:rsidRPr="006A7425">
              <w:rPr>
                <w:rFonts w:ascii="Arial" w:hAnsi="Arial" w:cs="Arial"/>
                <w:spacing w:val="-4"/>
              </w:rPr>
              <w:t xml:space="preserve"> </w:t>
            </w:r>
            <w:r w:rsidRPr="006A7425">
              <w:rPr>
                <w:rFonts w:ascii="Arial" w:hAnsi="Arial" w:cs="Arial"/>
              </w:rPr>
              <w:t>social</w:t>
            </w:r>
          </w:p>
          <w:p w14:paraId="5A789BDD" w14:textId="736CB865" w:rsidR="00C6386E" w:rsidRPr="006A7425" w:rsidRDefault="00C6386E" w:rsidP="006A7425">
            <w:pPr>
              <w:pStyle w:val="Sinespaciado"/>
              <w:rPr>
                <w:rFonts w:ascii="Arial" w:eastAsia="Calibri" w:hAnsi="Arial" w:cs="Arial"/>
                <w:bCs/>
                <w:lang w:eastAsia="en-US"/>
              </w:rPr>
            </w:pPr>
            <w:r w:rsidRPr="006A7425">
              <w:rPr>
                <w:rFonts w:ascii="Arial" w:hAnsi="Arial" w:cs="Arial"/>
              </w:rPr>
              <w:t>Empiezan</w:t>
            </w:r>
            <w:r w:rsidRPr="006A7425">
              <w:rPr>
                <w:rFonts w:ascii="Arial" w:hAnsi="Arial" w:cs="Arial"/>
                <w:spacing w:val="-6"/>
              </w:rPr>
              <w:t xml:space="preserve"> </w:t>
            </w:r>
            <w:r w:rsidRPr="006A7425">
              <w:rPr>
                <w:rFonts w:ascii="Arial" w:hAnsi="Arial" w:cs="Arial"/>
              </w:rPr>
              <w:t>a</w:t>
            </w:r>
            <w:r w:rsidRPr="006A7425">
              <w:rPr>
                <w:rFonts w:ascii="Arial" w:hAnsi="Arial" w:cs="Arial"/>
                <w:spacing w:val="3"/>
              </w:rPr>
              <w:t xml:space="preserve"> </w:t>
            </w:r>
            <w:r w:rsidRPr="006A7425">
              <w:rPr>
                <w:rFonts w:ascii="Arial" w:hAnsi="Arial" w:cs="Arial"/>
              </w:rPr>
              <w:t>mostrar</w:t>
            </w:r>
            <w:r w:rsidRPr="006A7425">
              <w:rPr>
                <w:rFonts w:ascii="Arial" w:hAnsi="Arial" w:cs="Arial"/>
                <w:spacing w:val="-3"/>
              </w:rPr>
              <w:t xml:space="preserve"> </w:t>
            </w:r>
            <w:r w:rsidRPr="006A7425">
              <w:rPr>
                <w:rFonts w:ascii="Arial" w:hAnsi="Arial" w:cs="Arial"/>
              </w:rPr>
              <w:t>interés</w:t>
            </w:r>
            <w:r w:rsidRPr="006A7425">
              <w:rPr>
                <w:rFonts w:ascii="Arial" w:hAnsi="Arial" w:cs="Arial"/>
                <w:spacing w:val="1"/>
              </w:rPr>
              <w:t xml:space="preserve"> </w:t>
            </w:r>
            <w:r w:rsidRPr="006A7425">
              <w:rPr>
                <w:rFonts w:ascii="Arial" w:hAnsi="Arial" w:cs="Arial"/>
              </w:rPr>
              <w:t>y</w:t>
            </w:r>
            <w:r w:rsidRPr="006A7425">
              <w:rPr>
                <w:rFonts w:ascii="Arial" w:hAnsi="Arial" w:cs="Arial"/>
                <w:spacing w:val="-10"/>
              </w:rPr>
              <w:t xml:space="preserve"> </w:t>
            </w:r>
            <w:r w:rsidRPr="006A7425">
              <w:rPr>
                <w:rFonts w:ascii="Arial" w:hAnsi="Arial" w:cs="Arial"/>
              </w:rPr>
              <w:t>curiosidad</w:t>
            </w:r>
            <w:r w:rsidRPr="006A7425">
              <w:rPr>
                <w:rFonts w:ascii="Arial" w:hAnsi="Arial" w:cs="Arial"/>
                <w:spacing w:val="4"/>
              </w:rPr>
              <w:t xml:space="preserve"> </w:t>
            </w:r>
            <w:r w:rsidRPr="006A7425">
              <w:rPr>
                <w:rFonts w:ascii="Arial" w:hAnsi="Arial" w:cs="Arial"/>
              </w:rPr>
              <w:t>y</w:t>
            </w:r>
            <w:r w:rsidRPr="006A7425">
              <w:rPr>
                <w:rFonts w:ascii="Arial" w:hAnsi="Arial" w:cs="Arial"/>
                <w:spacing w:val="-11"/>
              </w:rPr>
              <w:t xml:space="preserve"> </w:t>
            </w:r>
            <w:r w:rsidRPr="006A7425">
              <w:rPr>
                <w:rFonts w:ascii="Arial" w:hAnsi="Arial" w:cs="Arial"/>
              </w:rPr>
              <w:t>sonríe</w:t>
            </w:r>
            <w:r w:rsidRPr="006A7425">
              <w:rPr>
                <w:rFonts w:ascii="Arial" w:hAnsi="Arial" w:cs="Arial"/>
                <w:spacing w:val="-5"/>
              </w:rPr>
              <w:t xml:space="preserve"> </w:t>
            </w:r>
            <w:r w:rsidRPr="006A7425">
              <w:rPr>
                <w:rFonts w:ascii="Arial" w:hAnsi="Arial" w:cs="Arial"/>
              </w:rPr>
              <w:t>con</w:t>
            </w:r>
            <w:r w:rsidRPr="006A7425">
              <w:rPr>
                <w:rFonts w:ascii="Arial" w:hAnsi="Arial" w:cs="Arial"/>
                <w:spacing w:val="-5"/>
              </w:rPr>
              <w:t xml:space="preserve"> </w:t>
            </w:r>
            <w:r w:rsidRPr="006A7425">
              <w:rPr>
                <w:rFonts w:ascii="Arial" w:hAnsi="Arial" w:cs="Arial"/>
              </w:rPr>
              <w:t>facilidad</w:t>
            </w:r>
          </w:p>
        </w:tc>
      </w:tr>
      <w:tr w:rsidR="00C6386E" w14:paraId="2F5B3112" w14:textId="77777777" w:rsidTr="00C6386E">
        <w:tc>
          <w:tcPr>
            <w:tcW w:w="959" w:type="dxa"/>
          </w:tcPr>
          <w:p w14:paraId="06B25CEC" w14:textId="37FACE57"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3 meses</w:t>
            </w:r>
          </w:p>
        </w:tc>
        <w:tc>
          <w:tcPr>
            <w:tcW w:w="8019" w:type="dxa"/>
          </w:tcPr>
          <w:p w14:paraId="5A733080" w14:textId="77777777" w:rsidR="00BB4ADE" w:rsidRPr="006A7425" w:rsidRDefault="00BB4ADE" w:rsidP="006A7425">
            <w:pPr>
              <w:pStyle w:val="Sinespaciado"/>
              <w:rPr>
                <w:rFonts w:ascii="Arial" w:hAnsi="Arial" w:cs="Arial"/>
              </w:rPr>
            </w:pPr>
            <w:r w:rsidRPr="006A7425">
              <w:rPr>
                <w:rFonts w:ascii="Arial" w:hAnsi="Arial" w:cs="Arial"/>
              </w:rPr>
              <w:t>Atento</w:t>
            </w:r>
            <w:r w:rsidRPr="006A7425">
              <w:rPr>
                <w:rFonts w:ascii="Arial" w:hAnsi="Arial" w:cs="Arial"/>
                <w:spacing w:val="2"/>
              </w:rPr>
              <w:t xml:space="preserve"> </w:t>
            </w:r>
            <w:r w:rsidRPr="006A7425">
              <w:rPr>
                <w:rFonts w:ascii="Arial" w:hAnsi="Arial" w:cs="Arial"/>
              </w:rPr>
              <w:t>a</w:t>
            </w:r>
            <w:r w:rsidRPr="006A7425">
              <w:rPr>
                <w:rFonts w:ascii="Arial" w:hAnsi="Arial" w:cs="Arial"/>
                <w:spacing w:val="-8"/>
              </w:rPr>
              <w:t xml:space="preserve"> </w:t>
            </w:r>
            <w:r w:rsidRPr="006A7425">
              <w:rPr>
                <w:rFonts w:ascii="Arial" w:hAnsi="Arial" w:cs="Arial"/>
              </w:rPr>
              <w:t>las</w:t>
            </w:r>
            <w:r w:rsidRPr="006A7425">
              <w:rPr>
                <w:rFonts w:ascii="Arial" w:hAnsi="Arial" w:cs="Arial"/>
                <w:spacing w:val="-3"/>
              </w:rPr>
              <w:t xml:space="preserve"> </w:t>
            </w:r>
            <w:r w:rsidRPr="006A7425">
              <w:rPr>
                <w:rFonts w:ascii="Arial" w:hAnsi="Arial" w:cs="Arial"/>
              </w:rPr>
              <w:t>conversaciones</w:t>
            </w:r>
          </w:p>
          <w:p w14:paraId="1018727F" w14:textId="77777777" w:rsidR="00BB4ADE" w:rsidRPr="006A7425" w:rsidRDefault="00BB4ADE" w:rsidP="006A7425">
            <w:pPr>
              <w:pStyle w:val="Sinespaciado"/>
              <w:rPr>
                <w:rFonts w:ascii="Arial" w:hAnsi="Arial" w:cs="Arial"/>
              </w:rPr>
            </w:pPr>
            <w:r w:rsidRPr="006A7425">
              <w:rPr>
                <w:rFonts w:ascii="Arial" w:hAnsi="Arial" w:cs="Arial"/>
              </w:rPr>
              <w:t>Reacciona</w:t>
            </w:r>
            <w:r w:rsidRPr="006A7425">
              <w:rPr>
                <w:rFonts w:ascii="Arial" w:hAnsi="Arial" w:cs="Arial"/>
                <w:spacing w:val="-3"/>
              </w:rPr>
              <w:t xml:space="preserve"> </w:t>
            </w:r>
            <w:r w:rsidRPr="006A7425">
              <w:rPr>
                <w:rFonts w:ascii="Arial" w:hAnsi="Arial" w:cs="Arial"/>
              </w:rPr>
              <w:t>a</w:t>
            </w:r>
            <w:r w:rsidRPr="006A7425">
              <w:rPr>
                <w:rFonts w:ascii="Arial" w:hAnsi="Arial" w:cs="Arial"/>
                <w:spacing w:val="-2"/>
              </w:rPr>
              <w:t xml:space="preserve"> </w:t>
            </w:r>
            <w:r w:rsidRPr="006A7425">
              <w:rPr>
                <w:rFonts w:ascii="Arial" w:hAnsi="Arial" w:cs="Arial"/>
              </w:rPr>
              <w:t>un</w:t>
            </w:r>
            <w:r w:rsidRPr="006A7425">
              <w:rPr>
                <w:rFonts w:ascii="Arial" w:hAnsi="Arial" w:cs="Arial"/>
                <w:spacing w:val="-6"/>
              </w:rPr>
              <w:t xml:space="preserve"> </w:t>
            </w:r>
            <w:r w:rsidRPr="006A7425">
              <w:rPr>
                <w:rFonts w:ascii="Arial" w:hAnsi="Arial" w:cs="Arial"/>
              </w:rPr>
              <w:t>sonido</w:t>
            </w:r>
            <w:r w:rsidRPr="006A7425">
              <w:rPr>
                <w:rFonts w:ascii="Arial" w:hAnsi="Arial" w:cs="Arial"/>
                <w:spacing w:val="2"/>
              </w:rPr>
              <w:t xml:space="preserve"> </w:t>
            </w:r>
            <w:r w:rsidRPr="006A7425">
              <w:rPr>
                <w:rFonts w:ascii="Arial" w:hAnsi="Arial" w:cs="Arial"/>
              </w:rPr>
              <w:t>fuera</w:t>
            </w:r>
            <w:r w:rsidRPr="006A7425">
              <w:rPr>
                <w:rFonts w:ascii="Arial" w:hAnsi="Arial" w:cs="Arial"/>
                <w:spacing w:val="-3"/>
              </w:rPr>
              <w:t xml:space="preserve"> </w:t>
            </w:r>
            <w:r w:rsidRPr="006A7425">
              <w:rPr>
                <w:rFonts w:ascii="Arial" w:hAnsi="Arial" w:cs="Arial"/>
              </w:rPr>
              <w:t>de</w:t>
            </w:r>
            <w:r w:rsidRPr="006A7425">
              <w:rPr>
                <w:rFonts w:ascii="Arial" w:hAnsi="Arial" w:cs="Arial"/>
                <w:spacing w:val="-2"/>
              </w:rPr>
              <w:t xml:space="preserve"> </w:t>
            </w:r>
            <w:r w:rsidRPr="006A7425">
              <w:rPr>
                <w:rFonts w:ascii="Arial" w:hAnsi="Arial" w:cs="Arial"/>
              </w:rPr>
              <w:t>su</w:t>
            </w:r>
            <w:r w:rsidRPr="006A7425">
              <w:rPr>
                <w:rFonts w:ascii="Arial" w:hAnsi="Arial" w:cs="Arial"/>
                <w:spacing w:val="-1"/>
              </w:rPr>
              <w:t xml:space="preserve"> </w:t>
            </w:r>
            <w:r w:rsidRPr="006A7425">
              <w:rPr>
                <w:rFonts w:ascii="Arial" w:hAnsi="Arial" w:cs="Arial"/>
              </w:rPr>
              <w:t>campo</w:t>
            </w:r>
            <w:r w:rsidRPr="006A7425">
              <w:rPr>
                <w:rFonts w:ascii="Arial" w:hAnsi="Arial" w:cs="Arial"/>
                <w:spacing w:val="2"/>
              </w:rPr>
              <w:t xml:space="preserve"> </w:t>
            </w:r>
            <w:r w:rsidRPr="006A7425">
              <w:rPr>
                <w:rFonts w:ascii="Arial" w:hAnsi="Arial" w:cs="Arial"/>
              </w:rPr>
              <w:t>visual</w:t>
            </w:r>
          </w:p>
          <w:p w14:paraId="5DF4D4EB" w14:textId="77777777" w:rsidR="00BB4ADE" w:rsidRPr="006A7425" w:rsidRDefault="00BB4ADE" w:rsidP="006A7425">
            <w:pPr>
              <w:pStyle w:val="Sinespaciado"/>
              <w:rPr>
                <w:rFonts w:ascii="Arial" w:hAnsi="Arial" w:cs="Arial"/>
              </w:rPr>
            </w:pPr>
            <w:r w:rsidRPr="006A7425">
              <w:rPr>
                <w:rFonts w:ascii="Arial" w:hAnsi="Arial" w:cs="Arial"/>
              </w:rPr>
              <w:t>Gira la</w:t>
            </w:r>
            <w:r w:rsidRPr="006A7425">
              <w:rPr>
                <w:rFonts w:ascii="Arial" w:hAnsi="Arial" w:cs="Arial"/>
                <w:spacing w:val="-4"/>
              </w:rPr>
              <w:t xml:space="preserve"> </w:t>
            </w:r>
            <w:r w:rsidRPr="006A7425">
              <w:rPr>
                <w:rFonts w:ascii="Arial" w:hAnsi="Arial" w:cs="Arial"/>
              </w:rPr>
              <w:t>cabeza</w:t>
            </w:r>
            <w:r w:rsidRPr="006A7425">
              <w:rPr>
                <w:rFonts w:ascii="Arial" w:hAnsi="Arial" w:cs="Arial"/>
                <w:spacing w:val="-4"/>
              </w:rPr>
              <w:t xml:space="preserve"> </w:t>
            </w:r>
            <w:r w:rsidRPr="006A7425">
              <w:rPr>
                <w:rFonts w:ascii="Arial" w:hAnsi="Arial" w:cs="Arial"/>
              </w:rPr>
              <w:t>hacia</w:t>
            </w:r>
            <w:r w:rsidRPr="006A7425">
              <w:rPr>
                <w:rFonts w:ascii="Arial" w:hAnsi="Arial" w:cs="Arial"/>
                <w:spacing w:val="1"/>
              </w:rPr>
              <w:t xml:space="preserve"> </w:t>
            </w:r>
            <w:r w:rsidRPr="006A7425">
              <w:rPr>
                <w:rFonts w:ascii="Arial" w:hAnsi="Arial" w:cs="Arial"/>
              </w:rPr>
              <w:t>la fuente</w:t>
            </w:r>
            <w:r w:rsidRPr="006A7425">
              <w:rPr>
                <w:rFonts w:ascii="Arial" w:hAnsi="Arial" w:cs="Arial"/>
                <w:spacing w:val="-4"/>
              </w:rPr>
              <w:t xml:space="preserve"> </w:t>
            </w:r>
            <w:r w:rsidRPr="006A7425">
              <w:rPr>
                <w:rFonts w:ascii="Arial" w:hAnsi="Arial" w:cs="Arial"/>
              </w:rPr>
              <w:t>de</w:t>
            </w:r>
            <w:r w:rsidRPr="006A7425">
              <w:rPr>
                <w:rFonts w:ascii="Arial" w:hAnsi="Arial" w:cs="Arial"/>
                <w:spacing w:val="-4"/>
              </w:rPr>
              <w:t xml:space="preserve"> </w:t>
            </w:r>
            <w:r w:rsidRPr="006A7425">
              <w:rPr>
                <w:rFonts w:ascii="Arial" w:hAnsi="Arial" w:cs="Arial"/>
              </w:rPr>
              <w:t>comunicación</w:t>
            </w:r>
          </w:p>
          <w:p w14:paraId="03A36B62" w14:textId="6D3323E4" w:rsidR="00BB4ADE" w:rsidRPr="006A7425" w:rsidRDefault="00BB4ADE" w:rsidP="006A7425">
            <w:pPr>
              <w:pStyle w:val="Sinespaciado"/>
              <w:rPr>
                <w:rFonts w:ascii="Arial" w:hAnsi="Arial" w:cs="Arial"/>
              </w:rPr>
            </w:pPr>
            <w:r w:rsidRPr="006A7425">
              <w:rPr>
                <w:rFonts w:ascii="Arial" w:hAnsi="Arial" w:cs="Arial"/>
                <w:lang w:val="es-ES" w:eastAsia="en-US"/>
              </w:rPr>
              <w:t>Reacciona</w:t>
            </w:r>
            <w:r w:rsidRPr="006A7425">
              <w:rPr>
                <w:rFonts w:ascii="Arial" w:hAnsi="Arial" w:cs="Arial"/>
                <w:spacing w:val="-3"/>
                <w:lang w:val="es-ES" w:eastAsia="en-US"/>
              </w:rPr>
              <w:t xml:space="preserve"> </w:t>
            </w:r>
            <w:r w:rsidRPr="006A7425">
              <w:rPr>
                <w:rFonts w:ascii="Arial" w:hAnsi="Arial" w:cs="Arial"/>
                <w:lang w:val="es-ES" w:eastAsia="en-US"/>
              </w:rPr>
              <w:t>a</w:t>
            </w:r>
            <w:r w:rsidRPr="006A7425">
              <w:rPr>
                <w:rFonts w:ascii="Arial" w:hAnsi="Arial" w:cs="Arial"/>
                <w:spacing w:val="1"/>
                <w:lang w:val="es-ES" w:eastAsia="en-US"/>
              </w:rPr>
              <w:t xml:space="preserve"> </w:t>
            </w:r>
            <w:r w:rsidRPr="006A7425">
              <w:rPr>
                <w:rFonts w:ascii="Arial" w:hAnsi="Arial" w:cs="Arial"/>
                <w:lang w:val="es-ES" w:eastAsia="en-US"/>
              </w:rPr>
              <w:t>los movimientos</w:t>
            </w:r>
            <w:r w:rsidRPr="006A7425">
              <w:rPr>
                <w:rFonts w:ascii="Arial" w:hAnsi="Arial" w:cs="Arial"/>
                <w:spacing w:val="-8"/>
                <w:lang w:val="es-ES" w:eastAsia="en-US"/>
              </w:rPr>
              <w:t xml:space="preserve"> </w:t>
            </w:r>
            <w:r w:rsidRPr="006A7425">
              <w:rPr>
                <w:rFonts w:ascii="Arial" w:hAnsi="Arial" w:cs="Arial"/>
                <w:lang w:val="es-ES" w:eastAsia="en-US"/>
              </w:rPr>
              <w:t>repentinos</w:t>
            </w:r>
          </w:p>
        </w:tc>
      </w:tr>
      <w:tr w:rsidR="00C6386E" w14:paraId="086607F7" w14:textId="77777777" w:rsidTr="00C6386E">
        <w:tc>
          <w:tcPr>
            <w:tcW w:w="959" w:type="dxa"/>
          </w:tcPr>
          <w:p w14:paraId="5876484B" w14:textId="00C43F22"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4 meses</w:t>
            </w:r>
          </w:p>
        </w:tc>
        <w:tc>
          <w:tcPr>
            <w:tcW w:w="8019" w:type="dxa"/>
          </w:tcPr>
          <w:p w14:paraId="3EF19A86" w14:textId="77777777" w:rsidR="00BB4ADE" w:rsidRPr="006A7425" w:rsidRDefault="00BB4ADE" w:rsidP="006A7425">
            <w:pPr>
              <w:pStyle w:val="Sinespaciado"/>
              <w:rPr>
                <w:rFonts w:ascii="Arial" w:hAnsi="Arial" w:cs="Arial"/>
              </w:rPr>
            </w:pPr>
            <w:r w:rsidRPr="006A7425">
              <w:rPr>
                <w:rFonts w:ascii="Arial" w:hAnsi="Arial" w:cs="Arial"/>
              </w:rPr>
              <w:t>Se</w:t>
            </w:r>
            <w:r w:rsidRPr="006A7425">
              <w:rPr>
                <w:rFonts w:ascii="Arial" w:hAnsi="Arial" w:cs="Arial"/>
                <w:spacing w:val="-2"/>
              </w:rPr>
              <w:t xml:space="preserve"> </w:t>
            </w:r>
            <w:r w:rsidRPr="006A7425">
              <w:rPr>
                <w:rFonts w:ascii="Arial" w:hAnsi="Arial" w:cs="Arial"/>
              </w:rPr>
              <w:t>comunica</w:t>
            </w:r>
            <w:r w:rsidRPr="006A7425">
              <w:rPr>
                <w:rFonts w:ascii="Arial" w:hAnsi="Arial" w:cs="Arial"/>
                <w:spacing w:val="-2"/>
              </w:rPr>
              <w:t xml:space="preserve"> </w:t>
            </w:r>
            <w:r w:rsidRPr="006A7425">
              <w:rPr>
                <w:rFonts w:ascii="Arial" w:hAnsi="Arial" w:cs="Arial"/>
              </w:rPr>
              <w:t>con llantos</w:t>
            </w:r>
            <w:r w:rsidRPr="006A7425">
              <w:rPr>
                <w:rFonts w:ascii="Arial" w:hAnsi="Arial" w:cs="Arial"/>
                <w:spacing w:val="-3"/>
              </w:rPr>
              <w:t xml:space="preserve"> </w:t>
            </w:r>
            <w:r w:rsidRPr="006A7425">
              <w:rPr>
                <w:rFonts w:ascii="Arial" w:hAnsi="Arial" w:cs="Arial"/>
              </w:rPr>
              <w:t>y</w:t>
            </w:r>
            <w:r w:rsidRPr="006A7425">
              <w:rPr>
                <w:rFonts w:ascii="Arial" w:hAnsi="Arial" w:cs="Arial"/>
                <w:spacing w:val="-10"/>
              </w:rPr>
              <w:t xml:space="preserve"> </w:t>
            </w:r>
            <w:r w:rsidRPr="006A7425">
              <w:rPr>
                <w:rFonts w:ascii="Arial" w:hAnsi="Arial" w:cs="Arial"/>
              </w:rPr>
              <w:t>sonrisas</w:t>
            </w:r>
          </w:p>
          <w:p w14:paraId="55C1E9F5" w14:textId="77777777" w:rsidR="00BB4ADE" w:rsidRPr="006A7425" w:rsidRDefault="00BB4ADE" w:rsidP="006A7425">
            <w:pPr>
              <w:pStyle w:val="Sinespaciado"/>
              <w:rPr>
                <w:rFonts w:ascii="Arial" w:hAnsi="Arial" w:cs="Arial"/>
              </w:rPr>
            </w:pPr>
            <w:r w:rsidRPr="006A7425">
              <w:rPr>
                <w:rFonts w:ascii="Arial" w:hAnsi="Arial" w:cs="Arial"/>
              </w:rPr>
              <w:t>Mira el</w:t>
            </w:r>
            <w:r w:rsidRPr="006A7425">
              <w:rPr>
                <w:rFonts w:ascii="Arial" w:hAnsi="Arial" w:cs="Arial"/>
                <w:spacing w:val="-7"/>
              </w:rPr>
              <w:t xml:space="preserve"> </w:t>
            </w:r>
            <w:r w:rsidRPr="006A7425">
              <w:rPr>
                <w:rFonts w:ascii="Arial" w:hAnsi="Arial" w:cs="Arial"/>
              </w:rPr>
              <w:t>rostro</w:t>
            </w:r>
          </w:p>
          <w:p w14:paraId="4CC04D65" w14:textId="62AD09DD" w:rsidR="00C6386E" w:rsidRPr="006A7425" w:rsidRDefault="00BB4ADE" w:rsidP="006A7425">
            <w:pPr>
              <w:pStyle w:val="Sinespaciado"/>
              <w:rPr>
                <w:rFonts w:ascii="Arial" w:eastAsia="Calibri" w:hAnsi="Arial" w:cs="Arial"/>
                <w:bCs/>
                <w:lang w:eastAsia="en-US"/>
              </w:rPr>
            </w:pPr>
            <w:r w:rsidRPr="006A7425">
              <w:rPr>
                <w:rFonts w:ascii="Arial" w:hAnsi="Arial" w:cs="Arial"/>
              </w:rPr>
              <w:t>Sonríe</w:t>
            </w:r>
            <w:r w:rsidRPr="006A7425">
              <w:rPr>
                <w:rFonts w:ascii="Arial" w:hAnsi="Arial" w:cs="Arial"/>
                <w:spacing w:val="-4"/>
              </w:rPr>
              <w:t xml:space="preserve"> </w:t>
            </w:r>
            <w:r w:rsidRPr="006A7425">
              <w:rPr>
                <w:rFonts w:ascii="Arial" w:hAnsi="Arial" w:cs="Arial"/>
              </w:rPr>
              <w:t>espontáneamente</w:t>
            </w:r>
            <w:r w:rsidRPr="006A7425">
              <w:rPr>
                <w:rFonts w:ascii="Arial" w:hAnsi="Arial" w:cs="Arial"/>
                <w:spacing w:val="-4"/>
              </w:rPr>
              <w:t>,</w:t>
            </w:r>
            <w:r w:rsidRPr="006A7425">
              <w:rPr>
                <w:rFonts w:ascii="Arial" w:hAnsi="Arial" w:cs="Arial"/>
              </w:rPr>
              <w:t xml:space="preserve"> especialmente</w:t>
            </w:r>
            <w:r w:rsidRPr="006A7425">
              <w:rPr>
                <w:rFonts w:ascii="Arial" w:hAnsi="Arial" w:cs="Arial"/>
                <w:spacing w:val="-4"/>
              </w:rPr>
              <w:t xml:space="preserve"> </w:t>
            </w:r>
            <w:r w:rsidRPr="006A7425">
              <w:rPr>
                <w:rFonts w:ascii="Arial" w:hAnsi="Arial" w:cs="Arial"/>
              </w:rPr>
              <w:t>a</w:t>
            </w:r>
            <w:r w:rsidRPr="006A7425">
              <w:rPr>
                <w:rFonts w:ascii="Arial" w:hAnsi="Arial" w:cs="Arial"/>
                <w:spacing w:val="-3"/>
              </w:rPr>
              <w:t xml:space="preserve"> </w:t>
            </w:r>
            <w:r w:rsidRPr="006A7425">
              <w:rPr>
                <w:rFonts w:ascii="Arial" w:hAnsi="Arial" w:cs="Arial"/>
              </w:rPr>
              <w:t>las</w:t>
            </w:r>
            <w:r w:rsidRPr="006A7425">
              <w:rPr>
                <w:rFonts w:ascii="Arial" w:hAnsi="Arial" w:cs="Arial"/>
                <w:spacing w:val="-5"/>
              </w:rPr>
              <w:t xml:space="preserve"> </w:t>
            </w:r>
            <w:r w:rsidRPr="006A7425">
              <w:rPr>
                <w:rFonts w:ascii="Arial" w:hAnsi="Arial" w:cs="Arial"/>
              </w:rPr>
              <w:t>personas</w:t>
            </w:r>
          </w:p>
        </w:tc>
      </w:tr>
      <w:tr w:rsidR="00C6386E" w14:paraId="541EEFA1" w14:textId="77777777" w:rsidTr="00C6386E">
        <w:tc>
          <w:tcPr>
            <w:tcW w:w="959" w:type="dxa"/>
          </w:tcPr>
          <w:p w14:paraId="1A6B74AD" w14:textId="45CDD3B4"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lastRenderedPageBreak/>
              <w:t>5 meses</w:t>
            </w:r>
          </w:p>
        </w:tc>
        <w:tc>
          <w:tcPr>
            <w:tcW w:w="8019" w:type="dxa"/>
          </w:tcPr>
          <w:p w14:paraId="2EF52629" w14:textId="77777777" w:rsidR="004A395B" w:rsidRPr="006A7425" w:rsidRDefault="004A395B" w:rsidP="006A7425">
            <w:pPr>
              <w:pStyle w:val="Sinespaciado"/>
              <w:rPr>
                <w:rFonts w:ascii="Arial" w:hAnsi="Arial" w:cs="Arial"/>
              </w:rPr>
            </w:pPr>
            <w:r w:rsidRPr="006A7425">
              <w:rPr>
                <w:rFonts w:ascii="Arial" w:hAnsi="Arial" w:cs="Arial"/>
              </w:rPr>
              <w:t>Reconoce</w:t>
            </w:r>
            <w:r w:rsidRPr="006A7425">
              <w:rPr>
                <w:rFonts w:ascii="Arial" w:hAnsi="Arial" w:cs="Arial"/>
                <w:spacing w:val="-2"/>
              </w:rPr>
              <w:t xml:space="preserve"> </w:t>
            </w:r>
            <w:r w:rsidRPr="006A7425">
              <w:rPr>
                <w:rFonts w:ascii="Arial" w:hAnsi="Arial" w:cs="Arial"/>
              </w:rPr>
              <w:t>los</w:t>
            </w:r>
            <w:r w:rsidRPr="006A7425">
              <w:rPr>
                <w:rFonts w:ascii="Arial" w:hAnsi="Arial" w:cs="Arial"/>
                <w:spacing w:val="-2"/>
              </w:rPr>
              <w:t xml:space="preserve"> </w:t>
            </w:r>
            <w:r w:rsidRPr="006A7425">
              <w:rPr>
                <w:rFonts w:ascii="Arial" w:hAnsi="Arial" w:cs="Arial"/>
              </w:rPr>
              <w:t>patrones</w:t>
            </w:r>
            <w:r w:rsidRPr="006A7425">
              <w:rPr>
                <w:rFonts w:ascii="Arial" w:hAnsi="Arial" w:cs="Arial"/>
                <w:spacing w:val="-3"/>
              </w:rPr>
              <w:t xml:space="preserve"> </w:t>
            </w:r>
            <w:r w:rsidRPr="006A7425">
              <w:rPr>
                <w:rFonts w:ascii="Arial" w:hAnsi="Arial" w:cs="Arial"/>
              </w:rPr>
              <w:t>de</w:t>
            </w:r>
            <w:r w:rsidRPr="006A7425">
              <w:rPr>
                <w:rFonts w:ascii="Arial" w:hAnsi="Arial" w:cs="Arial"/>
                <w:spacing w:val="-1"/>
              </w:rPr>
              <w:t xml:space="preserve"> </w:t>
            </w:r>
            <w:r w:rsidRPr="006A7425">
              <w:rPr>
                <w:rFonts w:ascii="Arial" w:hAnsi="Arial" w:cs="Arial"/>
              </w:rPr>
              <w:t>sonidos</w:t>
            </w:r>
            <w:r w:rsidRPr="006A7425">
              <w:rPr>
                <w:rFonts w:ascii="Arial" w:hAnsi="Arial" w:cs="Arial"/>
                <w:spacing w:val="-2"/>
              </w:rPr>
              <w:t xml:space="preserve"> </w:t>
            </w:r>
            <w:r w:rsidRPr="006A7425">
              <w:rPr>
                <w:rFonts w:ascii="Arial" w:hAnsi="Arial" w:cs="Arial"/>
              </w:rPr>
              <w:t>escuchados</w:t>
            </w:r>
            <w:r w:rsidRPr="006A7425">
              <w:rPr>
                <w:rFonts w:ascii="Arial" w:hAnsi="Arial" w:cs="Arial"/>
                <w:spacing w:val="-3"/>
              </w:rPr>
              <w:t xml:space="preserve"> </w:t>
            </w:r>
            <w:r w:rsidRPr="006A7425">
              <w:rPr>
                <w:rFonts w:ascii="Arial" w:hAnsi="Arial" w:cs="Arial"/>
              </w:rPr>
              <w:t>con</w:t>
            </w:r>
            <w:r w:rsidRPr="006A7425">
              <w:rPr>
                <w:rFonts w:ascii="Arial" w:hAnsi="Arial" w:cs="Arial"/>
                <w:spacing w:val="51"/>
              </w:rPr>
              <w:t xml:space="preserve"> </w:t>
            </w:r>
            <w:r w:rsidRPr="006A7425">
              <w:rPr>
                <w:rFonts w:ascii="Arial" w:hAnsi="Arial" w:cs="Arial"/>
              </w:rPr>
              <w:t>frecuencia</w:t>
            </w:r>
          </w:p>
          <w:p w14:paraId="0DC5BBCE" w14:textId="77777777" w:rsidR="004A395B" w:rsidRPr="006A7425" w:rsidRDefault="004A395B" w:rsidP="006A7425">
            <w:pPr>
              <w:pStyle w:val="Sinespaciado"/>
              <w:rPr>
                <w:rFonts w:ascii="Arial" w:hAnsi="Arial" w:cs="Arial"/>
              </w:rPr>
            </w:pPr>
            <w:r w:rsidRPr="006A7425">
              <w:rPr>
                <w:rFonts w:ascii="Arial" w:hAnsi="Arial" w:cs="Arial"/>
              </w:rPr>
              <w:t>Reacciona</w:t>
            </w:r>
            <w:r w:rsidRPr="006A7425">
              <w:rPr>
                <w:rFonts w:ascii="Arial" w:hAnsi="Arial" w:cs="Arial"/>
                <w:spacing w:val="-4"/>
              </w:rPr>
              <w:t xml:space="preserve"> </w:t>
            </w:r>
            <w:r w:rsidRPr="006A7425">
              <w:rPr>
                <w:rFonts w:ascii="Arial" w:hAnsi="Arial" w:cs="Arial"/>
              </w:rPr>
              <w:t>cuando</w:t>
            </w:r>
            <w:r w:rsidRPr="006A7425">
              <w:rPr>
                <w:rFonts w:ascii="Arial" w:hAnsi="Arial" w:cs="Arial"/>
                <w:spacing w:val="1"/>
              </w:rPr>
              <w:t xml:space="preserve"> </w:t>
            </w:r>
            <w:r w:rsidRPr="006A7425">
              <w:rPr>
                <w:rFonts w:ascii="Arial" w:hAnsi="Arial" w:cs="Arial"/>
              </w:rPr>
              <w:t>le</w:t>
            </w:r>
            <w:r w:rsidRPr="006A7425">
              <w:rPr>
                <w:rFonts w:ascii="Arial" w:hAnsi="Arial" w:cs="Arial"/>
                <w:spacing w:val="-4"/>
              </w:rPr>
              <w:t xml:space="preserve"> </w:t>
            </w:r>
            <w:r w:rsidRPr="006A7425">
              <w:rPr>
                <w:rFonts w:ascii="Arial" w:hAnsi="Arial" w:cs="Arial"/>
              </w:rPr>
              <w:t>hablan</w:t>
            </w:r>
          </w:p>
          <w:p w14:paraId="75C27732" w14:textId="77777777" w:rsidR="004A395B" w:rsidRPr="006A7425" w:rsidRDefault="004A395B" w:rsidP="006A7425">
            <w:pPr>
              <w:pStyle w:val="Sinespaciado"/>
              <w:rPr>
                <w:rFonts w:ascii="Arial" w:hAnsi="Arial" w:cs="Arial"/>
              </w:rPr>
            </w:pPr>
            <w:r w:rsidRPr="006A7425">
              <w:rPr>
                <w:rFonts w:ascii="Arial" w:hAnsi="Arial" w:cs="Arial"/>
              </w:rPr>
              <w:t>Hace</w:t>
            </w:r>
            <w:r w:rsidRPr="006A7425">
              <w:rPr>
                <w:rFonts w:ascii="Arial" w:hAnsi="Arial" w:cs="Arial"/>
                <w:spacing w:val="-2"/>
              </w:rPr>
              <w:t xml:space="preserve"> </w:t>
            </w:r>
            <w:r w:rsidRPr="006A7425">
              <w:rPr>
                <w:rFonts w:ascii="Arial" w:hAnsi="Arial" w:cs="Arial"/>
              </w:rPr>
              <w:t>sonidos</w:t>
            </w:r>
            <w:r w:rsidRPr="006A7425">
              <w:rPr>
                <w:rFonts w:ascii="Arial" w:hAnsi="Arial" w:cs="Arial"/>
                <w:spacing w:val="-7"/>
              </w:rPr>
              <w:t xml:space="preserve"> </w:t>
            </w:r>
            <w:r w:rsidRPr="006A7425">
              <w:rPr>
                <w:rFonts w:ascii="Arial" w:hAnsi="Arial" w:cs="Arial"/>
              </w:rPr>
              <w:t>o</w:t>
            </w:r>
            <w:r w:rsidRPr="006A7425">
              <w:rPr>
                <w:rFonts w:ascii="Arial" w:hAnsi="Arial" w:cs="Arial"/>
                <w:spacing w:val="4"/>
              </w:rPr>
              <w:t xml:space="preserve"> </w:t>
            </w:r>
            <w:r w:rsidRPr="006A7425">
              <w:rPr>
                <w:rFonts w:ascii="Arial" w:hAnsi="Arial" w:cs="Arial"/>
              </w:rPr>
              <w:t>gestos</w:t>
            </w:r>
            <w:r w:rsidRPr="006A7425">
              <w:rPr>
                <w:rFonts w:ascii="Arial" w:hAnsi="Arial" w:cs="Arial"/>
                <w:spacing w:val="-2"/>
              </w:rPr>
              <w:t xml:space="preserve"> </w:t>
            </w:r>
            <w:r w:rsidRPr="006A7425">
              <w:rPr>
                <w:rFonts w:ascii="Arial" w:hAnsi="Arial" w:cs="Arial"/>
              </w:rPr>
              <w:t>y</w:t>
            </w:r>
            <w:r w:rsidRPr="006A7425">
              <w:rPr>
                <w:rFonts w:ascii="Arial" w:hAnsi="Arial" w:cs="Arial"/>
                <w:spacing w:val="-10"/>
              </w:rPr>
              <w:t xml:space="preserve"> </w:t>
            </w:r>
            <w:r w:rsidRPr="006A7425">
              <w:rPr>
                <w:rFonts w:ascii="Arial" w:hAnsi="Arial" w:cs="Arial"/>
              </w:rPr>
              <w:t>ademanes</w:t>
            </w:r>
            <w:r w:rsidRPr="006A7425">
              <w:rPr>
                <w:rFonts w:ascii="Arial" w:hAnsi="Arial" w:cs="Arial"/>
                <w:spacing w:val="-2"/>
              </w:rPr>
              <w:t xml:space="preserve"> </w:t>
            </w:r>
            <w:r w:rsidRPr="006A7425">
              <w:rPr>
                <w:rFonts w:ascii="Arial" w:hAnsi="Arial" w:cs="Arial"/>
              </w:rPr>
              <w:t>sencillos</w:t>
            </w:r>
          </w:p>
          <w:p w14:paraId="2767CC8C" w14:textId="40639D32" w:rsidR="00C6386E" w:rsidRPr="006A7425" w:rsidRDefault="004A395B" w:rsidP="006A7425">
            <w:pPr>
              <w:pStyle w:val="Sinespaciado"/>
              <w:rPr>
                <w:rFonts w:ascii="Arial" w:eastAsia="Calibri" w:hAnsi="Arial" w:cs="Arial"/>
                <w:bCs/>
                <w:lang w:eastAsia="en-US"/>
              </w:rPr>
            </w:pPr>
            <w:r w:rsidRPr="006A7425">
              <w:rPr>
                <w:rFonts w:ascii="Arial" w:hAnsi="Arial" w:cs="Arial"/>
              </w:rPr>
              <w:t>Se</w:t>
            </w:r>
            <w:r w:rsidRPr="006A7425">
              <w:rPr>
                <w:rFonts w:ascii="Arial" w:hAnsi="Arial" w:cs="Arial"/>
                <w:spacing w:val="-3"/>
              </w:rPr>
              <w:t xml:space="preserve"> </w:t>
            </w:r>
            <w:r w:rsidRPr="006A7425">
              <w:rPr>
                <w:rFonts w:ascii="Arial" w:hAnsi="Arial" w:cs="Arial"/>
              </w:rPr>
              <w:t>ríen</w:t>
            </w:r>
            <w:r w:rsidRPr="006A7425">
              <w:rPr>
                <w:rFonts w:ascii="Arial" w:hAnsi="Arial" w:cs="Arial"/>
                <w:spacing w:val="-7"/>
              </w:rPr>
              <w:t xml:space="preserve"> </w:t>
            </w:r>
            <w:r w:rsidRPr="006A7425">
              <w:rPr>
                <w:rFonts w:ascii="Arial" w:hAnsi="Arial" w:cs="Arial"/>
              </w:rPr>
              <w:t>con</w:t>
            </w:r>
            <w:r w:rsidRPr="006A7425">
              <w:rPr>
                <w:rFonts w:ascii="Arial" w:hAnsi="Arial" w:cs="Arial"/>
                <w:spacing w:val="-2"/>
              </w:rPr>
              <w:t xml:space="preserve"> </w:t>
            </w:r>
            <w:r w:rsidRPr="006A7425">
              <w:rPr>
                <w:rFonts w:ascii="Arial" w:hAnsi="Arial" w:cs="Arial"/>
              </w:rPr>
              <w:t>frecuencia,</w:t>
            </w:r>
            <w:r w:rsidRPr="006A7425">
              <w:rPr>
                <w:rFonts w:ascii="Arial" w:hAnsi="Arial" w:cs="Arial"/>
                <w:spacing w:val="5"/>
              </w:rPr>
              <w:t xml:space="preserve"> </w:t>
            </w:r>
            <w:r w:rsidRPr="006A7425">
              <w:rPr>
                <w:rFonts w:ascii="Arial" w:hAnsi="Arial" w:cs="Arial"/>
              </w:rPr>
              <w:t>momento</w:t>
            </w:r>
            <w:r w:rsidRPr="006A7425">
              <w:rPr>
                <w:rFonts w:ascii="Arial" w:hAnsi="Arial" w:cs="Arial"/>
                <w:spacing w:val="2"/>
              </w:rPr>
              <w:t xml:space="preserve"> </w:t>
            </w:r>
            <w:r w:rsidRPr="006A7425">
              <w:rPr>
                <w:rFonts w:ascii="Arial" w:hAnsi="Arial" w:cs="Arial"/>
              </w:rPr>
              <w:t>de</w:t>
            </w:r>
            <w:r w:rsidRPr="006A7425">
              <w:rPr>
                <w:rFonts w:ascii="Arial" w:hAnsi="Arial" w:cs="Arial"/>
                <w:spacing w:val="-3"/>
              </w:rPr>
              <w:t xml:space="preserve"> </w:t>
            </w:r>
            <w:r w:rsidRPr="006A7425">
              <w:rPr>
                <w:rFonts w:ascii="Arial" w:hAnsi="Arial" w:cs="Arial"/>
              </w:rPr>
              <w:t>despertar</w:t>
            </w:r>
            <w:r w:rsidRPr="006A7425">
              <w:rPr>
                <w:rFonts w:ascii="Arial" w:hAnsi="Arial" w:cs="Arial"/>
                <w:spacing w:val="-5"/>
              </w:rPr>
              <w:t xml:space="preserve"> </w:t>
            </w:r>
            <w:r w:rsidRPr="006A7425">
              <w:rPr>
                <w:rFonts w:ascii="Arial" w:hAnsi="Arial" w:cs="Arial"/>
              </w:rPr>
              <w:t>social</w:t>
            </w:r>
          </w:p>
        </w:tc>
      </w:tr>
      <w:tr w:rsidR="00C6386E" w14:paraId="7D653B24" w14:textId="77777777" w:rsidTr="00C6386E">
        <w:tc>
          <w:tcPr>
            <w:tcW w:w="959" w:type="dxa"/>
          </w:tcPr>
          <w:p w14:paraId="3AEEEAAE" w14:textId="60408E9F"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6 meses</w:t>
            </w:r>
          </w:p>
        </w:tc>
        <w:tc>
          <w:tcPr>
            <w:tcW w:w="8019" w:type="dxa"/>
          </w:tcPr>
          <w:p w14:paraId="59E58F38" w14:textId="77777777" w:rsidR="004A395B" w:rsidRPr="006A7425" w:rsidRDefault="004A395B" w:rsidP="006A7425">
            <w:pPr>
              <w:pStyle w:val="Sinespaciado"/>
              <w:rPr>
                <w:rFonts w:ascii="Arial" w:hAnsi="Arial" w:cs="Arial"/>
              </w:rPr>
            </w:pPr>
            <w:r w:rsidRPr="006A7425">
              <w:rPr>
                <w:rFonts w:ascii="Arial" w:hAnsi="Arial" w:cs="Arial"/>
              </w:rPr>
              <w:t>Le</w:t>
            </w:r>
            <w:r w:rsidRPr="006A7425">
              <w:rPr>
                <w:rFonts w:ascii="Arial" w:hAnsi="Arial" w:cs="Arial"/>
                <w:spacing w:val="-1"/>
              </w:rPr>
              <w:t xml:space="preserve"> </w:t>
            </w:r>
            <w:r w:rsidRPr="006A7425">
              <w:rPr>
                <w:rFonts w:ascii="Arial" w:hAnsi="Arial" w:cs="Arial"/>
              </w:rPr>
              <w:t>gusta</w:t>
            </w:r>
            <w:r w:rsidRPr="006A7425">
              <w:rPr>
                <w:rFonts w:ascii="Arial" w:hAnsi="Arial" w:cs="Arial"/>
                <w:spacing w:val="-1"/>
              </w:rPr>
              <w:t xml:space="preserve"> </w:t>
            </w:r>
            <w:r w:rsidRPr="006A7425">
              <w:rPr>
                <w:rFonts w:ascii="Arial" w:hAnsi="Arial" w:cs="Arial"/>
              </w:rPr>
              <w:t>hacer sonidos</w:t>
            </w:r>
            <w:r w:rsidRPr="006A7425">
              <w:rPr>
                <w:rFonts w:ascii="Arial" w:hAnsi="Arial" w:cs="Arial"/>
                <w:spacing w:val="-1"/>
              </w:rPr>
              <w:t xml:space="preserve"> </w:t>
            </w:r>
            <w:r w:rsidRPr="006A7425">
              <w:rPr>
                <w:rFonts w:ascii="Arial" w:hAnsi="Arial" w:cs="Arial"/>
              </w:rPr>
              <w:t>por</w:t>
            </w:r>
            <w:r w:rsidRPr="006A7425">
              <w:rPr>
                <w:rFonts w:ascii="Arial" w:hAnsi="Arial" w:cs="Arial"/>
                <w:spacing w:val="-3"/>
              </w:rPr>
              <w:t xml:space="preserve"> </w:t>
            </w:r>
            <w:r w:rsidRPr="006A7425">
              <w:rPr>
                <w:rFonts w:ascii="Arial" w:hAnsi="Arial" w:cs="Arial"/>
              </w:rPr>
              <w:t>turnos</w:t>
            </w:r>
            <w:r w:rsidRPr="006A7425">
              <w:rPr>
                <w:rFonts w:ascii="Arial" w:hAnsi="Arial" w:cs="Arial"/>
                <w:spacing w:val="-2"/>
              </w:rPr>
              <w:t xml:space="preserve"> </w:t>
            </w:r>
            <w:r w:rsidRPr="006A7425">
              <w:rPr>
                <w:rFonts w:ascii="Arial" w:hAnsi="Arial" w:cs="Arial"/>
              </w:rPr>
              <w:t>con</w:t>
            </w:r>
            <w:r w:rsidRPr="006A7425">
              <w:rPr>
                <w:rFonts w:ascii="Arial" w:hAnsi="Arial" w:cs="Arial"/>
                <w:spacing w:val="-5"/>
              </w:rPr>
              <w:t xml:space="preserve"> </w:t>
            </w:r>
            <w:r w:rsidRPr="006A7425">
              <w:rPr>
                <w:rFonts w:ascii="Arial" w:hAnsi="Arial" w:cs="Arial"/>
              </w:rPr>
              <w:t>los</w:t>
            </w:r>
            <w:r w:rsidRPr="006A7425">
              <w:rPr>
                <w:rFonts w:ascii="Arial" w:hAnsi="Arial" w:cs="Arial"/>
                <w:spacing w:val="-2"/>
              </w:rPr>
              <w:t xml:space="preserve"> </w:t>
            </w:r>
            <w:r w:rsidRPr="006A7425">
              <w:rPr>
                <w:rFonts w:ascii="Arial" w:hAnsi="Arial" w:cs="Arial"/>
              </w:rPr>
              <w:t>padres</w:t>
            </w:r>
          </w:p>
          <w:p w14:paraId="56B43321" w14:textId="77777777" w:rsidR="004A395B" w:rsidRPr="006A7425" w:rsidRDefault="004A395B" w:rsidP="006A7425">
            <w:pPr>
              <w:pStyle w:val="Sinespaciado"/>
              <w:rPr>
                <w:rFonts w:ascii="Arial" w:hAnsi="Arial" w:cs="Arial"/>
              </w:rPr>
            </w:pPr>
            <w:r w:rsidRPr="006A7425">
              <w:rPr>
                <w:rFonts w:ascii="Arial" w:hAnsi="Arial" w:cs="Arial"/>
              </w:rPr>
              <w:t>Reacciona</w:t>
            </w:r>
            <w:r w:rsidRPr="006A7425">
              <w:rPr>
                <w:rFonts w:ascii="Arial" w:hAnsi="Arial" w:cs="Arial"/>
                <w:spacing w:val="-4"/>
              </w:rPr>
              <w:t xml:space="preserve"> </w:t>
            </w:r>
            <w:r w:rsidRPr="006A7425">
              <w:rPr>
                <w:rFonts w:ascii="Arial" w:hAnsi="Arial" w:cs="Arial"/>
              </w:rPr>
              <w:t>cuando mencionan</w:t>
            </w:r>
            <w:r w:rsidRPr="006A7425">
              <w:rPr>
                <w:rFonts w:ascii="Arial" w:hAnsi="Arial" w:cs="Arial"/>
                <w:spacing w:val="-7"/>
              </w:rPr>
              <w:t xml:space="preserve"> </w:t>
            </w:r>
            <w:r w:rsidRPr="006A7425">
              <w:rPr>
                <w:rFonts w:ascii="Arial" w:hAnsi="Arial" w:cs="Arial"/>
              </w:rPr>
              <w:t>su</w:t>
            </w:r>
            <w:r w:rsidRPr="006A7425">
              <w:rPr>
                <w:rFonts w:ascii="Arial" w:hAnsi="Arial" w:cs="Arial"/>
                <w:spacing w:val="-3"/>
              </w:rPr>
              <w:t xml:space="preserve"> </w:t>
            </w:r>
            <w:r w:rsidRPr="006A7425">
              <w:rPr>
                <w:rFonts w:ascii="Arial" w:hAnsi="Arial" w:cs="Arial"/>
              </w:rPr>
              <w:t>nombre</w:t>
            </w:r>
          </w:p>
          <w:p w14:paraId="7AADECE0" w14:textId="5A1A6662" w:rsidR="00C6386E" w:rsidRPr="006A7425" w:rsidRDefault="004A395B" w:rsidP="006A7425">
            <w:pPr>
              <w:pStyle w:val="Sinespaciado"/>
              <w:rPr>
                <w:rFonts w:ascii="Arial" w:eastAsia="Calibri" w:hAnsi="Arial" w:cs="Arial"/>
                <w:bCs/>
                <w:lang w:eastAsia="en-US"/>
              </w:rPr>
            </w:pPr>
            <w:r w:rsidRPr="006A7425">
              <w:rPr>
                <w:rFonts w:ascii="Arial" w:hAnsi="Arial" w:cs="Arial"/>
              </w:rPr>
              <w:t>Gira la</w:t>
            </w:r>
            <w:r w:rsidRPr="006A7425">
              <w:rPr>
                <w:rFonts w:ascii="Arial" w:hAnsi="Arial" w:cs="Arial"/>
                <w:spacing w:val="-4"/>
              </w:rPr>
              <w:t xml:space="preserve"> </w:t>
            </w:r>
            <w:r w:rsidRPr="006A7425">
              <w:rPr>
                <w:rFonts w:ascii="Arial" w:hAnsi="Arial" w:cs="Arial"/>
              </w:rPr>
              <w:t>cabeza</w:t>
            </w:r>
            <w:r w:rsidRPr="006A7425">
              <w:rPr>
                <w:rFonts w:ascii="Arial" w:hAnsi="Arial" w:cs="Arial"/>
                <w:spacing w:val="-4"/>
              </w:rPr>
              <w:t xml:space="preserve"> </w:t>
            </w:r>
            <w:r w:rsidRPr="006A7425">
              <w:rPr>
                <w:rFonts w:ascii="Arial" w:hAnsi="Arial" w:cs="Arial"/>
              </w:rPr>
              <w:t>hacia</w:t>
            </w:r>
            <w:r w:rsidRPr="006A7425">
              <w:rPr>
                <w:rFonts w:ascii="Arial" w:hAnsi="Arial" w:cs="Arial"/>
                <w:spacing w:val="1"/>
              </w:rPr>
              <w:t xml:space="preserve"> </w:t>
            </w:r>
            <w:r w:rsidRPr="006A7425">
              <w:rPr>
                <w:rFonts w:ascii="Arial" w:hAnsi="Arial" w:cs="Arial"/>
              </w:rPr>
              <w:t>los</w:t>
            </w:r>
            <w:r w:rsidRPr="006A7425">
              <w:rPr>
                <w:rFonts w:ascii="Arial" w:hAnsi="Arial" w:cs="Arial"/>
                <w:spacing w:val="-5"/>
              </w:rPr>
              <w:t xml:space="preserve"> </w:t>
            </w:r>
            <w:r w:rsidRPr="006A7425">
              <w:rPr>
                <w:rFonts w:ascii="Arial" w:hAnsi="Arial" w:cs="Arial"/>
              </w:rPr>
              <w:t>estímulos</w:t>
            </w:r>
          </w:p>
        </w:tc>
      </w:tr>
      <w:tr w:rsidR="00C6386E" w14:paraId="1F5E539C" w14:textId="77777777" w:rsidTr="00C6386E">
        <w:tc>
          <w:tcPr>
            <w:tcW w:w="959" w:type="dxa"/>
          </w:tcPr>
          <w:p w14:paraId="11B39760" w14:textId="375D0B66"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7 meses</w:t>
            </w:r>
          </w:p>
        </w:tc>
        <w:tc>
          <w:tcPr>
            <w:tcW w:w="8019" w:type="dxa"/>
          </w:tcPr>
          <w:p w14:paraId="31C2F5D9" w14:textId="3CD97E15" w:rsidR="00C6386E" w:rsidRPr="006A7425" w:rsidRDefault="004A395B" w:rsidP="006A7425">
            <w:pPr>
              <w:pStyle w:val="Sinespaciado"/>
              <w:rPr>
                <w:rFonts w:ascii="Arial" w:eastAsia="Calibri" w:hAnsi="Arial" w:cs="Arial"/>
                <w:bCs/>
                <w:lang w:eastAsia="en-US"/>
              </w:rPr>
            </w:pPr>
            <w:r w:rsidRPr="006A7425">
              <w:rPr>
                <w:rFonts w:ascii="Arial" w:hAnsi="Arial" w:cs="Arial"/>
              </w:rPr>
              <w:t>Es</w:t>
            </w:r>
            <w:r w:rsidRPr="006A7425">
              <w:rPr>
                <w:rFonts w:ascii="Arial" w:hAnsi="Arial" w:cs="Arial"/>
                <w:spacing w:val="-3"/>
              </w:rPr>
              <w:t xml:space="preserve"> </w:t>
            </w:r>
            <w:r w:rsidRPr="006A7425">
              <w:rPr>
                <w:rFonts w:ascii="Arial" w:hAnsi="Arial" w:cs="Arial"/>
              </w:rPr>
              <w:t>capaz</w:t>
            </w:r>
            <w:r w:rsidRPr="006A7425">
              <w:rPr>
                <w:rFonts w:ascii="Arial" w:hAnsi="Arial" w:cs="Arial"/>
                <w:spacing w:val="-2"/>
              </w:rPr>
              <w:t xml:space="preserve"> </w:t>
            </w:r>
            <w:r w:rsidRPr="006A7425">
              <w:rPr>
                <w:rFonts w:ascii="Arial" w:hAnsi="Arial" w:cs="Arial"/>
              </w:rPr>
              <w:t>de</w:t>
            </w:r>
            <w:r w:rsidRPr="006A7425">
              <w:rPr>
                <w:rFonts w:ascii="Arial" w:hAnsi="Arial" w:cs="Arial"/>
                <w:spacing w:val="-1"/>
              </w:rPr>
              <w:t xml:space="preserve"> </w:t>
            </w:r>
            <w:r w:rsidRPr="006A7425">
              <w:rPr>
                <w:rFonts w:ascii="Arial" w:hAnsi="Arial" w:cs="Arial"/>
              </w:rPr>
              <w:t>expresar emociones</w:t>
            </w:r>
            <w:r w:rsidRPr="006A7425">
              <w:rPr>
                <w:rFonts w:ascii="Arial" w:hAnsi="Arial" w:cs="Arial"/>
                <w:spacing w:val="1"/>
              </w:rPr>
              <w:t xml:space="preserve"> </w:t>
            </w:r>
            <w:r w:rsidRPr="006A7425">
              <w:rPr>
                <w:rFonts w:ascii="Arial" w:hAnsi="Arial" w:cs="Arial"/>
              </w:rPr>
              <w:t>y</w:t>
            </w:r>
            <w:r w:rsidRPr="006A7425">
              <w:rPr>
                <w:rFonts w:ascii="Arial" w:hAnsi="Arial" w:cs="Arial"/>
                <w:spacing w:val="-10"/>
              </w:rPr>
              <w:t xml:space="preserve"> </w:t>
            </w:r>
            <w:r w:rsidRPr="006A7425">
              <w:rPr>
                <w:rFonts w:ascii="Arial" w:hAnsi="Arial" w:cs="Arial"/>
              </w:rPr>
              <w:t>pensamientos</w:t>
            </w:r>
          </w:p>
        </w:tc>
      </w:tr>
      <w:tr w:rsidR="00C6386E" w14:paraId="624DD175" w14:textId="77777777" w:rsidTr="00C6386E">
        <w:tc>
          <w:tcPr>
            <w:tcW w:w="959" w:type="dxa"/>
          </w:tcPr>
          <w:p w14:paraId="05890952" w14:textId="246B1068"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8 meses</w:t>
            </w:r>
          </w:p>
        </w:tc>
        <w:tc>
          <w:tcPr>
            <w:tcW w:w="8019" w:type="dxa"/>
          </w:tcPr>
          <w:p w14:paraId="75373735" w14:textId="210E3A91" w:rsidR="00C6386E" w:rsidRPr="006A7425" w:rsidRDefault="004A395B" w:rsidP="006A7425">
            <w:pPr>
              <w:pStyle w:val="Sinespaciado"/>
              <w:rPr>
                <w:rFonts w:ascii="Arial" w:eastAsia="Calibri" w:hAnsi="Arial" w:cs="Arial"/>
                <w:bCs/>
                <w:lang w:eastAsia="en-US"/>
              </w:rPr>
            </w:pPr>
            <w:r w:rsidRPr="006A7425">
              <w:rPr>
                <w:rFonts w:ascii="Arial" w:hAnsi="Arial" w:cs="Arial"/>
              </w:rPr>
              <w:t>Juega a taparse y</w:t>
            </w:r>
            <w:r w:rsidRPr="006A7425">
              <w:rPr>
                <w:rFonts w:ascii="Arial" w:hAnsi="Arial" w:cs="Arial"/>
                <w:spacing w:val="-8"/>
              </w:rPr>
              <w:t xml:space="preserve"> </w:t>
            </w:r>
            <w:r w:rsidRPr="006A7425">
              <w:rPr>
                <w:rFonts w:ascii="Arial" w:hAnsi="Arial" w:cs="Arial"/>
              </w:rPr>
              <w:t>descubrirse con</w:t>
            </w:r>
            <w:r w:rsidRPr="006A7425">
              <w:rPr>
                <w:rFonts w:ascii="Arial" w:hAnsi="Arial" w:cs="Arial"/>
                <w:spacing w:val="-4"/>
              </w:rPr>
              <w:t xml:space="preserve"> </w:t>
            </w:r>
            <w:r w:rsidRPr="006A7425">
              <w:rPr>
                <w:rFonts w:ascii="Arial" w:hAnsi="Arial" w:cs="Arial"/>
              </w:rPr>
              <w:t>el</w:t>
            </w:r>
            <w:r w:rsidRPr="006A7425">
              <w:rPr>
                <w:rFonts w:ascii="Arial" w:hAnsi="Arial" w:cs="Arial"/>
                <w:spacing w:val="-8"/>
              </w:rPr>
              <w:t xml:space="preserve"> </w:t>
            </w:r>
            <w:r w:rsidRPr="006A7425">
              <w:rPr>
                <w:rFonts w:ascii="Arial" w:hAnsi="Arial" w:cs="Arial"/>
              </w:rPr>
              <w:t>adulto</w:t>
            </w:r>
          </w:p>
        </w:tc>
      </w:tr>
      <w:tr w:rsidR="00C6386E" w14:paraId="3FA7CB8E" w14:textId="77777777" w:rsidTr="00C6386E">
        <w:tc>
          <w:tcPr>
            <w:tcW w:w="959" w:type="dxa"/>
          </w:tcPr>
          <w:p w14:paraId="5D690671" w14:textId="22E90E64"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9 meses</w:t>
            </w:r>
          </w:p>
        </w:tc>
        <w:tc>
          <w:tcPr>
            <w:tcW w:w="8019" w:type="dxa"/>
          </w:tcPr>
          <w:p w14:paraId="38971688" w14:textId="77777777" w:rsidR="004A395B" w:rsidRPr="006A7425" w:rsidRDefault="004A395B" w:rsidP="006A7425">
            <w:pPr>
              <w:pStyle w:val="Sinespaciado"/>
              <w:rPr>
                <w:rFonts w:ascii="Arial" w:hAnsi="Arial" w:cs="Arial"/>
              </w:rPr>
            </w:pPr>
            <w:r w:rsidRPr="006A7425">
              <w:rPr>
                <w:rFonts w:ascii="Arial" w:hAnsi="Arial" w:cs="Arial"/>
              </w:rPr>
              <w:t>Utiliza</w:t>
            </w:r>
            <w:r w:rsidRPr="006A7425">
              <w:rPr>
                <w:rFonts w:ascii="Arial" w:hAnsi="Arial" w:cs="Arial"/>
                <w:spacing w:val="-3"/>
              </w:rPr>
              <w:t xml:space="preserve"> </w:t>
            </w:r>
            <w:r w:rsidRPr="006A7425">
              <w:rPr>
                <w:rFonts w:ascii="Arial" w:hAnsi="Arial" w:cs="Arial"/>
              </w:rPr>
              <w:t>gestos</w:t>
            </w:r>
            <w:r w:rsidRPr="006A7425">
              <w:rPr>
                <w:rFonts w:ascii="Arial" w:hAnsi="Arial" w:cs="Arial"/>
                <w:spacing w:val="-4"/>
              </w:rPr>
              <w:t xml:space="preserve"> </w:t>
            </w:r>
            <w:r w:rsidRPr="006A7425">
              <w:rPr>
                <w:rFonts w:ascii="Arial" w:hAnsi="Arial" w:cs="Arial"/>
              </w:rPr>
              <w:t>para</w:t>
            </w:r>
            <w:r w:rsidRPr="006A7425">
              <w:rPr>
                <w:rFonts w:ascii="Arial" w:hAnsi="Arial" w:cs="Arial"/>
                <w:spacing w:val="-2"/>
              </w:rPr>
              <w:t xml:space="preserve"> </w:t>
            </w:r>
            <w:r w:rsidRPr="006A7425">
              <w:rPr>
                <w:rFonts w:ascii="Arial" w:hAnsi="Arial" w:cs="Arial"/>
              </w:rPr>
              <w:t>indicar</w:t>
            </w:r>
            <w:r w:rsidRPr="006A7425">
              <w:rPr>
                <w:rFonts w:ascii="Arial" w:hAnsi="Arial" w:cs="Arial"/>
                <w:spacing w:val="-1"/>
              </w:rPr>
              <w:t xml:space="preserve"> </w:t>
            </w:r>
            <w:r w:rsidRPr="006A7425">
              <w:rPr>
                <w:rFonts w:ascii="Arial" w:hAnsi="Arial" w:cs="Arial"/>
              </w:rPr>
              <w:t>sus</w:t>
            </w:r>
            <w:r w:rsidRPr="006A7425">
              <w:rPr>
                <w:rFonts w:ascii="Arial" w:hAnsi="Arial" w:cs="Arial"/>
                <w:spacing w:val="-4"/>
              </w:rPr>
              <w:t xml:space="preserve"> </w:t>
            </w:r>
            <w:r w:rsidRPr="006A7425">
              <w:rPr>
                <w:rFonts w:ascii="Arial" w:hAnsi="Arial" w:cs="Arial"/>
              </w:rPr>
              <w:t>necesidades</w:t>
            </w:r>
          </w:p>
          <w:p w14:paraId="1748216C" w14:textId="77777777" w:rsidR="004A395B" w:rsidRPr="006A7425" w:rsidRDefault="004A395B" w:rsidP="006A7425">
            <w:pPr>
              <w:pStyle w:val="Sinespaciado"/>
              <w:rPr>
                <w:rFonts w:ascii="Arial" w:hAnsi="Arial" w:cs="Arial"/>
              </w:rPr>
            </w:pPr>
            <w:r w:rsidRPr="006A7425">
              <w:rPr>
                <w:rFonts w:ascii="Arial" w:hAnsi="Arial" w:cs="Arial"/>
              </w:rPr>
              <w:t>Puede</w:t>
            </w:r>
            <w:r w:rsidRPr="006A7425">
              <w:rPr>
                <w:rFonts w:ascii="Arial" w:hAnsi="Arial" w:cs="Arial"/>
                <w:spacing w:val="-4"/>
              </w:rPr>
              <w:t xml:space="preserve"> </w:t>
            </w:r>
            <w:r w:rsidRPr="006A7425">
              <w:rPr>
                <w:rFonts w:ascii="Arial" w:hAnsi="Arial" w:cs="Arial"/>
              </w:rPr>
              <w:t>que</w:t>
            </w:r>
            <w:r w:rsidRPr="006A7425">
              <w:rPr>
                <w:rFonts w:ascii="Arial" w:hAnsi="Arial" w:cs="Arial"/>
                <w:spacing w:val="-4"/>
              </w:rPr>
              <w:t xml:space="preserve"> </w:t>
            </w:r>
            <w:r w:rsidRPr="006A7425">
              <w:rPr>
                <w:rFonts w:ascii="Arial" w:hAnsi="Arial" w:cs="Arial"/>
              </w:rPr>
              <w:t>le</w:t>
            </w:r>
            <w:r w:rsidRPr="006A7425">
              <w:rPr>
                <w:rFonts w:ascii="Arial" w:hAnsi="Arial" w:cs="Arial"/>
                <w:spacing w:val="-4"/>
              </w:rPr>
              <w:t xml:space="preserve"> </w:t>
            </w:r>
            <w:r w:rsidRPr="006A7425">
              <w:rPr>
                <w:rFonts w:ascii="Arial" w:hAnsi="Arial" w:cs="Arial"/>
              </w:rPr>
              <w:t>tenga miedo</w:t>
            </w:r>
            <w:r w:rsidRPr="006A7425">
              <w:rPr>
                <w:rFonts w:ascii="Arial" w:hAnsi="Arial" w:cs="Arial"/>
                <w:spacing w:val="1"/>
              </w:rPr>
              <w:t xml:space="preserve"> </w:t>
            </w:r>
            <w:r w:rsidRPr="006A7425">
              <w:rPr>
                <w:rFonts w:ascii="Arial" w:hAnsi="Arial" w:cs="Arial"/>
              </w:rPr>
              <w:t>a</w:t>
            </w:r>
            <w:r w:rsidRPr="006A7425">
              <w:rPr>
                <w:rFonts w:ascii="Arial" w:hAnsi="Arial" w:cs="Arial"/>
                <w:spacing w:val="-4"/>
              </w:rPr>
              <w:t xml:space="preserve"> </w:t>
            </w:r>
            <w:r w:rsidRPr="006A7425">
              <w:rPr>
                <w:rFonts w:ascii="Arial" w:hAnsi="Arial" w:cs="Arial"/>
              </w:rPr>
              <w:t>lo</w:t>
            </w:r>
            <w:r w:rsidRPr="006A7425">
              <w:rPr>
                <w:rFonts w:ascii="Arial" w:hAnsi="Arial" w:cs="Arial"/>
                <w:spacing w:val="1"/>
              </w:rPr>
              <w:t xml:space="preserve"> </w:t>
            </w:r>
            <w:r w:rsidRPr="006A7425">
              <w:rPr>
                <w:rFonts w:ascii="Arial" w:hAnsi="Arial" w:cs="Arial"/>
              </w:rPr>
              <w:t>desconocido</w:t>
            </w:r>
          </w:p>
          <w:p w14:paraId="21291217" w14:textId="4536E0AF" w:rsidR="00C6386E" w:rsidRPr="006A7425" w:rsidRDefault="004A395B" w:rsidP="006A7425">
            <w:pPr>
              <w:pStyle w:val="Sinespaciado"/>
              <w:rPr>
                <w:rFonts w:ascii="Arial" w:eastAsia="Calibri" w:hAnsi="Arial" w:cs="Arial"/>
                <w:bCs/>
                <w:lang w:eastAsia="en-US"/>
              </w:rPr>
            </w:pPr>
            <w:r w:rsidRPr="006A7425">
              <w:rPr>
                <w:rFonts w:ascii="Arial" w:hAnsi="Arial" w:cs="Arial"/>
              </w:rPr>
              <w:t>Puede</w:t>
            </w:r>
            <w:r w:rsidRPr="006A7425">
              <w:rPr>
                <w:rFonts w:ascii="Arial" w:hAnsi="Arial" w:cs="Arial"/>
                <w:spacing w:val="-1"/>
              </w:rPr>
              <w:t xml:space="preserve"> </w:t>
            </w:r>
            <w:r w:rsidRPr="006A7425">
              <w:rPr>
                <w:rFonts w:ascii="Arial" w:hAnsi="Arial" w:cs="Arial"/>
              </w:rPr>
              <w:t>que</w:t>
            </w:r>
            <w:r w:rsidRPr="006A7425">
              <w:rPr>
                <w:rFonts w:ascii="Arial" w:hAnsi="Arial" w:cs="Arial"/>
                <w:spacing w:val="-1"/>
              </w:rPr>
              <w:t xml:space="preserve"> </w:t>
            </w:r>
            <w:r w:rsidRPr="006A7425">
              <w:rPr>
                <w:rFonts w:ascii="Arial" w:hAnsi="Arial" w:cs="Arial"/>
              </w:rPr>
              <w:t>se aferre</w:t>
            </w:r>
            <w:r w:rsidRPr="006A7425">
              <w:rPr>
                <w:rFonts w:ascii="Arial" w:hAnsi="Arial" w:cs="Arial"/>
                <w:spacing w:val="-1"/>
              </w:rPr>
              <w:t xml:space="preserve"> </w:t>
            </w:r>
            <w:r w:rsidRPr="006A7425">
              <w:rPr>
                <w:rFonts w:ascii="Arial" w:hAnsi="Arial" w:cs="Arial"/>
              </w:rPr>
              <w:t>a los</w:t>
            </w:r>
            <w:r w:rsidRPr="006A7425">
              <w:rPr>
                <w:rFonts w:ascii="Arial" w:hAnsi="Arial" w:cs="Arial"/>
                <w:spacing w:val="-2"/>
              </w:rPr>
              <w:t xml:space="preserve"> </w:t>
            </w:r>
            <w:r w:rsidRPr="006A7425">
              <w:rPr>
                <w:rFonts w:ascii="Arial" w:hAnsi="Arial" w:cs="Arial"/>
              </w:rPr>
              <w:t>adultos</w:t>
            </w:r>
            <w:r w:rsidRPr="006A7425">
              <w:rPr>
                <w:rFonts w:ascii="Arial" w:hAnsi="Arial" w:cs="Arial"/>
                <w:spacing w:val="-7"/>
              </w:rPr>
              <w:t xml:space="preserve"> </w:t>
            </w:r>
            <w:r w:rsidRPr="006A7425">
              <w:rPr>
                <w:rFonts w:ascii="Arial" w:hAnsi="Arial" w:cs="Arial"/>
              </w:rPr>
              <w:t>todo</w:t>
            </w:r>
            <w:r w:rsidRPr="006A7425">
              <w:rPr>
                <w:rFonts w:ascii="Arial" w:hAnsi="Arial" w:cs="Arial"/>
                <w:spacing w:val="1"/>
              </w:rPr>
              <w:t xml:space="preserve"> </w:t>
            </w:r>
            <w:r w:rsidRPr="006A7425">
              <w:rPr>
                <w:rFonts w:ascii="Arial" w:hAnsi="Arial" w:cs="Arial"/>
              </w:rPr>
              <w:t>el</w:t>
            </w:r>
            <w:r w:rsidRPr="006A7425">
              <w:rPr>
                <w:rFonts w:ascii="Arial" w:hAnsi="Arial" w:cs="Arial"/>
                <w:spacing w:val="-9"/>
              </w:rPr>
              <w:t xml:space="preserve"> </w:t>
            </w:r>
            <w:r w:rsidRPr="006A7425">
              <w:rPr>
                <w:rFonts w:ascii="Arial" w:hAnsi="Arial" w:cs="Arial"/>
              </w:rPr>
              <w:t>tiempo</w:t>
            </w:r>
          </w:p>
        </w:tc>
      </w:tr>
      <w:tr w:rsidR="00C6386E" w14:paraId="2C4CDC95" w14:textId="77777777" w:rsidTr="00C6386E">
        <w:tc>
          <w:tcPr>
            <w:tcW w:w="959" w:type="dxa"/>
          </w:tcPr>
          <w:p w14:paraId="42ACFDC9" w14:textId="4C25EF74"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10 meses</w:t>
            </w:r>
          </w:p>
        </w:tc>
        <w:tc>
          <w:tcPr>
            <w:tcW w:w="8019" w:type="dxa"/>
          </w:tcPr>
          <w:p w14:paraId="6F703B02" w14:textId="77777777" w:rsidR="004A395B" w:rsidRPr="006A7425" w:rsidRDefault="004A395B" w:rsidP="006A7425">
            <w:pPr>
              <w:pStyle w:val="Sinespaciado"/>
              <w:rPr>
                <w:rFonts w:ascii="Arial" w:hAnsi="Arial" w:cs="Arial"/>
              </w:rPr>
            </w:pPr>
            <w:r w:rsidRPr="006A7425">
              <w:rPr>
                <w:rFonts w:ascii="Arial" w:hAnsi="Arial" w:cs="Arial"/>
              </w:rPr>
              <w:t>Imita</w:t>
            </w:r>
            <w:r w:rsidRPr="006A7425">
              <w:rPr>
                <w:rFonts w:ascii="Arial" w:hAnsi="Arial" w:cs="Arial"/>
                <w:spacing w:val="1"/>
              </w:rPr>
              <w:t xml:space="preserve"> </w:t>
            </w:r>
            <w:r w:rsidRPr="006A7425">
              <w:rPr>
                <w:rFonts w:ascii="Arial" w:hAnsi="Arial" w:cs="Arial"/>
              </w:rPr>
              <w:t>gestos</w:t>
            </w:r>
          </w:p>
          <w:p w14:paraId="0190D520" w14:textId="3F94B975" w:rsidR="00C6386E" w:rsidRPr="006A7425" w:rsidRDefault="004A395B" w:rsidP="006A7425">
            <w:pPr>
              <w:pStyle w:val="Sinespaciado"/>
              <w:rPr>
                <w:rFonts w:ascii="Arial" w:eastAsia="Calibri" w:hAnsi="Arial" w:cs="Arial"/>
                <w:bCs/>
                <w:lang w:eastAsia="en-US"/>
              </w:rPr>
            </w:pPr>
            <w:r w:rsidRPr="006A7425">
              <w:rPr>
                <w:rFonts w:ascii="Arial" w:hAnsi="Arial" w:cs="Arial"/>
              </w:rPr>
              <w:t>Imita</w:t>
            </w:r>
            <w:r w:rsidRPr="006A7425">
              <w:rPr>
                <w:rFonts w:ascii="Arial" w:hAnsi="Arial" w:cs="Arial"/>
                <w:spacing w:val="-3"/>
              </w:rPr>
              <w:t xml:space="preserve"> </w:t>
            </w:r>
            <w:r w:rsidRPr="006A7425">
              <w:rPr>
                <w:rFonts w:ascii="Arial" w:hAnsi="Arial" w:cs="Arial"/>
              </w:rPr>
              <w:t>sonidos</w:t>
            </w:r>
            <w:r w:rsidRPr="006A7425">
              <w:rPr>
                <w:rFonts w:ascii="Arial" w:hAnsi="Arial" w:cs="Arial"/>
                <w:spacing w:val="-3"/>
              </w:rPr>
              <w:t xml:space="preserve"> </w:t>
            </w:r>
            <w:r w:rsidRPr="006A7425">
              <w:rPr>
                <w:rFonts w:ascii="Arial" w:hAnsi="Arial" w:cs="Arial"/>
              </w:rPr>
              <w:t>de</w:t>
            </w:r>
            <w:r w:rsidRPr="006A7425">
              <w:rPr>
                <w:rFonts w:ascii="Arial" w:hAnsi="Arial" w:cs="Arial"/>
                <w:spacing w:val="-2"/>
              </w:rPr>
              <w:t xml:space="preserve"> </w:t>
            </w:r>
            <w:r w:rsidRPr="006A7425">
              <w:rPr>
                <w:rFonts w:ascii="Arial" w:hAnsi="Arial" w:cs="Arial"/>
              </w:rPr>
              <w:t>palabras</w:t>
            </w:r>
          </w:p>
        </w:tc>
      </w:tr>
      <w:tr w:rsidR="00C6386E" w14:paraId="3043C389" w14:textId="77777777" w:rsidTr="00C6386E">
        <w:tc>
          <w:tcPr>
            <w:tcW w:w="959" w:type="dxa"/>
          </w:tcPr>
          <w:p w14:paraId="16E66EBB" w14:textId="0797B4FF"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11 meses</w:t>
            </w:r>
          </w:p>
        </w:tc>
        <w:tc>
          <w:tcPr>
            <w:tcW w:w="8019" w:type="dxa"/>
          </w:tcPr>
          <w:p w14:paraId="2ABEA451" w14:textId="77777777" w:rsidR="004A395B" w:rsidRPr="006A7425" w:rsidRDefault="004A395B" w:rsidP="006A7425">
            <w:pPr>
              <w:pStyle w:val="Sinespaciado"/>
              <w:rPr>
                <w:rFonts w:ascii="Arial" w:hAnsi="Arial" w:cs="Arial"/>
              </w:rPr>
            </w:pPr>
            <w:r w:rsidRPr="006A7425">
              <w:rPr>
                <w:rFonts w:ascii="Arial" w:hAnsi="Arial" w:cs="Arial"/>
              </w:rPr>
              <w:t>Utiliza</w:t>
            </w:r>
            <w:r w:rsidRPr="006A7425">
              <w:rPr>
                <w:rFonts w:ascii="Arial" w:hAnsi="Arial" w:cs="Arial"/>
                <w:spacing w:val="-5"/>
              </w:rPr>
              <w:t xml:space="preserve"> </w:t>
            </w:r>
            <w:r w:rsidRPr="006A7425">
              <w:rPr>
                <w:rFonts w:ascii="Arial" w:hAnsi="Arial" w:cs="Arial"/>
              </w:rPr>
              <w:t>ademanes</w:t>
            </w:r>
            <w:r w:rsidRPr="006A7425">
              <w:rPr>
                <w:rFonts w:ascii="Arial" w:hAnsi="Arial" w:cs="Arial"/>
                <w:spacing w:val="-5"/>
              </w:rPr>
              <w:t xml:space="preserve"> </w:t>
            </w:r>
            <w:r w:rsidRPr="006A7425">
              <w:rPr>
                <w:rFonts w:ascii="Arial" w:hAnsi="Arial" w:cs="Arial"/>
              </w:rPr>
              <w:t>sociales</w:t>
            </w:r>
          </w:p>
          <w:p w14:paraId="6EB284E6" w14:textId="77777777" w:rsidR="004A395B" w:rsidRPr="006A7425" w:rsidRDefault="004A395B" w:rsidP="006A7425">
            <w:pPr>
              <w:pStyle w:val="Sinespaciado"/>
              <w:rPr>
                <w:rFonts w:ascii="Arial" w:hAnsi="Arial" w:cs="Arial"/>
              </w:rPr>
            </w:pPr>
            <w:r w:rsidRPr="006A7425">
              <w:rPr>
                <w:rFonts w:ascii="Arial" w:hAnsi="Arial" w:cs="Arial"/>
              </w:rPr>
              <w:t>Llora</w:t>
            </w:r>
            <w:r w:rsidRPr="006A7425">
              <w:rPr>
                <w:rFonts w:ascii="Arial" w:hAnsi="Arial" w:cs="Arial"/>
                <w:spacing w:val="-4"/>
              </w:rPr>
              <w:t xml:space="preserve"> </w:t>
            </w:r>
            <w:r w:rsidRPr="006A7425">
              <w:rPr>
                <w:rFonts w:ascii="Arial" w:hAnsi="Arial" w:cs="Arial"/>
              </w:rPr>
              <w:t>cuando</w:t>
            </w:r>
            <w:r w:rsidRPr="006A7425">
              <w:rPr>
                <w:rFonts w:ascii="Arial" w:hAnsi="Arial" w:cs="Arial"/>
                <w:spacing w:val="6"/>
              </w:rPr>
              <w:t xml:space="preserve"> </w:t>
            </w:r>
            <w:r w:rsidRPr="006A7425">
              <w:rPr>
                <w:rFonts w:ascii="Arial" w:hAnsi="Arial" w:cs="Arial"/>
              </w:rPr>
              <w:t>la</w:t>
            </w:r>
            <w:r w:rsidRPr="006A7425">
              <w:rPr>
                <w:rFonts w:ascii="Arial" w:hAnsi="Arial" w:cs="Arial"/>
                <w:spacing w:val="1"/>
              </w:rPr>
              <w:t xml:space="preserve"> </w:t>
            </w:r>
            <w:r w:rsidRPr="006A7425">
              <w:rPr>
                <w:rFonts w:ascii="Arial" w:hAnsi="Arial" w:cs="Arial"/>
              </w:rPr>
              <w:t>mamá</w:t>
            </w:r>
            <w:r w:rsidRPr="006A7425">
              <w:rPr>
                <w:rFonts w:ascii="Arial" w:hAnsi="Arial" w:cs="Arial"/>
                <w:spacing w:val="-3"/>
              </w:rPr>
              <w:t xml:space="preserve"> </w:t>
            </w:r>
            <w:r w:rsidRPr="006A7425">
              <w:rPr>
                <w:rFonts w:ascii="Arial" w:hAnsi="Arial" w:cs="Arial"/>
              </w:rPr>
              <w:t>o</w:t>
            </w:r>
            <w:r w:rsidRPr="006A7425">
              <w:rPr>
                <w:rFonts w:ascii="Arial" w:hAnsi="Arial" w:cs="Arial"/>
                <w:spacing w:val="1"/>
              </w:rPr>
              <w:t xml:space="preserve"> </w:t>
            </w:r>
            <w:r w:rsidRPr="006A7425">
              <w:rPr>
                <w:rFonts w:ascii="Arial" w:hAnsi="Arial" w:cs="Arial"/>
              </w:rPr>
              <w:t>el</w:t>
            </w:r>
            <w:r w:rsidRPr="006A7425">
              <w:rPr>
                <w:rFonts w:ascii="Arial" w:hAnsi="Arial" w:cs="Arial"/>
                <w:spacing w:val="-11"/>
              </w:rPr>
              <w:t xml:space="preserve"> </w:t>
            </w:r>
            <w:r w:rsidRPr="006A7425">
              <w:rPr>
                <w:rFonts w:ascii="Arial" w:hAnsi="Arial" w:cs="Arial"/>
              </w:rPr>
              <w:t>papá</w:t>
            </w:r>
            <w:r w:rsidRPr="006A7425">
              <w:rPr>
                <w:rFonts w:ascii="Arial" w:hAnsi="Arial" w:cs="Arial"/>
                <w:spacing w:val="-3"/>
              </w:rPr>
              <w:t xml:space="preserve"> </w:t>
            </w:r>
            <w:r w:rsidRPr="006A7425">
              <w:rPr>
                <w:rFonts w:ascii="Arial" w:hAnsi="Arial" w:cs="Arial"/>
              </w:rPr>
              <w:t>se</w:t>
            </w:r>
            <w:r w:rsidRPr="006A7425">
              <w:rPr>
                <w:rFonts w:ascii="Arial" w:hAnsi="Arial" w:cs="Arial"/>
                <w:spacing w:val="-4"/>
              </w:rPr>
              <w:t xml:space="preserve"> </w:t>
            </w:r>
            <w:r w:rsidRPr="006A7425">
              <w:rPr>
                <w:rFonts w:ascii="Arial" w:hAnsi="Arial" w:cs="Arial"/>
              </w:rPr>
              <w:t>aleja</w:t>
            </w:r>
          </w:p>
          <w:p w14:paraId="51A164B7" w14:textId="77777777" w:rsidR="004A395B" w:rsidRPr="006A7425" w:rsidRDefault="004A395B" w:rsidP="006A7425">
            <w:pPr>
              <w:pStyle w:val="Sinespaciado"/>
              <w:rPr>
                <w:rFonts w:ascii="Arial" w:hAnsi="Arial" w:cs="Arial"/>
              </w:rPr>
            </w:pPr>
            <w:r w:rsidRPr="006A7425">
              <w:rPr>
                <w:rFonts w:ascii="Arial" w:hAnsi="Arial" w:cs="Arial"/>
              </w:rPr>
              <w:t>Demuestra</w:t>
            </w:r>
            <w:r w:rsidRPr="006A7425">
              <w:rPr>
                <w:rFonts w:ascii="Arial" w:hAnsi="Arial" w:cs="Arial"/>
                <w:spacing w:val="-4"/>
              </w:rPr>
              <w:t xml:space="preserve"> </w:t>
            </w:r>
            <w:r w:rsidRPr="006A7425">
              <w:rPr>
                <w:rFonts w:ascii="Arial" w:hAnsi="Arial" w:cs="Arial"/>
              </w:rPr>
              <w:t>miedo</w:t>
            </w:r>
            <w:r w:rsidRPr="006A7425">
              <w:rPr>
                <w:rFonts w:ascii="Arial" w:hAnsi="Arial" w:cs="Arial"/>
                <w:spacing w:val="2"/>
              </w:rPr>
              <w:t xml:space="preserve"> </w:t>
            </w:r>
            <w:r w:rsidRPr="006A7425">
              <w:rPr>
                <w:rFonts w:ascii="Arial" w:hAnsi="Arial" w:cs="Arial"/>
              </w:rPr>
              <w:t>en</w:t>
            </w:r>
            <w:r w:rsidRPr="006A7425">
              <w:rPr>
                <w:rFonts w:ascii="Arial" w:hAnsi="Arial" w:cs="Arial"/>
                <w:spacing w:val="-7"/>
              </w:rPr>
              <w:t xml:space="preserve"> </w:t>
            </w:r>
            <w:r w:rsidRPr="006A7425">
              <w:rPr>
                <w:rFonts w:ascii="Arial" w:hAnsi="Arial" w:cs="Arial"/>
              </w:rPr>
              <w:t>algunas</w:t>
            </w:r>
            <w:r w:rsidRPr="006A7425">
              <w:rPr>
                <w:rFonts w:ascii="Arial" w:hAnsi="Arial" w:cs="Arial"/>
                <w:spacing w:val="-4"/>
              </w:rPr>
              <w:t xml:space="preserve"> </w:t>
            </w:r>
            <w:r w:rsidRPr="006A7425">
              <w:rPr>
                <w:rFonts w:ascii="Arial" w:hAnsi="Arial" w:cs="Arial"/>
              </w:rPr>
              <w:t>situaciones</w:t>
            </w:r>
          </w:p>
          <w:p w14:paraId="2132ADD7" w14:textId="37A18F61" w:rsidR="00C6386E" w:rsidRPr="006A7425" w:rsidRDefault="004A395B" w:rsidP="006A7425">
            <w:pPr>
              <w:pStyle w:val="Sinespaciado"/>
              <w:rPr>
                <w:rFonts w:ascii="Arial" w:eastAsia="Calibri" w:hAnsi="Arial" w:cs="Arial"/>
                <w:bCs/>
                <w:lang w:eastAsia="en-US"/>
              </w:rPr>
            </w:pPr>
            <w:r w:rsidRPr="006A7425">
              <w:rPr>
                <w:rFonts w:ascii="Arial" w:hAnsi="Arial" w:cs="Arial"/>
              </w:rPr>
              <w:t>Señala</w:t>
            </w:r>
            <w:r w:rsidRPr="006A7425">
              <w:rPr>
                <w:rFonts w:ascii="Arial" w:hAnsi="Arial" w:cs="Arial"/>
                <w:spacing w:val="-4"/>
              </w:rPr>
              <w:t xml:space="preserve"> </w:t>
            </w:r>
            <w:r w:rsidRPr="006A7425">
              <w:rPr>
                <w:rFonts w:ascii="Arial" w:hAnsi="Arial" w:cs="Arial"/>
              </w:rPr>
              <w:t>para</w:t>
            </w:r>
            <w:r w:rsidRPr="006A7425">
              <w:rPr>
                <w:rFonts w:ascii="Arial" w:hAnsi="Arial" w:cs="Arial"/>
                <w:spacing w:val="1"/>
              </w:rPr>
              <w:t xml:space="preserve"> </w:t>
            </w:r>
            <w:r w:rsidRPr="006A7425">
              <w:rPr>
                <w:rFonts w:ascii="Arial" w:hAnsi="Arial" w:cs="Arial"/>
              </w:rPr>
              <w:t>mostrar</w:t>
            </w:r>
            <w:r w:rsidRPr="006A7425">
              <w:rPr>
                <w:rFonts w:ascii="Arial" w:hAnsi="Arial" w:cs="Arial"/>
                <w:spacing w:val="-6"/>
              </w:rPr>
              <w:t xml:space="preserve"> </w:t>
            </w:r>
            <w:r w:rsidRPr="006A7425">
              <w:rPr>
                <w:rFonts w:ascii="Arial" w:hAnsi="Arial" w:cs="Arial"/>
              </w:rPr>
              <w:t>algo</w:t>
            </w:r>
            <w:r w:rsidRPr="006A7425">
              <w:rPr>
                <w:rFonts w:ascii="Arial" w:hAnsi="Arial" w:cs="Arial"/>
                <w:spacing w:val="1"/>
              </w:rPr>
              <w:t xml:space="preserve"> </w:t>
            </w:r>
            <w:r w:rsidRPr="006A7425">
              <w:rPr>
                <w:rFonts w:ascii="Arial" w:hAnsi="Arial" w:cs="Arial"/>
              </w:rPr>
              <w:t>que</w:t>
            </w:r>
            <w:r w:rsidRPr="006A7425">
              <w:rPr>
                <w:rFonts w:ascii="Arial" w:hAnsi="Arial" w:cs="Arial"/>
                <w:spacing w:val="-4"/>
              </w:rPr>
              <w:t xml:space="preserve"> </w:t>
            </w:r>
            <w:r w:rsidRPr="006A7425">
              <w:rPr>
                <w:rFonts w:ascii="Arial" w:hAnsi="Arial" w:cs="Arial"/>
              </w:rPr>
              <w:t>le</w:t>
            </w:r>
            <w:r w:rsidRPr="006A7425">
              <w:rPr>
                <w:rFonts w:ascii="Arial" w:hAnsi="Arial" w:cs="Arial"/>
                <w:spacing w:val="1"/>
              </w:rPr>
              <w:t xml:space="preserve"> </w:t>
            </w:r>
            <w:r w:rsidRPr="006A7425">
              <w:rPr>
                <w:rFonts w:ascii="Arial" w:hAnsi="Arial" w:cs="Arial"/>
              </w:rPr>
              <w:t>llama</w:t>
            </w:r>
            <w:r w:rsidRPr="006A7425">
              <w:rPr>
                <w:rFonts w:ascii="Arial" w:hAnsi="Arial" w:cs="Arial"/>
                <w:spacing w:val="1"/>
              </w:rPr>
              <w:t xml:space="preserve"> </w:t>
            </w:r>
            <w:r w:rsidRPr="006A7425">
              <w:rPr>
                <w:rFonts w:ascii="Arial" w:hAnsi="Arial" w:cs="Arial"/>
              </w:rPr>
              <w:t>la</w:t>
            </w:r>
            <w:r w:rsidRPr="006A7425">
              <w:rPr>
                <w:rFonts w:ascii="Arial" w:hAnsi="Arial" w:cs="Arial"/>
                <w:spacing w:val="-4"/>
              </w:rPr>
              <w:t xml:space="preserve"> </w:t>
            </w:r>
            <w:r w:rsidRPr="006A7425">
              <w:rPr>
                <w:rFonts w:ascii="Arial" w:hAnsi="Arial" w:cs="Arial"/>
              </w:rPr>
              <w:t>atención</w:t>
            </w:r>
          </w:p>
        </w:tc>
      </w:tr>
      <w:tr w:rsidR="00C6386E" w14:paraId="126A5924" w14:textId="77777777" w:rsidTr="00C6386E">
        <w:tc>
          <w:tcPr>
            <w:tcW w:w="959" w:type="dxa"/>
          </w:tcPr>
          <w:p w14:paraId="4D4C5443" w14:textId="5FEF7F0C"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12</w:t>
            </w:r>
            <w:r w:rsidR="004A395B" w:rsidRPr="006A7425">
              <w:rPr>
                <w:rFonts w:ascii="Arial" w:eastAsia="Calibri" w:hAnsi="Arial" w:cs="Arial"/>
                <w:lang w:eastAsia="en-US"/>
              </w:rPr>
              <w:t xml:space="preserve"> a 18</w:t>
            </w:r>
            <w:r w:rsidRPr="006A7425">
              <w:rPr>
                <w:rFonts w:ascii="Arial" w:eastAsia="Calibri" w:hAnsi="Arial" w:cs="Arial"/>
                <w:lang w:eastAsia="en-US"/>
              </w:rPr>
              <w:t xml:space="preserve"> meses</w:t>
            </w:r>
          </w:p>
        </w:tc>
        <w:tc>
          <w:tcPr>
            <w:tcW w:w="8019" w:type="dxa"/>
          </w:tcPr>
          <w:p w14:paraId="12E0B336" w14:textId="77777777" w:rsidR="004A395B" w:rsidRPr="006A7425" w:rsidRDefault="004A395B" w:rsidP="006A7425">
            <w:pPr>
              <w:pStyle w:val="Sinespaciado"/>
              <w:rPr>
                <w:rFonts w:ascii="Arial" w:hAnsi="Arial" w:cs="Arial"/>
              </w:rPr>
            </w:pPr>
            <w:r w:rsidRPr="006A7425">
              <w:rPr>
                <w:rFonts w:ascii="Arial" w:hAnsi="Arial" w:cs="Arial"/>
              </w:rPr>
              <w:t>Produce</w:t>
            </w:r>
            <w:r w:rsidRPr="006A7425">
              <w:rPr>
                <w:rFonts w:ascii="Arial" w:hAnsi="Arial" w:cs="Arial"/>
                <w:spacing w:val="-4"/>
              </w:rPr>
              <w:t xml:space="preserve"> </w:t>
            </w:r>
            <w:r w:rsidRPr="006A7425">
              <w:rPr>
                <w:rFonts w:ascii="Arial" w:hAnsi="Arial" w:cs="Arial"/>
              </w:rPr>
              <w:t>jerga</w:t>
            </w:r>
            <w:r w:rsidRPr="006A7425">
              <w:rPr>
                <w:rFonts w:ascii="Arial" w:hAnsi="Arial" w:cs="Arial"/>
                <w:spacing w:val="-3"/>
              </w:rPr>
              <w:t xml:space="preserve"> </w:t>
            </w:r>
            <w:r w:rsidRPr="006A7425">
              <w:rPr>
                <w:rFonts w:ascii="Arial" w:hAnsi="Arial" w:cs="Arial"/>
              </w:rPr>
              <w:t>para</w:t>
            </w:r>
            <w:r w:rsidRPr="006A7425">
              <w:rPr>
                <w:rFonts w:ascii="Arial" w:hAnsi="Arial" w:cs="Arial"/>
                <w:spacing w:val="-4"/>
              </w:rPr>
              <w:t xml:space="preserve"> </w:t>
            </w:r>
            <w:r w:rsidRPr="006A7425">
              <w:rPr>
                <w:rFonts w:ascii="Arial" w:hAnsi="Arial" w:cs="Arial"/>
              </w:rPr>
              <w:t>comunicarse</w:t>
            </w:r>
          </w:p>
          <w:p w14:paraId="5147E426" w14:textId="77777777" w:rsidR="004A395B" w:rsidRPr="006A7425" w:rsidRDefault="004A395B" w:rsidP="006A7425">
            <w:pPr>
              <w:pStyle w:val="Sinespaciado"/>
              <w:rPr>
                <w:rFonts w:ascii="Arial" w:hAnsi="Arial" w:cs="Arial"/>
              </w:rPr>
            </w:pPr>
            <w:r w:rsidRPr="006A7425">
              <w:rPr>
                <w:rFonts w:ascii="Arial" w:hAnsi="Arial" w:cs="Arial"/>
              </w:rPr>
              <w:t>Sigue</w:t>
            </w:r>
            <w:r w:rsidRPr="006A7425">
              <w:rPr>
                <w:rFonts w:ascii="Arial" w:hAnsi="Arial" w:cs="Arial"/>
                <w:spacing w:val="-2"/>
              </w:rPr>
              <w:t xml:space="preserve"> </w:t>
            </w:r>
            <w:r w:rsidRPr="006A7425">
              <w:rPr>
                <w:rFonts w:ascii="Arial" w:hAnsi="Arial" w:cs="Arial"/>
              </w:rPr>
              <w:t>órdenes</w:t>
            </w:r>
            <w:r w:rsidRPr="006A7425">
              <w:rPr>
                <w:rFonts w:ascii="Arial" w:hAnsi="Arial" w:cs="Arial"/>
                <w:spacing w:val="-2"/>
              </w:rPr>
              <w:t xml:space="preserve"> </w:t>
            </w:r>
            <w:r w:rsidRPr="006A7425">
              <w:rPr>
                <w:rFonts w:ascii="Arial" w:hAnsi="Arial" w:cs="Arial"/>
              </w:rPr>
              <w:t>acompañadas</w:t>
            </w:r>
            <w:r w:rsidRPr="006A7425">
              <w:rPr>
                <w:rFonts w:ascii="Arial" w:hAnsi="Arial" w:cs="Arial"/>
                <w:spacing w:val="-2"/>
              </w:rPr>
              <w:t xml:space="preserve"> </w:t>
            </w:r>
            <w:r w:rsidRPr="006A7425">
              <w:rPr>
                <w:rFonts w:ascii="Arial" w:hAnsi="Arial" w:cs="Arial"/>
              </w:rPr>
              <w:t>de</w:t>
            </w:r>
            <w:r w:rsidRPr="006A7425">
              <w:rPr>
                <w:rFonts w:ascii="Arial" w:hAnsi="Arial" w:cs="Arial"/>
                <w:spacing w:val="-2"/>
              </w:rPr>
              <w:t xml:space="preserve"> </w:t>
            </w:r>
            <w:r w:rsidRPr="006A7425">
              <w:rPr>
                <w:rFonts w:ascii="Arial" w:hAnsi="Arial" w:cs="Arial"/>
              </w:rPr>
              <w:t>gestos</w:t>
            </w:r>
          </w:p>
          <w:p w14:paraId="4E087539" w14:textId="77777777" w:rsidR="004A395B" w:rsidRPr="006A7425" w:rsidRDefault="004A395B" w:rsidP="006A7425">
            <w:pPr>
              <w:pStyle w:val="Sinespaciado"/>
              <w:rPr>
                <w:rFonts w:ascii="Arial" w:hAnsi="Arial" w:cs="Arial"/>
              </w:rPr>
            </w:pPr>
            <w:r w:rsidRPr="006A7425">
              <w:rPr>
                <w:rFonts w:ascii="Arial" w:hAnsi="Arial" w:cs="Arial"/>
              </w:rPr>
              <w:t>Comprende</w:t>
            </w:r>
            <w:r w:rsidRPr="006A7425">
              <w:rPr>
                <w:rFonts w:ascii="Arial" w:hAnsi="Arial" w:cs="Arial"/>
                <w:spacing w:val="-6"/>
              </w:rPr>
              <w:t xml:space="preserve"> </w:t>
            </w:r>
            <w:r w:rsidRPr="006A7425">
              <w:rPr>
                <w:rFonts w:ascii="Arial" w:hAnsi="Arial" w:cs="Arial"/>
              </w:rPr>
              <w:t>palabras</w:t>
            </w:r>
            <w:r w:rsidRPr="006A7425">
              <w:rPr>
                <w:rFonts w:ascii="Arial" w:hAnsi="Arial" w:cs="Arial"/>
                <w:spacing w:val="-7"/>
              </w:rPr>
              <w:t xml:space="preserve"> </w:t>
            </w:r>
            <w:r w:rsidRPr="006A7425">
              <w:rPr>
                <w:rFonts w:ascii="Arial" w:hAnsi="Arial" w:cs="Arial"/>
              </w:rPr>
              <w:t>o</w:t>
            </w:r>
            <w:r w:rsidRPr="006A7425">
              <w:rPr>
                <w:rFonts w:ascii="Arial" w:hAnsi="Arial" w:cs="Arial"/>
                <w:spacing w:val="-1"/>
              </w:rPr>
              <w:t xml:space="preserve"> </w:t>
            </w:r>
            <w:r w:rsidRPr="006A7425">
              <w:rPr>
                <w:rFonts w:ascii="Arial" w:hAnsi="Arial" w:cs="Arial"/>
              </w:rPr>
              <w:t>señas</w:t>
            </w:r>
            <w:r w:rsidRPr="006A7425">
              <w:rPr>
                <w:rFonts w:ascii="Arial" w:hAnsi="Arial" w:cs="Arial"/>
                <w:spacing w:val="-7"/>
              </w:rPr>
              <w:t xml:space="preserve"> </w:t>
            </w:r>
            <w:r w:rsidRPr="006A7425">
              <w:rPr>
                <w:rFonts w:ascii="Arial" w:hAnsi="Arial" w:cs="Arial"/>
              </w:rPr>
              <w:t>sencillas</w:t>
            </w:r>
          </w:p>
          <w:p w14:paraId="3585E95E" w14:textId="77777777" w:rsidR="004A395B" w:rsidRPr="006A7425" w:rsidRDefault="004A395B" w:rsidP="006A7425">
            <w:pPr>
              <w:pStyle w:val="Sinespaciado"/>
              <w:rPr>
                <w:rFonts w:ascii="Arial" w:hAnsi="Arial" w:cs="Arial"/>
              </w:rPr>
            </w:pPr>
            <w:r w:rsidRPr="006A7425">
              <w:rPr>
                <w:rFonts w:ascii="Arial" w:hAnsi="Arial" w:cs="Arial"/>
              </w:rPr>
              <w:t>Imita</w:t>
            </w:r>
            <w:r w:rsidRPr="006A7425">
              <w:rPr>
                <w:rFonts w:ascii="Arial" w:hAnsi="Arial" w:cs="Arial"/>
                <w:spacing w:val="-4"/>
              </w:rPr>
              <w:t xml:space="preserve"> </w:t>
            </w:r>
            <w:r w:rsidRPr="006A7425">
              <w:rPr>
                <w:rFonts w:ascii="Arial" w:hAnsi="Arial" w:cs="Arial"/>
              </w:rPr>
              <w:t>palabras</w:t>
            </w:r>
            <w:r w:rsidRPr="006A7425">
              <w:rPr>
                <w:rFonts w:ascii="Arial" w:hAnsi="Arial" w:cs="Arial"/>
                <w:spacing w:val="-4"/>
              </w:rPr>
              <w:t xml:space="preserve"> </w:t>
            </w:r>
            <w:r w:rsidRPr="006A7425">
              <w:rPr>
                <w:rFonts w:ascii="Arial" w:hAnsi="Arial" w:cs="Arial"/>
              </w:rPr>
              <w:t>o</w:t>
            </w:r>
            <w:r w:rsidRPr="006A7425">
              <w:rPr>
                <w:rFonts w:ascii="Arial" w:hAnsi="Arial" w:cs="Arial"/>
                <w:spacing w:val="2"/>
              </w:rPr>
              <w:t xml:space="preserve"> </w:t>
            </w:r>
            <w:r w:rsidRPr="006A7425">
              <w:rPr>
                <w:rFonts w:ascii="Arial" w:hAnsi="Arial" w:cs="Arial"/>
              </w:rPr>
              <w:t>señas</w:t>
            </w:r>
            <w:r w:rsidRPr="006A7425">
              <w:rPr>
                <w:rFonts w:ascii="Arial" w:hAnsi="Arial" w:cs="Arial"/>
                <w:spacing w:val="-4"/>
              </w:rPr>
              <w:t xml:space="preserve"> </w:t>
            </w:r>
            <w:r w:rsidRPr="006A7425">
              <w:rPr>
                <w:rFonts w:ascii="Arial" w:hAnsi="Arial" w:cs="Arial"/>
              </w:rPr>
              <w:t>aisladas</w:t>
            </w:r>
          </w:p>
          <w:p w14:paraId="6D5696EF" w14:textId="77777777" w:rsidR="004A395B" w:rsidRPr="006A7425" w:rsidRDefault="004A395B" w:rsidP="006A7425">
            <w:pPr>
              <w:pStyle w:val="Sinespaciado"/>
              <w:rPr>
                <w:rFonts w:ascii="Arial" w:hAnsi="Arial" w:cs="Arial"/>
              </w:rPr>
            </w:pPr>
            <w:r w:rsidRPr="006A7425">
              <w:rPr>
                <w:rFonts w:ascii="Arial" w:hAnsi="Arial" w:cs="Arial"/>
              </w:rPr>
              <w:t>Actúa</w:t>
            </w:r>
            <w:r w:rsidRPr="006A7425">
              <w:rPr>
                <w:rFonts w:ascii="Arial" w:hAnsi="Arial" w:cs="Arial"/>
                <w:spacing w:val="-3"/>
              </w:rPr>
              <w:t xml:space="preserve"> </w:t>
            </w:r>
            <w:r w:rsidRPr="006A7425">
              <w:rPr>
                <w:rFonts w:ascii="Arial" w:hAnsi="Arial" w:cs="Arial"/>
              </w:rPr>
              <w:t>con</w:t>
            </w:r>
            <w:r w:rsidRPr="006A7425">
              <w:rPr>
                <w:rFonts w:ascii="Arial" w:hAnsi="Arial" w:cs="Arial"/>
                <w:spacing w:val="-11"/>
              </w:rPr>
              <w:t xml:space="preserve"> </w:t>
            </w:r>
            <w:r w:rsidRPr="006A7425">
              <w:rPr>
                <w:rFonts w:ascii="Arial" w:hAnsi="Arial" w:cs="Arial"/>
              </w:rPr>
              <w:t>timidez</w:t>
            </w:r>
            <w:r w:rsidRPr="006A7425">
              <w:rPr>
                <w:rFonts w:ascii="Arial" w:hAnsi="Arial" w:cs="Arial"/>
                <w:spacing w:val="-2"/>
              </w:rPr>
              <w:t xml:space="preserve"> </w:t>
            </w:r>
            <w:r w:rsidRPr="006A7425">
              <w:rPr>
                <w:rFonts w:ascii="Arial" w:hAnsi="Arial" w:cs="Arial"/>
              </w:rPr>
              <w:t>o</w:t>
            </w:r>
            <w:r w:rsidRPr="006A7425">
              <w:rPr>
                <w:rFonts w:ascii="Arial" w:hAnsi="Arial" w:cs="Arial"/>
                <w:spacing w:val="2"/>
              </w:rPr>
              <w:t xml:space="preserve"> </w:t>
            </w:r>
            <w:r w:rsidRPr="006A7425">
              <w:rPr>
                <w:rFonts w:ascii="Arial" w:hAnsi="Arial" w:cs="Arial"/>
              </w:rPr>
              <w:t>se</w:t>
            </w:r>
            <w:r w:rsidRPr="006A7425">
              <w:rPr>
                <w:rFonts w:ascii="Arial" w:hAnsi="Arial" w:cs="Arial"/>
                <w:spacing w:val="-2"/>
              </w:rPr>
              <w:t xml:space="preserve"> </w:t>
            </w:r>
            <w:r w:rsidRPr="006A7425">
              <w:rPr>
                <w:rFonts w:ascii="Arial" w:hAnsi="Arial" w:cs="Arial"/>
              </w:rPr>
              <w:t>pone</w:t>
            </w:r>
            <w:r w:rsidRPr="006A7425">
              <w:rPr>
                <w:rFonts w:ascii="Arial" w:hAnsi="Arial" w:cs="Arial"/>
                <w:spacing w:val="-3"/>
              </w:rPr>
              <w:t xml:space="preserve"> </w:t>
            </w:r>
            <w:r w:rsidRPr="006A7425">
              <w:rPr>
                <w:rFonts w:ascii="Arial" w:hAnsi="Arial" w:cs="Arial"/>
              </w:rPr>
              <w:t>nervioso</w:t>
            </w:r>
            <w:r w:rsidRPr="006A7425">
              <w:rPr>
                <w:rFonts w:ascii="Arial" w:hAnsi="Arial" w:cs="Arial"/>
                <w:spacing w:val="8"/>
              </w:rPr>
              <w:t xml:space="preserve"> </w:t>
            </w:r>
            <w:r w:rsidRPr="006A7425">
              <w:rPr>
                <w:rFonts w:ascii="Arial" w:hAnsi="Arial" w:cs="Arial"/>
              </w:rPr>
              <w:t>frente</w:t>
            </w:r>
            <w:r w:rsidRPr="006A7425">
              <w:rPr>
                <w:rFonts w:ascii="Arial" w:hAnsi="Arial" w:cs="Arial"/>
                <w:spacing w:val="-3"/>
              </w:rPr>
              <w:t xml:space="preserve"> </w:t>
            </w:r>
            <w:r w:rsidRPr="006A7425">
              <w:rPr>
                <w:rFonts w:ascii="Arial" w:hAnsi="Arial" w:cs="Arial"/>
              </w:rPr>
              <w:t>a</w:t>
            </w:r>
            <w:r w:rsidRPr="006A7425">
              <w:rPr>
                <w:rFonts w:ascii="Arial" w:hAnsi="Arial" w:cs="Arial"/>
                <w:spacing w:val="-2"/>
              </w:rPr>
              <w:t xml:space="preserve"> </w:t>
            </w:r>
            <w:r w:rsidRPr="006A7425">
              <w:rPr>
                <w:rFonts w:ascii="Arial" w:hAnsi="Arial" w:cs="Arial"/>
              </w:rPr>
              <w:t>desconocidos</w:t>
            </w:r>
          </w:p>
          <w:p w14:paraId="04497DC3" w14:textId="2DE93C39" w:rsidR="00C6386E" w:rsidRPr="006A7425" w:rsidRDefault="004A395B" w:rsidP="006A7425">
            <w:pPr>
              <w:pStyle w:val="Sinespaciado"/>
              <w:rPr>
                <w:rFonts w:ascii="Arial" w:eastAsia="Calibri" w:hAnsi="Arial" w:cs="Arial"/>
                <w:bCs/>
                <w:lang w:eastAsia="en-US"/>
              </w:rPr>
            </w:pPr>
            <w:r w:rsidRPr="006A7425">
              <w:rPr>
                <w:rFonts w:ascii="Arial" w:hAnsi="Arial" w:cs="Arial"/>
              </w:rPr>
              <w:t>Usa</w:t>
            </w:r>
            <w:r w:rsidRPr="006A7425">
              <w:rPr>
                <w:rFonts w:ascii="Arial" w:hAnsi="Arial" w:cs="Arial"/>
                <w:spacing w:val="-4"/>
              </w:rPr>
              <w:t xml:space="preserve"> </w:t>
            </w:r>
            <w:r w:rsidRPr="006A7425">
              <w:rPr>
                <w:rFonts w:ascii="Arial" w:hAnsi="Arial" w:cs="Arial"/>
              </w:rPr>
              <w:t>gestos</w:t>
            </w:r>
            <w:r w:rsidRPr="006A7425">
              <w:rPr>
                <w:rFonts w:ascii="Arial" w:hAnsi="Arial" w:cs="Arial"/>
                <w:spacing w:val="-4"/>
              </w:rPr>
              <w:t xml:space="preserve"> </w:t>
            </w:r>
            <w:r w:rsidRPr="006A7425">
              <w:rPr>
                <w:rFonts w:ascii="Arial" w:hAnsi="Arial" w:cs="Arial"/>
              </w:rPr>
              <w:t>simples</w:t>
            </w:r>
            <w:r w:rsidRPr="006A7425">
              <w:rPr>
                <w:rFonts w:ascii="Arial" w:hAnsi="Arial" w:cs="Arial"/>
                <w:spacing w:val="-5"/>
              </w:rPr>
              <w:t xml:space="preserve"> </w:t>
            </w:r>
            <w:r w:rsidRPr="006A7425">
              <w:rPr>
                <w:rFonts w:ascii="Arial" w:hAnsi="Arial" w:cs="Arial"/>
              </w:rPr>
              <w:t>como</w:t>
            </w:r>
            <w:r w:rsidRPr="006A7425">
              <w:rPr>
                <w:rFonts w:ascii="Arial" w:hAnsi="Arial" w:cs="Arial"/>
                <w:spacing w:val="1"/>
              </w:rPr>
              <w:t xml:space="preserve"> </w:t>
            </w:r>
            <w:r w:rsidRPr="006A7425">
              <w:rPr>
                <w:rFonts w:ascii="Arial" w:hAnsi="Arial" w:cs="Arial"/>
              </w:rPr>
              <w:t>mover</w:t>
            </w:r>
            <w:r w:rsidRPr="006A7425">
              <w:rPr>
                <w:rFonts w:ascii="Arial" w:hAnsi="Arial" w:cs="Arial"/>
                <w:spacing w:val="3"/>
              </w:rPr>
              <w:t xml:space="preserve"> </w:t>
            </w:r>
            <w:r w:rsidRPr="006A7425">
              <w:rPr>
                <w:rFonts w:ascii="Arial" w:hAnsi="Arial" w:cs="Arial"/>
              </w:rPr>
              <w:t>la</w:t>
            </w:r>
            <w:r w:rsidRPr="006A7425">
              <w:rPr>
                <w:rFonts w:ascii="Arial" w:hAnsi="Arial" w:cs="Arial"/>
                <w:spacing w:val="-3"/>
              </w:rPr>
              <w:t xml:space="preserve"> </w:t>
            </w:r>
            <w:r w:rsidRPr="006A7425">
              <w:rPr>
                <w:rFonts w:ascii="Arial" w:hAnsi="Arial" w:cs="Arial"/>
              </w:rPr>
              <w:t>cabeza</w:t>
            </w:r>
            <w:r w:rsidRPr="006A7425">
              <w:rPr>
                <w:rFonts w:ascii="Arial" w:hAnsi="Arial" w:cs="Arial"/>
                <w:spacing w:val="-4"/>
              </w:rPr>
              <w:t xml:space="preserve"> </w:t>
            </w:r>
            <w:r w:rsidRPr="006A7425">
              <w:rPr>
                <w:rFonts w:ascii="Arial" w:hAnsi="Arial" w:cs="Arial"/>
              </w:rPr>
              <w:t>de</w:t>
            </w:r>
            <w:r w:rsidRPr="006A7425">
              <w:rPr>
                <w:rFonts w:ascii="Arial" w:hAnsi="Arial" w:cs="Arial"/>
                <w:spacing w:val="1"/>
              </w:rPr>
              <w:t xml:space="preserve"> </w:t>
            </w:r>
            <w:r w:rsidRPr="006A7425">
              <w:rPr>
                <w:rFonts w:ascii="Arial" w:hAnsi="Arial" w:cs="Arial"/>
              </w:rPr>
              <w:t>lado</w:t>
            </w:r>
            <w:r w:rsidRPr="006A7425">
              <w:rPr>
                <w:rFonts w:ascii="Arial" w:hAnsi="Arial" w:cs="Arial"/>
                <w:spacing w:val="-2"/>
              </w:rPr>
              <w:t xml:space="preserve"> </w:t>
            </w:r>
            <w:r w:rsidRPr="006A7425">
              <w:rPr>
                <w:rFonts w:ascii="Arial" w:hAnsi="Arial" w:cs="Arial"/>
              </w:rPr>
              <w:t>a</w:t>
            </w:r>
            <w:r w:rsidRPr="006A7425">
              <w:rPr>
                <w:rFonts w:ascii="Arial" w:hAnsi="Arial" w:cs="Arial"/>
                <w:spacing w:val="1"/>
              </w:rPr>
              <w:t xml:space="preserve"> </w:t>
            </w:r>
            <w:r w:rsidRPr="006A7425">
              <w:rPr>
                <w:rFonts w:ascii="Arial" w:hAnsi="Arial" w:cs="Arial"/>
              </w:rPr>
              <w:t>lado</w:t>
            </w:r>
            <w:r w:rsidRPr="006A7425">
              <w:rPr>
                <w:rFonts w:ascii="Arial" w:hAnsi="Arial" w:cs="Arial"/>
                <w:spacing w:val="1"/>
              </w:rPr>
              <w:t xml:space="preserve"> </w:t>
            </w:r>
            <w:r w:rsidRPr="006A7425">
              <w:rPr>
                <w:rFonts w:ascii="Arial" w:hAnsi="Arial" w:cs="Arial"/>
              </w:rPr>
              <w:t>para</w:t>
            </w:r>
            <w:r w:rsidRPr="006A7425">
              <w:rPr>
                <w:rFonts w:ascii="Arial" w:hAnsi="Arial" w:cs="Arial"/>
                <w:spacing w:val="3"/>
              </w:rPr>
              <w:t xml:space="preserve"> </w:t>
            </w:r>
            <w:r w:rsidRPr="006A7425">
              <w:rPr>
                <w:rFonts w:ascii="Arial" w:hAnsi="Arial" w:cs="Arial"/>
              </w:rPr>
              <w:t>decir</w:t>
            </w:r>
            <w:r w:rsidRPr="006A7425">
              <w:rPr>
                <w:rFonts w:ascii="Arial" w:hAnsi="Arial" w:cs="Arial"/>
                <w:spacing w:val="-2"/>
              </w:rPr>
              <w:t xml:space="preserve"> </w:t>
            </w:r>
            <w:r w:rsidRPr="006A7425">
              <w:rPr>
                <w:rFonts w:ascii="Arial" w:hAnsi="Arial" w:cs="Arial"/>
              </w:rPr>
              <w:t>“no”</w:t>
            </w:r>
            <w:r w:rsidRPr="006A7425">
              <w:rPr>
                <w:rFonts w:ascii="Arial" w:hAnsi="Arial" w:cs="Arial"/>
                <w:spacing w:val="54"/>
              </w:rPr>
              <w:t xml:space="preserve"> </w:t>
            </w:r>
            <w:r w:rsidRPr="006A7425">
              <w:rPr>
                <w:rFonts w:ascii="Arial" w:hAnsi="Arial" w:cs="Arial"/>
              </w:rPr>
              <w:t>o</w:t>
            </w:r>
            <w:r w:rsidRPr="006A7425">
              <w:rPr>
                <w:rFonts w:ascii="Arial" w:hAnsi="Arial" w:cs="Arial"/>
                <w:spacing w:val="-3"/>
              </w:rPr>
              <w:t xml:space="preserve"> </w:t>
            </w:r>
            <w:r w:rsidRPr="006A7425">
              <w:rPr>
                <w:rFonts w:ascii="Arial" w:hAnsi="Arial" w:cs="Arial"/>
              </w:rPr>
              <w:t>despedirse</w:t>
            </w:r>
            <w:r w:rsidRPr="006A7425">
              <w:rPr>
                <w:rFonts w:ascii="Arial" w:hAnsi="Arial" w:cs="Arial"/>
                <w:spacing w:val="-3"/>
              </w:rPr>
              <w:t xml:space="preserve"> </w:t>
            </w:r>
            <w:r w:rsidRPr="006A7425">
              <w:rPr>
                <w:rFonts w:ascii="Arial" w:hAnsi="Arial" w:cs="Arial"/>
              </w:rPr>
              <w:t>con</w:t>
            </w:r>
            <w:r w:rsidRPr="006A7425">
              <w:rPr>
                <w:rFonts w:ascii="Arial" w:hAnsi="Arial" w:cs="Arial"/>
                <w:spacing w:val="-3"/>
              </w:rPr>
              <w:t xml:space="preserve"> </w:t>
            </w:r>
            <w:r w:rsidRPr="006A7425">
              <w:rPr>
                <w:rFonts w:ascii="Arial" w:hAnsi="Arial" w:cs="Arial"/>
              </w:rPr>
              <w:t>la</w:t>
            </w:r>
            <w:r w:rsidRPr="006A7425">
              <w:rPr>
                <w:rFonts w:ascii="Arial" w:hAnsi="Arial" w:cs="Arial"/>
                <w:spacing w:val="1"/>
              </w:rPr>
              <w:t xml:space="preserve"> </w:t>
            </w:r>
            <w:r w:rsidRPr="006A7425">
              <w:rPr>
                <w:rFonts w:ascii="Arial" w:hAnsi="Arial" w:cs="Arial"/>
              </w:rPr>
              <w:t>mano</w:t>
            </w:r>
          </w:p>
        </w:tc>
      </w:tr>
      <w:tr w:rsidR="00C6386E" w14:paraId="0ADF2887" w14:textId="77777777" w:rsidTr="00C6386E">
        <w:tc>
          <w:tcPr>
            <w:tcW w:w="959" w:type="dxa"/>
          </w:tcPr>
          <w:p w14:paraId="14EA6F81" w14:textId="10491171"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24 meses</w:t>
            </w:r>
          </w:p>
        </w:tc>
        <w:tc>
          <w:tcPr>
            <w:tcW w:w="8019" w:type="dxa"/>
          </w:tcPr>
          <w:p w14:paraId="1367DC2B" w14:textId="6F049687" w:rsidR="004A395B" w:rsidRPr="006A7425" w:rsidRDefault="004A395B" w:rsidP="006A7425">
            <w:pPr>
              <w:pStyle w:val="Sinespaciado"/>
              <w:rPr>
                <w:rFonts w:ascii="Arial" w:hAnsi="Arial" w:cs="Arial"/>
              </w:rPr>
            </w:pPr>
            <w:r w:rsidRPr="006A7425">
              <w:rPr>
                <w:rFonts w:ascii="Arial" w:hAnsi="Arial" w:cs="Arial"/>
              </w:rPr>
              <w:t>Habla</w:t>
            </w:r>
            <w:r w:rsidRPr="006A7425">
              <w:rPr>
                <w:rFonts w:ascii="Arial" w:hAnsi="Arial" w:cs="Arial"/>
                <w:spacing w:val="-3"/>
              </w:rPr>
              <w:t xml:space="preserve"> </w:t>
            </w:r>
            <w:r w:rsidR="006A7425" w:rsidRPr="006A7425">
              <w:rPr>
                <w:rFonts w:ascii="Arial" w:hAnsi="Arial" w:cs="Arial"/>
              </w:rPr>
              <w:t>paralela</w:t>
            </w:r>
            <w:r w:rsidR="006A7425" w:rsidRPr="006A7425">
              <w:rPr>
                <w:rFonts w:ascii="Arial" w:hAnsi="Arial" w:cs="Arial"/>
                <w:spacing w:val="-3"/>
              </w:rPr>
              <w:t>,</w:t>
            </w:r>
            <w:r w:rsidRPr="006A7425">
              <w:rPr>
                <w:rFonts w:ascii="Arial" w:hAnsi="Arial" w:cs="Arial"/>
              </w:rPr>
              <w:t xml:space="preserve"> le</w:t>
            </w:r>
            <w:r w:rsidRPr="006A7425">
              <w:rPr>
                <w:rFonts w:ascii="Arial" w:hAnsi="Arial" w:cs="Arial"/>
                <w:spacing w:val="-3"/>
              </w:rPr>
              <w:t xml:space="preserve"> </w:t>
            </w:r>
            <w:r w:rsidRPr="006A7425">
              <w:rPr>
                <w:rFonts w:ascii="Arial" w:hAnsi="Arial" w:cs="Arial"/>
              </w:rPr>
              <w:t>dice</w:t>
            </w:r>
            <w:r w:rsidRPr="006A7425">
              <w:rPr>
                <w:rFonts w:ascii="Arial" w:hAnsi="Arial" w:cs="Arial"/>
                <w:spacing w:val="-3"/>
              </w:rPr>
              <w:t xml:space="preserve"> </w:t>
            </w:r>
            <w:r w:rsidRPr="006A7425">
              <w:rPr>
                <w:rFonts w:ascii="Arial" w:hAnsi="Arial" w:cs="Arial"/>
              </w:rPr>
              <w:t>al</w:t>
            </w:r>
            <w:r w:rsidRPr="006A7425">
              <w:rPr>
                <w:rFonts w:ascii="Arial" w:hAnsi="Arial" w:cs="Arial"/>
                <w:spacing w:val="-7"/>
              </w:rPr>
              <w:t xml:space="preserve"> </w:t>
            </w:r>
            <w:r w:rsidRPr="006A7425">
              <w:rPr>
                <w:rFonts w:ascii="Arial" w:hAnsi="Arial" w:cs="Arial"/>
              </w:rPr>
              <w:t>niño</w:t>
            </w:r>
            <w:r w:rsidRPr="006A7425">
              <w:rPr>
                <w:rFonts w:ascii="Arial" w:hAnsi="Arial" w:cs="Arial"/>
                <w:spacing w:val="7"/>
              </w:rPr>
              <w:t xml:space="preserve"> </w:t>
            </w:r>
            <w:r w:rsidRPr="006A7425">
              <w:rPr>
                <w:rFonts w:ascii="Arial" w:hAnsi="Arial" w:cs="Arial"/>
              </w:rPr>
              <w:t>lo</w:t>
            </w:r>
            <w:r w:rsidRPr="006A7425">
              <w:rPr>
                <w:rFonts w:ascii="Arial" w:hAnsi="Arial" w:cs="Arial"/>
                <w:spacing w:val="1"/>
              </w:rPr>
              <w:t xml:space="preserve"> </w:t>
            </w:r>
            <w:r w:rsidRPr="006A7425">
              <w:rPr>
                <w:rFonts w:ascii="Arial" w:hAnsi="Arial" w:cs="Arial"/>
              </w:rPr>
              <w:t>que</w:t>
            </w:r>
            <w:r w:rsidRPr="006A7425">
              <w:rPr>
                <w:rFonts w:ascii="Arial" w:hAnsi="Arial" w:cs="Arial"/>
                <w:spacing w:val="-3"/>
              </w:rPr>
              <w:t xml:space="preserve"> </w:t>
            </w:r>
            <w:r w:rsidRPr="006A7425">
              <w:rPr>
                <w:rFonts w:ascii="Arial" w:hAnsi="Arial" w:cs="Arial"/>
              </w:rPr>
              <w:t>está</w:t>
            </w:r>
            <w:r w:rsidRPr="006A7425">
              <w:rPr>
                <w:rFonts w:ascii="Arial" w:hAnsi="Arial" w:cs="Arial"/>
                <w:spacing w:val="-2"/>
              </w:rPr>
              <w:t xml:space="preserve"> </w:t>
            </w:r>
            <w:r w:rsidRPr="006A7425">
              <w:rPr>
                <w:rFonts w:ascii="Arial" w:hAnsi="Arial" w:cs="Arial"/>
              </w:rPr>
              <w:t>haciendo</w:t>
            </w:r>
          </w:p>
          <w:p w14:paraId="12760676" w14:textId="77777777" w:rsidR="004A395B" w:rsidRPr="006A7425" w:rsidRDefault="004A395B" w:rsidP="006A7425">
            <w:pPr>
              <w:pStyle w:val="Sinespaciado"/>
              <w:rPr>
                <w:rFonts w:ascii="Arial" w:hAnsi="Arial" w:cs="Arial"/>
              </w:rPr>
            </w:pPr>
            <w:r w:rsidRPr="006A7425">
              <w:rPr>
                <w:rFonts w:ascii="Arial" w:hAnsi="Arial" w:cs="Arial"/>
              </w:rPr>
              <w:t>Ha</w:t>
            </w:r>
            <w:r w:rsidRPr="006A7425">
              <w:rPr>
                <w:rFonts w:ascii="Arial" w:hAnsi="Arial" w:cs="Arial"/>
                <w:spacing w:val="-4"/>
              </w:rPr>
              <w:t xml:space="preserve"> </w:t>
            </w:r>
            <w:r w:rsidRPr="006A7425">
              <w:rPr>
                <w:rFonts w:ascii="Arial" w:hAnsi="Arial" w:cs="Arial"/>
              </w:rPr>
              <w:t>empezado</w:t>
            </w:r>
            <w:r w:rsidRPr="006A7425">
              <w:rPr>
                <w:rFonts w:ascii="Arial" w:hAnsi="Arial" w:cs="Arial"/>
                <w:spacing w:val="1"/>
              </w:rPr>
              <w:t xml:space="preserve"> </w:t>
            </w:r>
            <w:r w:rsidRPr="006A7425">
              <w:rPr>
                <w:rFonts w:ascii="Arial" w:hAnsi="Arial" w:cs="Arial"/>
              </w:rPr>
              <w:t>a</w:t>
            </w:r>
            <w:r w:rsidRPr="006A7425">
              <w:rPr>
                <w:rFonts w:ascii="Arial" w:hAnsi="Arial" w:cs="Arial"/>
                <w:spacing w:val="-3"/>
              </w:rPr>
              <w:t xml:space="preserve"> </w:t>
            </w:r>
            <w:r w:rsidRPr="006A7425">
              <w:rPr>
                <w:rFonts w:ascii="Arial" w:hAnsi="Arial" w:cs="Arial"/>
              </w:rPr>
              <w:t>decir</w:t>
            </w:r>
            <w:r w:rsidRPr="006A7425">
              <w:rPr>
                <w:rFonts w:ascii="Arial" w:hAnsi="Arial" w:cs="Arial"/>
                <w:spacing w:val="-1"/>
              </w:rPr>
              <w:t xml:space="preserve"> </w:t>
            </w:r>
            <w:r w:rsidRPr="006A7425">
              <w:rPr>
                <w:rFonts w:ascii="Arial" w:hAnsi="Arial" w:cs="Arial"/>
              </w:rPr>
              <w:t>No</w:t>
            </w:r>
            <w:r w:rsidRPr="006A7425">
              <w:rPr>
                <w:rFonts w:ascii="Arial" w:hAnsi="Arial" w:cs="Arial"/>
                <w:spacing w:val="1"/>
              </w:rPr>
              <w:t xml:space="preserve"> </w:t>
            </w:r>
            <w:r w:rsidRPr="006A7425">
              <w:rPr>
                <w:rFonts w:ascii="Arial" w:hAnsi="Arial" w:cs="Arial"/>
              </w:rPr>
              <w:t>en</w:t>
            </w:r>
            <w:r w:rsidRPr="006A7425">
              <w:rPr>
                <w:rFonts w:ascii="Arial" w:hAnsi="Arial" w:cs="Arial"/>
                <w:spacing w:val="-6"/>
              </w:rPr>
              <w:t xml:space="preserve"> </w:t>
            </w:r>
            <w:r w:rsidRPr="006A7425">
              <w:rPr>
                <w:rFonts w:ascii="Arial" w:hAnsi="Arial" w:cs="Arial"/>
              </w:rPr>
              <w:t>el</w:t>
            </w:r>
            <w:r w:rsidRPr="006A7425">
              <w:rPr>
                <w:rFonts w:ascii="Arial" w:hAnsi="Arial" w:cs="Arial"/>
                <w:spacing w:val="-11"/>
              </w:rPr>
              <w:t xml:space="preserve"> </w:t>
            </w:r>
            <w:r w:rsidRPr="006A7425">
              <w:rPr>
                <w:rFonts w:ascii="Arial" w:hAnsi="Arial" w:cs="Arial"/>
              </w:rPr>
              <w:t>elevado</w:t>
            </w:r>
            <w:r w:rsidRPr="006A7425">
              <w:rPr>
                <w:rFonts w:ascii="Arial" w:hAnsi="Arial" w:cs="Arial"/>
                <w:spacing w:val="2"/>
              </w:rPr>
              <w:t xml:space="preserve"> </w:t>
            </w:r>
            <w:r w:rsidRPr="006A7425">
              <w:rPr>
                <w:rFonts w:ascii="Arial" w:hAnsi="Arial" w:cs="Arial"/>
              </w:rPr>
              <w:t>plano</w:t>
            </w:r>
            <w:r w:rsidRPr="006A7425">
              <w:rPr>
                <w:rFonts w:ascii="Arial" w:hAnsi="Arial" w:cs="Arial"/>
                <w:spacing w:val="1"/>
              </w:rPr>
              <w:t xml:space="preserve"> </w:t>
            </w:r>
            <w:r w:rsidRPr="006A7425">
              <w:rPr>
                <w:rFonts w:ascii="Arial" w:hAnsi="Arial" w:cs="Arial"/>
              </w:rPr>
              <w:t>de</w:t>
            </w:r>
            <w:r w:rsidRPr="006A7425">
              <w:rPr>
                <w:rFonts w:ascii="Arial" w:hAnsi="Arial" w:cs="Arial"/>
                <w:spacing w:val="-3"/>
              </w:rPr>
              <w:t xml:space="preserve"> </w:t>
            </w:r>
            <w:r w:rsidRPr="006A7425">
              <w:rPr>
                <w:rFonts w:ascii="Arial" w:hAnsi="Arial" w:cs="Arial"/>
              </w:rPr>
              <w:t>la</w:t>
            </w:r>
            <w:r w:rsidRPr="006A7425">
              <w:rPr>
                <w:rFonts w:ascii="Arial" w:hAnsi="Arial" w:cs="Arial"/>
                <w:spacing w:val="2"/>
              </w:rPr>
              <w:t xml:space="preserve"> </w:t>
            </w:r>
            <w:r w:rsidRPr="006A7425">
              <w:rPr>
                <w:rFonts w:ascii="Arial" w:hAnsi="Arial" w:cs="Arial"/>
              </w:rPr>
              <w:t>lógica</w:t>
            </w:r>
          </w:p>
          <w:p w14:paraId="54E2901E" w14:textId="77777777" w:rsidR="004A395B" w:rsidRPr="006A7425" w:rsidRDefault="004A395B" w:rsidP="006A7425">
            <w:pPr>
              <w:pStyle w:val="Sinespaciado"/>
              <w:rPr>
                <w:rFonts w:ascii="Arial" w:hAnsi="Arial" w:cs="Arial"/>
              </w:rPr>
            </w:pPr>
            <w:r w:rsidRPr="006A7425">
              <w:rPr>
                <w:rFonts w:ascii="Arial" w:hAnsi="Arial" w:cs="Arial"/>
              </w:rPr>
              <w:t>Utiliza</w:t>
            </w:r>
            <w:r w:rsidRPr="006A7425">
              <w:rPr>
                <w:rFonts w:ascii="Arial" w:hAnsi="Arial" w:cs="Arial"/>
                <w:spacing w:val="-3"/>
              </w:rPr>
              <w:t xml:space="preserve"> </w:t>
            </w:r>
            <w:r w:rsidRPr="006A7425">
              <w:rPr>
                <w:rFonts w:ascii="Arial" w:hAnsi="Arial" w:cs="Arial"/>
              </w:rPr>
              <w:t>expresiones</w:t>
            </w:r>
            <w:r w:rsidRPr="006A7425">
              <w:rPr>
                <w:rFonts w:ascii="Arial" w:hAnsi="Arial" w:cs="Arial"/>
                <w:spacing w:val="-3"/>
              </w:rPr>
              <w:t xml:space="preserve"> </w:t>
            </w:r>
            <w:r w:rsidRPr="006A7425">
              <w:rPr>
                <w:rFonts w:ascii="Arial" w:hAnsi="Arial" w:cs="Arial"/>
              </w:rPr>
              <w:t>de</w:t>
            </w:r>
            <w:r w:rsidRPr="006A7425">
              <w:rPr>
                <w:rFonts w:ascii="Arial" w:hAnsi="Arial" w:cs="Arial"/>
                <w:spacing w:val="-3"/>
              </w:rPr>
              <w:t xml:space="preserve"> </w:t>
            </w:r>
            <w:r w:rsidRPr="006A7425">
              <w:rPr>
                <w:rFonts w:ascii="Arial" w:hAnsi="Arial" w:cs="Arial"/>
              </w:rPr>
              <w:t>dos</w:t>
            </w:r>
            <w:r w:rsidRPr="006A7425">
              <w:rPr>
                <w:rFonts w:ascii="Arial" w:hAnsi="Arial" w:cs="Arial"/>
                <w:spacing w:val="-3"/>
              </w:rPr>
              <w:t xml:space="preserve"> </w:t>
            </w:r>
            <w:r w:rsidRPr="006A7425">
              <w:rPr>
                <w:rFonts w:ascii="Arial" w:hAnsi="Arial" w:cs="Arial"/>
              </w:rPr>
              <w:t>palabras</w:t>
            </w:r>
          </w:p>
          <w:p w14:paraId="12BFB208" w14:textId="77777777" w:rsidR="004A395B" w:rsidRPr="006A7425" w:rsidRDefault="004A395B" w:rsidP="006A7425">
            <w:pPr>
              <w:pStyle w:val="Sinespaciado"/>
              <w:rPr>
                <w:rFonts w:ascii="Arial" w:hAnsi="Arial" w:cs="Arial"/>
              </w:rPr>
            </w:pPr>
            <w:r w:rsidRPr="006A7425">
              <w:rPr>
                <w:rFonts w:ascii="Arial" w:hAnsi="Arial" w:cs="Arial"/>
              </w:rPr>
              <w:t>Utiliza</w:t>
            </w:r>
            <w:r w:rsidRPr="006A7425">
              <w:rPr>
                <w:rFonts w:ascii="Arial" w:hAnsi="Arial" w:cs="Arial"/>
                <w:spacing w:val="1"/>
              </w:rPr>
              <w:t xml:space="preserve"> </w:t>
            </w:r>
            <w:r w:rsidRPr="006A7425">
              <w:rPr>
                <w:rFonts w:ascii="Arial" w:hAnsi="Arial" w:cs="Arial"/>
              </w:rPr>
              <w:t>frases</w:t>
            </w:r>
            <w:r w:rsidRPr="006A7425">
              <w:rPr>
                <w:rFonts w:ascii="Arial" w:hAnsi="Arial" w:cs="Arial"/>
                <w:spacing w:val="-3"/>
              </w:rPr>
              <w:t xml:space="preserve"> </w:t>
            </w:r>
            <w:r w:rsidRPr="006A7425">
              <w:rPr>
                <w:rFonts w:ascii="Arial" w:hAnsi="Arial" w:cs="Arial"/>
              </w:rPr>
              <w:t>de</w:t>
            </w:r>
            <w:r w:rsidRPr="006A7425">
              <w:rPr>
                <w:rFonts w:ascii="Arial" w:hAnsi="Arial" w:cs="Arial"/>
                <w:spacing w:val="-3"/>
              </w:rPr>
              <w:t xml:space="preserve"> </w:t>
            </w:r>
            <w:r w:rsidRPr="006A7425">
              <w:rPr>
                <w:rFonts w:ascii="Arial" w:hAnsi="Arial" w:cs="Arial"/>
              </w:rPr>
              <w:t>tres</w:t>
            </w:r>
            <w:r w:rsidRPr="006A7425">
              <w:rPr>
                <w:rFonts w:ascii="Arial" w:hAnsi="Arial" w:cs="Arial"/>
                <w:spacing w:val="-4"/>
              </w:rPr>
              <w:t xml:space="preserve"> </w:t>
            </w:r>
            <w:r w:rsidRPr="006A7425">
              <w:rPr>
                <w:rFonts w:ascii="Arial" w:hAnsi="Arial" w:cs="Arial"/>
              </w:rPr>
              <w:t>palabras</w:t>
            </w:r>
            <w:r w:rsidRPr="006A7425">
              <w:rPr>
                <w:rFonts w:ascii="Arial" w:hAnsi="Arial" w:cs="Arial"/>
                <w:spacing w:val="-4"/>
              </w:rPr>
              <w:t xml:space="preserve"> </w:t>
            </w:r>
            <w:r w:rsidRPr="006A7425">
              <w:rPr>
                <w:rFonts w:ascii="Arial" w:hAnsi="Arial" w:cs="Arial"/>
              </w:rPr>
              <w:t>para</w:t>
            </w:r>
            <w:r w:rsidRPr="006A7425">
              <w:rPr>
                <w:rFonts w:ascii="Arial" w:hAnsi="Arial" w:cs="Arial"/>
                <w:spacing w:val="-3"/>
              </w:rPr>
              <w:t xml:space="preserve"> </w:t>
            </w:r>
            <w:r w:rsidRPr="006A7425">
              <w:rPr>
                <w:rFonts w:ascii="Arial" w:hAnsi="Arial" w:cs="Arial"/>
              </w:rPr>
              <w:t>comunicarse</w:t>
            </w:r>
          </w:p>
          <w:p w14:paraId="5F1D9C4B" w14:textId="77777777" w:rsidR="004A395B" w:rsidRPr="006A7425" w:rsidRDefault="004A395B" w:rsidP="006A7425">
            <w:pPr>
              <w:pStyle w:val="Sinespaciado"/>
              <w:rPr>
                <w:rFonts w:ascii="Arial" w:hAnsi="Arial" w:cs="Arial"/>
              </w:rPr>
            </w:pPr>
            <w:r w:rsidRPr="006A7425">
              <w:rPr>
                <w:rFonts w:ascii="Arial" w:hAnsi="Arial" w:cs="Arial"/>
              </w:rPr>
              <w:t>Señala</w:t>
            </w:r>
            <w:r w:rsidRPr="006A7425">
              <w:rPr>
                <w:rFonts w:ascii="Arial" w:hAnsi="Arial" w:cs="Arial"/>
                <w:spacing w:val="1"/>
              </w:rPr>
              <w:t xml:space="preserve"> </w:t>
            </w:r>
            <w:r w:rsidRPr="006A7425">
              <w:rPr>
                <w:rFonts w:ascii="Arial" w:hAnsi="Arial" w:cs="Arial"/>
              </w:rPr>
              <w:t>los</w:t>
            </w:r>
            <w:r w:rsidRPr="006A7425">
              <w:rPr>
                <w:rFonts w:ascii="Arial" w:hAnsi="Arial" w:cs="Arial"/>
                <w:spacing w:val="-4"/>
              </w:rPr>
              <w:t xml:space="preserve"> </w:t>
            </w:r>
            <w:r w:rsidRPr="006A7425">
              <w:rPr>
                <w:rFonts w:ascii="Arial" w:hAnsi="Arial" w:cs="Arial"/>
              </w:rPr>
              <w:t>objetos</w:t>
            </w:r>
            <w:r w:rsidRPr="006A7425">
              <w:rPr>
                <w:rFonts w:ascii="Arial" w:hAnsi="Arial" w:cs="Arial"/>
                <w:spacing w:val="-8"/>
              </w:rPr>
              <w:t xml:space="preserve"> </w:t>
            </w:r>
            <w:r w:rsidRPr="006A7425">
              <w:rPr>
                <w:rFonts w:ascii="Arial" w:hAnsi="Arial" w:cs="Arial"/>
              </w:rPr>
              <w:t>o</w:t>
            </w:r>
            <w:r w:rsidRPr="006A7425">
              <w:rPr>
                <w:rFonts w:ascii="Arial" w:hAnsi="Arial" w:cs="Arial"/>
                <w:spacing w:val="-2"/>
              </w:rPr>
              <w:t xml:space="preserve"> </w:t>
            </w:r>
            <w:r w:rsidRPr="006A7425">
              <w:rPr>
                <w:rFonts w:ascii="Arial" w:hAnsi="Arial" w:cs="Arial"/>
              </w:rPr>
              <w:t>ilustraciones</w:t>
            </w:r>
            <w:r w:rsidRPr="006A7425">
              <w:rPr>
                <w:rFonts w:ascii="Arial" w:hAnsi="Arial" w:cs="Arial"/>
                <w:spacing w:val="-4"/>
              </w:rPr>
              <w:t xml:space="preserve"> </w:t>
            </w:r>
            <w:r w:rsidRPr="006A7425">
              <w:rPr>
                <w:rFonts w:ascii="Arial" w:hAnsi="Arial" w:cs="Arial"/>
              </w:rPr>
              <w:t>cuando</w:t>
            </w:r>
            <w:r w:rsidRPr="006A7425">
              <w:rPr>
                <w:rFonts w:ascii="Arial" w:hAnsi="Arial" w:cs="Arial"/>
                <w:spacing w:val="1"/>
              </w:rPr>
              <w:t xml:space="preserve"> </w:t>
            </w:r>
            <w:r w:rsidRPr="006A7425">
              <w:rPr>
                <w:rFonts w:ascii="Arial" w:hAnsi="Arial" w:cs="Arial"/>
              </w:rPr>
              <w:t>se</w:t>
            </w:r>
            <w:r w:rsidRPr="006A7425">
              <w:rPr>
                <w:rFonts w:ascii="Arial" w:hAnsi="Arial" w:cs="Arial"/>
                <w:spacing w:val="-3"/>
              </w:rPr>
              <w:t xml:space="preserve"> </w:t>
            </w:r>
            <w:r w:rsidRPr="006A7425">
              <w:rPr>
                <w:rFonts w:ascii="Arial" w:hAnsi="Arial" w:cs="Arial"/>
              </w:rPr>
              <w:t>los</w:t>
            </w:r>
            <w:r w:rsidRPr="006A7425">
              <w:rPr>
                <w:rFonts w:ascii="Arial" w:hAnsi="Arial" w:cs="Arial"/>
                <w:spacing w:val="-4"/>
              </w:rPr>
              <w:t xml:space="preserve"> </w:t>
            </w:r>
            <w:r w:rsidRPr="006A7425">
              <w:rPr>
                <w:rFonts w:ascii="Arial" w:hAnsi="Arial" w:cs="Arial"/>
              </w:rPr>
              <w:t>nombra</w:t>
            </w:r>
          </w:p>
          <w:p w14:paraId="0E01DCB7" w14:textId="77777777" w:rsidR="004A395B" w:rsidRPr="006A7425" w:rsidRDefault="004A395B" w:rsidP="006A7425">
            <w:pPr>
              <w:pStyle w:val="Sinespaciado"/>
              <w:rPr>
                <w:rFonts w:ascii="Arial" w:hAnsi="Arial" w:cs="Arial"/>
              </w:rPr>
            </w:pPr>
            <w:r w:rsidRPr="006A7425">
              <w:rPr>
                <w:rFonts w:ascii="Arial" w:hAnsi="Arial" w:cs="Arial"/>
              </w:rPr>
              <w:t>Usa</w:t>
            </w:r>
            <w:r w:rsidRPr="006A7425">
              <w:rPr>
                <w:rFonts w:ascii="Arial" w:hAnsi="Arial" w:cs="Arial"/>
                <w:spacing w:val="-3"/>
              </w:rPr>
              <w:t xml:space="preserve"> </w:t>
            </w:r>
            <w:r w:rsidRPr="006A7425">
              <w:rPr>
                <w:rFonts w:ascii="Arial" w:hAnsi="Arial" w:cs="Arial"/>
              </w:rPr>
              <w:t>palabras</w:t>
            </w:r>
            <w:r w:rsidRPr="006A7425">
              <w:rPr>
                <w:rFonts w:ascii="Arial" w:hAnsi="Arial" w:cs="Arial"/>
                <w:spacing w:val="-4"/>
              </w:rPr>
              <w:t xml:space="preserve"> </w:t>
            </w:r>
            <w:r w:rsidRPr="006A7425">
              <w:rPr>
                <w:rFonts w:ascii="Arial" w:hAnsi="Arial" w:cs="Arial"/>
              </w:rPr>
              <w:t>o</w:t>
            </w:r>
            <w:r w:rsidRPr="006A7425">
              <w:rPr>
                <w:rFonts w:ascii="Arial" w:hAnsi="Arial" w:cs="Arial"/>
                <w:spacing w:val="1"/>
              </w:rPr>
              <w:t xml:space="preserve"> </w:t>
            </w:r>
            <w:r w:rsidRPr="006A7425">
              <w:rPr>
                <w:rFonts w:ascii="Arial" w:hAnsi="Arial" w:cs="Arial"/>
              </w:rPr>
              <w:t>señas</w:t>
            </w:r>
            <w:r w:rsidRPr="006A7425">
              <w:rPr>
                <w:rFonts w:ascii="Arial" w:hAnsi="Arial" w:cs="Arial"/>
                <w:spacing w:val="-4"/>
              </w:rPr>
              <w:t xml:space="preserve"> </w:t>
            </w:r>
            <w:r w:rsidRPr="006A7425">
              <w:rPr>
                <w:rFonts w:ascii="Arial" w:hAnsi="Arial" w:cs="Arial"/>
              </w:rPr>
              <w:t>sencillas</w:t>
            </w:r>
          </w:p>
          <w:p w14:paraId="787D086E" w14:textId="77777777" w:rsidR="004A395B" w:rsidRPr="006A7425" w:rsidRDefault="004A395B" w:rsidP="006A7425">
            <w:pPr>
              <w:pStyle w:val="Sinespaciado"/>
              <w:rPr>
                <w:rFonts w:ascii="Arial" w:hAnsi="Arial" w:cs="Arial"/>
              </w:rPr>
            </w:pPr>
            <w:r w:rsidRPr="006A7425">
              <w:rPr>
                <w:rFonts w:ascii="Arial" w:hAnsi="Arial" w:cs="Arial"/>
              </w:rPr>
              <w:t>Sabe</w:t>
            </w:r>
            <w:r w:rsidRPr="006A7425">
              <w:rPr>
                <w:rFonts w:ascii="Arial" w:hAnsi="Arial" w:cs="Arial"/>
                <w:spacing w:val="3"/>
              </w:rPr>
              <w:t xml:space="preserve"> </w:t>
            </w:r>
            <w:r w:rsidRPr="006A7425">
              <w:rPr>
                <w:rFonts w:ascii="Arial" w:hAnsi="Arial" w:cs="Arial"/>
              </w:rPr>
              <w:t>los</w:t>
            </w:r>
            <w:r w:rsidRPr="006A7425">
              <w:rPr>
                <w:rFonts w:ascii="Arial" w:hAnsi="Arial" w:cs="Arial"/>
                <w:spacing w:val="1"/>
              </w:rPr>
              <w:t xml:space="preserve"> </w:t>
            </w:r>
            <w:r w:rsidRPr="006A7425">
              <w:rPr>
                <w:rFonts w:ascii="Arial" w:hAnsi="Arial" w:cs="Arial"/>
              </w:rPr>
              <w:t>nombres</w:t>
            </w:r>
            <w:r w:rsidRPr="006A7425">
              <w:rPr>
                <w:rFonts w:ascii="Arial" w:hAnsi="Arial" w:cs="Arial"/>
                <w:spacing w:val="-2"/>
              </w:rPr>
              <w:t xml:space="preserve"> </w:t>
            </w:r>
            <w:r w:rsidRPr="006A7425">
              <w:rPr>
                <w:rFonts w:ascii="Arial" w:hAnsi="Arial" w:cs="Arial"/>
              </w:rPr>
              <w:t>de</w:t>
            </w:r>
            <w:r w:rsidRPr="006A7425">
              <w:rPr>
                <w:rFonts w:ascii="Arial" w:hAnsi="Arial" w:cs="Arial"/>
                <w:spacing w:val="-1"/>
              </w:rPr>
              <w:t xml:space="preserve"> </w:t>
            </w:r>
            <w:r w:rsidRPr="006A7425">
              <w:rPr>
                <w:rFonts w:ascii="Arial" w:hAnsi="Arial" w:cs="Arial"/>
              </w:rPr>
              <w:t>personas</w:t>
            </w:r>
            <w:r w:rsidRPr="006A7425">
              <w:rPr>
                <w:rFonts w:ascii="Arial" w:hAnsi="Arial" w:cs="Arial"/>
                <w:spacing w:val="-3"/>
              </w:rPr>
              <w:t xml:space="preserve"> </w:t>
            </w:r>
            <w:r w:rsidRPr="006A7425">
              <w:rPr>
                <w:rFonts w:ascii="Arial" w:hAnsi="Arial" w:cs="Arial"/>
              </w:rPr>
              <w:t>conocidas</w:t>
            </w:r>
            <w:r w:rsidRPr="006A7425">
              <w:rPr>
                <w:rFonts w:ascii="Arial" w:hAnsi="Arial" w:cs="Arial"/>
                <w:spacing w:val="2"/>
              </w:rPr>
              <w:t xml:space="preserve"> </w:t>
            </w:r>
            <w:r w:rsidRPr="006A7425">
              <w:rPr>
                <w:rFonts w:ascii="Arial" w:hAnsi="Arial" w:cs="Arial"/>
              </w:rPr>
              <w:t>y</w:t>
            </w:r>
            <w:r w:rsidRPr="006A7425">
              <w:rPr>
                <w:rFonts w:ascii="Arial" w:hAnsi="Arial" w:cs="Arial"/>
                <w:spacing w:val="-10"/>
              </w:rPr>
              <w:t xml:space="preserve"> </w:t>
            </w:r>
            <w:r w:rsidRPr="006A7425">
              <w:rPr>
                <w:rFonts w:ascii="Arial" w:hAnsi="Arial" w:cs="Arial"/>
              </w:rPr>
              <w:t>partes</w:t>
            </w:r>
            <w:r w:rsidRPr="006A7425">
              <w:rPr>
                <w:rFonts w:ascii="Arial" w:hAnsi="Arial" w:cs="Arial"/>
                <w:spacing w:val="-3"/>
              </w:rPr>
              <w:t xml:space="preserve"> </w:t>
            </w:r>
            <w:r w:rsidRPr="006A7425">
              <w:rPr>
                <w:rFonts w:ascii="Arial" w:hAnsi="Arial" w:cs="Arial"/>
              </w:rPr>
              <w:t>del</w:t>
            </w:r>
            <w:r w:rsidRPr="006A7425">
              <w:rPr>
                <w:rFonts w:ascii="Arial" w:hAnsi="Arial" w:cs="Arial"/>
                <w:spacing w:val="-9"/>
              </w:rPr>
              <w:t xml:space="preserve"> </w:t>
            </w:r>
            <w:r w:rsidRPr="006A7425">
              <w:rPr>
                <w:rFonts w:ascii="Arial" w:hAnsi="Arial" w:cs="Arial"/>
              </w:rPr>
              <w:t>cuerpo</w:t>
            </w:r>
          </w:p>
          <w:p w14:paraId="6FB96DC0" w14:textId="77777777" w:rsidR="004A395B" w:rsidRPr="006A7425" w:rsidRDefault="004A395B" w:rsidP="006A7425">
            <w:pPr>
              <w:pStyle w:val="Sinespaciado"/>
              <w:rPr>
                <w:rFonts w:ascii="Arial" w:hAnsi="Arial" w:cs="Arial"/>
              </w:rPr>
            </w:pPr>
            <w:r w:rsidRPr="006A7425">
              <w:rPr>
                <w:rFonts w:ascii="Arial" w:hAnsi="Arial" w:cs="Arial"/>
              </w:rPr>
              <w:t>Señala</w:t>
            </w:r>
            <w:r w:rsidRPr="006A7425">
              <w:rPr>
                <w:rFonts w:ascii="Arial" w:hAnsi="Arial" w:cs="Arial"/>
                <w:spacing w:val="3"/>
              </w:rPr>
              <w:t xml:space="preserve"> </w:t>
            </w:r>
            <w:r w:rsidRPr="006A7425">
              <w:rPr>
                <w:rFonts w:ascii="Arial" w:hAnsi="Arial" w:cs="Arial"/>
              </w:rPr>
              <w:t>las</w:t>
            </w:r>
            <w:r w:rsidRPr="006A7425">
              <w:rPr>
                <w:rFonts w:ascii="Arial" w:hAnsi="Arial" w:cs="Arial"/>
                <w:spacing w:val="-3"/>
              </w:rPr>
              <w:t xml:space="preserve"> </w:t>
            </w:r>
            <w:r w:rsidRPr="006A7425">
              <w:rPr>
                <w:rFonts w:ascii="Arial" w:hAnsi="Arial" w:cs="Arial"/>
              </w:rPr>
              <w:t>cosas</w:t>
            </w:r>
            <w:r w:rsidRPr="006A7425">
              <w:rPr>
                <w:rFonts w:ascii="Arial" w:hAnsi="Arial" w:cs="Arial"/>
                <w:spacing w:val="-2"/>
              </w:rPr>
              <w:t xml:space="preserve"> </w:t>
            </w:r>
            <w:r w:rsidRPr="006A7425">
              <w:rPr>
                <w:rFonts w:ascii="Arial" w:hAnsi="Arial" w:cs="Arial"/>
              </w:rPr>
              <w:t>que</w:t>
            </w:r>
            <w:r w:rsidRPr="006A7425">
              <w:rPr>
                <w:rFonts w:ascii="Arial" w:hAnsi="Arial" w:cs="Arial"/>
                <w:spacing w:val="-2"/>
              </w:rPr>
              <w:t xml:space="preserve"> </w:t>
            </w:r>
            <w:r w:rsidRPr="006A7425">
              <w:rPr>
                <w:rFonts w:ascii="Arial" w:hAnsi="Arial" w:cs="Arial"/>
              </w:rPr>
              <w:t>aparecen</w:t>
            </w:r>
            <w:r w:rsidRPr="006A7425">
              <w:rPr>
                <w:rFonts w:ascii="Arial" w:hAnsi="Arial" w:cs="Arial"/>
                <w:spacing w:val="-5"/>
              </w:rPr>
              <w:t xml:space="preserve"> </w:t>
            </w:r>
            <w:r w:rsidRPr="006A7425">
              <w:rPr>
                <w:rFonts w:ascii="Arial" w:hAnsi="Arial" w:cs="Arial"/>
              </w:rPr>
              <w:t>en</w:t>
            </w:r>
            <w:r w:rsidRPr="006A7425">
              <w:rPr>
                <w:rFonts w:ascii="Arial" w:hAnsi="Arial" w:cs="Arial"/>
                <w:spacing w:val="-6"/>
              </w:rPr>
              <w:t xml:space="preserve"> </w:t>
            </w:r>
            <w:r w:rsidRPr="006A7425">
              <w:rPr>
                <w:rFonts w:ascii="Arial" w:hAnsi="Arial" w:cs="Arial"/>
              </w:rPr>
              <w:t>un libro</w:t>
            </w:r>
          </w:p>
          <w:p w14:paraId="00C46EE6" w14:textId="37B46074" w:rsidR="00C6386E" w:rsidRPr="006A7425" w:rsidRDefault="004A395B" w:rsidP="006A7425">
            <w:pPr>
              <w:pStyle w:val="Sinespaciado"/>
              <w:rPr>
                <w:rFonts w:ascii="Arial" w:eastAsia="Calibri" w:hAnsi="Arial" w:cs="Arial"/>
                <w:bCs/>
                <w:lang w:eastAsia="en-US"/>
              </w:rPr>
            </w:pPr>
            <w:r w:rsidRPr="006A7425">
              <w:rPr>
                <w:rFonts w:ascii="Arial" w:hAnsi="Arial" w:cs="Arial"/>
              </w:rPr>
              <w:t>Repite</w:t>
            </w:r>
            <w:r w:rsidRPr="006A7425">
              <w:rPr>
                <w:rFonts w:ascii="Arial" w:hAnsi="Arial" w:cs="Arial"/>
                <w:spacing w:val="-3"/>
              </w:rPr>
              <w:t xml:space="preserve"> </w:t>
            </w:r>
            <w:r w:rsidRPr="006A7425">
              <w:rPr>
                <w:rFonts w:ascii="Arial" w:hAnsi="Arial" w:cs="Arial"/>
              </w:rPr>
              <w:t>palabras</w:t>
            </w:r>
            <w:r w:rsidRPr="006A7425">
              <w:rPr>
                <w:rFonts w:ascii="Arial" w:hAnsi="Arial" w:cs="Arial"/>
                <w:spacing w:val="-3"/>
              </w:rPr>
              <w:t xml:space="preserve"> </w:t>
            </w:r>
            <w:r w:rsidRPr="006A7425">
              <w:rPr>
                <w:rFonts w:ascii="Arial" w:hAnsi="Arial" w:cs="Arial"/>
              </w:rPr>
              <w:t>que</w:t>
            </w:r>
            <w:r w:rsidRPr="006A7425">
              <w:rPr>
                <w:rFonts w:ascii="Arial" w:hAnsi="Arial" w:cs="Arial"/>
                <w:spacing w:val="-3"/>
              </w:rPr>
              <w:t xml:space="preserve"> </w:t>
            </w:r>
            <w:r w:rsidRPr="006A7425">
              <w:rPr>
                <w:rFonts w:ascii="Arial" w:hAnsi="Arial" w:cs="Arial"/>
              </w:rPr>
              <w:t>escuchó</w:t>
            </w:r>
            <w:r w:rsidRPr="006A7425">
              <w:rPr>
                <w:rFonts w:ascii="Arial" w:hAnsi="Arial" w:cs="Arial"/>
                <w:spacing w:val="3"/>
              </w:rPr>
              <w:t xml:space="preserve"> </w:t>
            </w:r>
            <w:r w:rsidRPr="006A7425">
              <w:rPr>
                <w:rFonts w:ascii="Arial" w:hAnsi="Arial" w:cs="Arial"/>
              </w:rPr>
              <w:t>en</w:t>
            </w:r>
            <w:r w:rsidRPr="006A7425">
              <w:rPr>
                <w:rFonts w:ascii="Arial" w:hAnsi="Arial" w:cs="Arial"/>
                <w:spacing w:val="-3"/>
              </w:rPr>
              <w:t xml:space="preserve"> </w:t>
            </w:r>
            <w:r w:rsidRPr="006A7425">
              <w:rPr>
                <w:rFonts w:ascii="Arial" w:hAnsi="Arial" w:cs="Arial"/>
              </w:rPr>
              <w:t>alguna</w:t>
            </w:r>
            <w:r w:rsidRPr="006A7425">
              <w:rPr>
                <w:rFonts w:ascii="Arial" w:hAnsi="Arial" w:cs="Arial"/>
                <w:spacing w:val="-2"/>
              </w:rPr>
              <w:t xml:space="preserve"> </w:t>
            </w:r>
            <w:r w:rsidRPr="006A7425">
              <w:rPr>
                <w:rFonts w:ascii="Arial" w:hAnsi="Arial" w:cs="Arial"/>
              </w:rPr>
              <w:t>conversación</w:t>
            </w:r>
          </w:p>
        </w:tc>
      </w:tr>
      <w:tr w:rsidR="00C6386E" w14:paraId="4377B12E" w14:textId="77777777" w:rsidTr="00C6386E">
        <w:tc>
          <w:tcPr>
            <w:tcW w:w="959" w:type="dxa"/>
          </w:tcPr>
          <w:p w14:paraId="2E2274A6" w14:textId="741DD6F1" w:rsidR="00C6386E" w:rsidRPr="006A7425" w:rsidRDefault="00C6386E" w:rsidP="006A7425">
            <w:pPr>
              <w:pStyle w:val="Sinespaciado"/>
              <w:rPr>
                <w:rFonts w:ascii="Arial" w:eastAsia="Calibri" w:hAnsi="Arial" w:cs="Arial"/>
                <w:lang w:eastAsia="en-US"/>
              </w:rPr>
            </w:pPr>
            <w:r w:rsidRPr="006A7425">
              <w:rPr>
                <w:rFonts w:ascii="Arial" w:eastAsia="Calibri" w:hAnsi="Arial" w:cs="Arial"/>
                <w:lang w:eastAsia="en-US"/>
              </w:rPr>
              <w:t>36 meses</w:t>
            </w:r>
          </w:p>
        </w:tc>
        <w:tc>
          <w:tcPr>
            <w:tcW w:w="8019" w:type="dxa"/>
          </w:tcPr>
          <w:p w14:paraId="0A4445DB" w14:textId="77777777" w:rsidR="007045EA" w:rsidRPr="006A7425" w:rsidRDefault="007045EA" w:rsidP="006A7425">
            <w:pPr>
              <w:pStyle w:val="Sinespaciado"/>
              <w:rPr>
                <w:rFonts w:ascii="Arial" w:hAnsi="Arial" w:cs="Arial"/>
              </w:rPr>
            </w:pPr>
            <w:r w:rsidRPr="006A7425">
              <w:rPr>
                <w:rFonts w:ascii="Arial" w:hAnsi="Arial" w:cs="Arial"/>
              </w:rPr>
              <w:t>Sigue</w:t>
            </w:r>
            <w:r w:rsidRPr="006A7425">
              <w:rPr>
                <w:rFonts w:ascii="Arial" w:hAnsi="Arial" w:cs="Arial"/>
                <w:spacing w:val="4"/>
              </w:rPr>
              <w:t xml:space="preserve"> </w:t>
            </w:r>
            <w:r w:rsidRPr="006A7425">
              <w:rPr>
                <w:rFonts w:ascii="Arial" w:hAnsi="Arial" w:cs="Arial"/>
              </w:rPr>
              <w:t>instrucciones</w:t>
            </w:r>
            <w:r w:rsidRPr="006A7425">
              <w:rPr>
                <w:rFonts w:ascii="Arial" w:hAnsi="Arial" w:cs="Arial"/>
                <w:spacing w:val="-2"/>
              </w:rPr>
              <w:t xml:space="preserve"> </w:t>
            </w:r>
            <w:r w:rsidRPr="006A7425">
              <w:rPr>
                <w:rFonts w:ascii="Arial" w:hAnsi="Arial" w:cs="Arial"/>
              </w:rPr>
              <w:t>de</w:t>
            </w:r>
            <w:r w:rsidRPr="006A7425">
              <w:rPr>
                <w:rFonts w:ascii="Arial" w:hAnsi="Arial" w:cs="Arial"/>
                <w:spacing w:val="-1"/>
              </w:rPr>
              <w:t xml:space="preserve"> </w:t>
            </w:r>
            <w:r w:rsidRPr="006A7425">
              <w:rPr>
                <w:rFonts w:ascii="Arial" w:hAnsi="Arial" w:cs="Arial"/>
              </w:rPr>
              <w:t>dos</w:t>
            </w:r>
            <w:r w:rsidRPr="006A7425">
              <w:rPr>
                <w:rFonts w:ascii="Arial" w:hAnsi="Arial" w:cs="Arial"/>
                <w:spacing w:val="-7"/>
              </w:rPr>
              <w:t xml:space="preserve"> </w:t>
            </w:r>
            <w:r w:rsidRPr="006A7425">
              <w:rPr>
                <w:rFonts w:ascii="Arial" w:hAnsi="Arial" w:cs="Arial"/>
              </w:rPr>
              <w:t>o tres</w:t>
            </w:r>
            <w:r w:rsidRPr="006A7425">
              <w:rPr>
                <w:rFonts w:ascii="Arial" w:hAnsi="Arial" w:cs="Arial"/>
                <w:spacing w:val="-1"/>
              </w:rPr>
              <w:t xml:space="preserve"> </w:t>
            </w:r>
            <w:r w:rsidRPr="006A7425">
              <w:rPr>
                <w:rFonts w:ascii="Arial" w:hAnsi="Arial" w:cs="Arial"/>
              </w:rPr>
              <w:t>pasos</w:t>
            </w:r>
          </w:p>
          <w:p w14:paraId="78389EB9" w14:textId="77777777" w:rsidR="007045EA" w:rsidRPr="006A7425" w:rsidRDefault="007045EA" w:rsidP="006A7425">
            <w:pPr>
              <w:pStyle w:val="Sinespaciado"/>
              <w:rPr>
                <w:rFonts w:ascii="Arial" w:hAnsi="Arial" w:cs="Arial"/>
              </w:rPr>
            </w:pPr>
            <w:r w:rsidRPr="006A7425">
              <w:rPr>
                <w:rFonts w:ascii="Arial" w:hAnsi="Arial" w:cs="Arial"/>
              </w:rPr>
              <w:t>Habla sobre el</w:t>
            </w:r>
            <w:r w:rsidRPr="006A7425">
              <w:rPr>
                <w:rFonts w:ascii="Arial" w:hAnsi="Arial" w:cs="Arial"/>
                <w:spacing w:val="-8"/>
              </w:rPr>
              <w:t xml:space="preserve"> </w:t>
            </w:r>
            <w:r w:rsidRPr="006A7425">
              <w:rPr>
                <w:rFonts w:ascii="Arial" w:hAnsi="Arial" w:cs="Arial"/>
              </w:rPr>
              <w:t>presente</w:t>
            </w:r>
          </w:p>
          <w:p w14:paraId="2F2E19F1" w14:textId="77777777" w:rsidR="007045EA" w:rsidRPr="006A7425" w:rsidRDefault="007045EA" w:rsidP="006A7425">
            <w:pPr>
              <w:pStyle w:val="Sinespaciado"/>
              <w:rPr>
                <w:rFonts w:ascii="Arial" w:hAnsi="Arial" w:cs="Arial"/>
              </w:rPr>
            </w:pPr>
            <w:r w:rsidRPr="006A7425">
              <w:rPr>
                <w:rFonts w:ascii="Arial" w:hAnsi="Arial" w:cs="Arial"/>
              </w:rPr>
              <w:t>Puede</w:t>
            </w:r>
            <w:r w:rsidRPr="006A7425">
              <w:rPr>
                <w:rFonts w:ascii="Arial" w:hAnsi="Arial" w:cs="Arial"/>
                <w:spacing w:val="-3"/>
              </w:rPr>
              <w:t xml:space="preserve"> </w:t>
            </w:r>
            <w:r w:rsidRPr="006A7425">
              <w:rPr>
                <w:rFonts w:ascii="Arial" w:hAnsi="Arial" w:cs="Arial"/>
              </w:rPr>
              <w:t>expresar todos</w:t>
            </w:r>
            <w:r w:rsidRPr="006A7425">
              <w:rPr>
                <w:rFonts w:ascii="Arial" w:hAnsi="Arial" w:cs="Arial"/>
                <w:spacing w:val="-3"/>
              </w:rPr>
              <w:t xml:space="preserve"> </w:t>
            </w:r>
            <w:r w:rsidRPr="006A7425">
              <w:rPr>
                <w:rFonts w:ascii="Arial" w:hAnsi="Arial" w:cs="Arial"/>
              </w:rPr>
              <w:t>los</w:t>
            </w:r>
            <w:r w:rsidRPr="006A7425">
              <w:rPr>
                <w:rFonts w:ascii="Arial" w:hAnsi="Arial" w:cs="Arial"/>
                <w:spacing w:val="1"/>
              </w:rPr>
              <w:t xml:space="preserve"> </w:t>
            </w:r>
            <w:r w:rsidRPr="006A7425">
              <w:rPr>
                <w:rFonts w:ascii="Arial" w:hAnsi="Arial" w:cs="Arial"/>
              </w:rPr>
              <w:t>modos</w:t>
            </w:r>
            <w:r w:rsidRPr="006A7425">
              <w:rPr>
                <w:rFonts w:ascii="Arial" w:hAnsi="Arial" w:cs="Arial"/>
                <w:spacing w:val="-3"/>
              </w:rPr>
              <w:t xml:space="preserve"> </w:t>
            </w:r>
            <w:r w:rsidRPr="006A7425">
              <w:rPr>
                <w:rFonts w:ascii="Arial" w:hAnsi="Arial" w:cs="Arial"/>
              </w:rPr>
              <w:t>en</w:t>
            </w:r>
            <w:r w:rsidRPr="006A7425">
              <w:rPr>
                <w:rFonts w:ascii="Arial" w:hAnsi="Arial" w:cs="Arial"/>
                <w:spacing w:val="-6"/>
              </w:rPr>
              <w:t xml:space="preserve"> </w:t>
            </w:r>
            <w:r w:rsidRPr="006A7425">
              <w:rPr>
                <w:rFonts w:ascii="Arial" w:hAnsi="Arial" w:cs="Arial"/>
              </w:rPr>
              <w:t>forma</w:t>
            </w:r>
            <w:r w:rsidRPr="006A7425">
              <w:rPr>
                <w:rFonts w:ascii="Arial" w:hAnsi="Arial" w:cs="Arial"/>
                <w:spacing w:val="3"/>
              </w:rPr>
              <w:t xml:space="preserve"> </w:t>
            </w:r>
            <w:r w:rsidRPr="006A7425">
              <w:rPr>
                <w:rFonts w:ascii="Arial" w:hAnsi="Arial" w:cs="Arial"/>
              </w:rPr>
              <w:t>verbal</w:t>
            </w:r>
            <w:r w:rsidRPr="006A7425">
              <w:rPr>
                <w:rFonts w:ascii="Arial" w:hAnsi="Arial" w:cs="Arial"/>
                <w:spacing w:val="-10"/>
              </w:rPr>
              <w:t xml:space="preserve"> </w:t>
            </w:r>
            <w:r w:rsidRPr="006A7425">
              <w:rPr>
                <w:rFonts w:ascii="Arial" w:hAnsi="Arial" w:cs="Arial"/>
              </w:rPr>
              <w:t>rudimentaria</w:t>
            </w:r>
          </w:p>
          <w:p w14:paraId="16A5FA69" w14:textId="77777777" w:rsidR="007045EA" w:rsidRPr="006A7425" w:rsidRDefault="007045EA" w:rsidP="006A7425">
            <w:pPr>
              <w:pStyle w:val="Sinespaciado"/>
              <w:rPr>
                <w:rFonts w:ascii="Arial" w:hAnsi="Arial" w:cs="Arial"/>
              </w:rPr>
            </w:pPr>
            <w:r w:rsidRPr="006A7425">
              <w:rPr>
                <w:rFonts w:ascii="Arial" w:hAnsi="Arial" w:cs="Arial"/>
              </w:rPr>
              <w:t>Comprende los</w:t>
            </w:r>
            <w:r w:rsidRPr="006A7425">
              <w:rPr>
                <w:rFonts w:ascii="Arial" w:hAnsi="Arial" w:cs="Arial"/>
                <w:spacing w:val="-5"/>
              </w:rPr>
              <w:t xml:space="preserve"> </w:t>
            </w:r>
            <w:r w:rsidRPr="006A7425">
              <w:rPr>
                <w:rFonts w:ascii="Arial" w:hAnsi="Arial" w:cs="Arial"/>
              </w:rPr>
              <w:t>adverbios</w:t>
            </w:r>
            <w:r w:rsidRPr="006A7425">
              <w:rPr>
                <w:rFonts w:ascii="Arial" w:hAnsi="Arial" w:cs="Arial"/>
                <w:spacing w:val="-1"/>
              </w:rPr>
              <w:t xml:space="preserve"> </w:t>
            </w:r>
            <w:r w:rsidRPr="006A7425">
              <w:rPr>
                <w:rFonts w:ascii="Arial" w:hAnsi="Arial" w:cs="Arial"/>
              </w:rPr>
              <w:t>flojo</w:t>
            </w:r>
            <w:r w:rsidRPr="006A7425">
              <w:rPr>
                <w:rFonts w:ascii="Arial" w:hAnsi="Arial" w:cs="Arial"/>
                <w:spacing w:val="5"/>
              </w:rPr>
              <w:t xml:space="preserve"> </w:t>
            </w:r>
            <w:r w:rsidRPr="006A7425">
              <w:rPr>
                <w:rFonts w:ascii="Arial" w:hAnsi="Arial" w:cs="Arial"/>
              </w:rPr>
              <w:t>y</w:t>
            </w:r>
            <w:r w:rsidRPr="006A7425">
              <w:rPr>
                <w:rFonts w:ascii="Arial" w:hAnsi="Arial" w:cs="Arial"/>
                <w:spacing w:val="-7"/>
              </w:rPr>
              <w:t xml:space="preserve"> </w:t>
            </w:r>
            <w:r w:rsidRPr="006A7425">
              <w:rPr>
                <w:rFonts w:ascii="Arial" w:hAnsi="Arial" w:cs="Arial"/>
              </w:rPr>
              <w:t>fuerte</w:t>
            </w:r>
          </w:p>
          <w:p w14:paraId="05F2D5A2" w14:textId="14744A12" w:rsidR="007045EA" w:rsidRPr="006A7425" w:rsidRDefault="007045EA" w:rsidP="006A7425">
            <w:pPr>
              <w:pStyle w:val="Sinespaciado"/>
              <w:rPr>
                <w:rFonts w:ascii="Arial" w:hAnsi="Arial" w:cs="Arial"/>
              </w:rPr>
            </w:pPr>
            <w:r w:rsidRPr="006A7425">
              <w:rPr>
                <w:rFonts w:ascii="Arial" w:hAnsi="Arial" w:cs="Arial"/>
              </w:rPr>
              <w:t>Comprende</w:t>
            </w:r>
            <w:r w:rsidRPr="006A7425">
              <w:rPr>
                <w:rFonts w:ascii="Arial" w:hAnsi="Arial" w:cs="Arial"/>
                <w:spacing w:val="2"/>
              </w:rPr>
              <w:t xml:space="preserve"> </w:t>
            </w:r>
            <w:r w:rsidRPr="006A7425">
              <w:rPr>
                <w:rFonts w:ascii="Arial" w:hAnsi="Arial" w:cs="Arial"/>
              </w:rPr>
              <w:t>las</w:t>
            </w:r>
            <w:r w:rsidRPr="006A7425">
              <w:rPr>
                <w:rFonts w:ascii="Arial" w:hAnsi="Arial" w:cs="Arial"/>
                <w:spacing w:val="-3"/>
              </w:rPr>
              <w:t xml:space="preserve"> </w:t>
            </w:r>
            <w:r w:rsidRPr="006A7425">
              <w:rPr>
                <w:rFonts w:ascii="Arial" w:hAnsi="Arial" w:cs="Arial"/>
              </w:rPr>
              <w:t>expresiones</w:t>
            </w:r>
            <w:r w:rsidRPr="006A7425">
              <w:rPr>
                <w:rFonts w:ascii="Arial" w:hAnsi="Arial" w:cs="Arial"/>
                <w:spacing w:val="-4"/>
              </w:rPr>
              <w:t xml:space="preserve"> </w:t>
            </w:r>
            <w:r w:rsidRPr="006A7425">
              <w:rPr>
                <w:rFonts w:ascii="Arial" w:hAnsi="Arial" w:cs="Arial"/>
              </w:rPr>
              <w:t>“el</w:t>
            </w:r>
            <w:r w:rsidRPr="006A7425">
              <w:rPr>
                <w:rFonts w:ascii="Arial" w:hAnsi="Arial" w:cs="Arial"/>
                <w:spacing w:val="-1"/>
              </w:rPr>
              <w:t xml:space="preserve"> </w:t>
            </w:r>
            <w:r w:rsidRPr="006A7425">
              <w:rPr>
                <w:rFonts w:ascii="Arial" w:hAnsi="Arial" w:cs="Arial"/>
              </w:rPr>
              <w:t>más</w:t>
            </w:r>
            <w:r w:rsidRPr="006A7425">
              <w:rPr>
                <w:rFonts w:ascii="Arial" w:hAnsi="Arial" w:cs="Arial"/>
                <w:spacing w:val="-3"/>
              </w:rPr>
              <w:t xml:space="preserve"> </w:t>
            </w:r>
            <w:r w:rsidRPr="006A7425">
              <w:rPr>
                <w:rFonts w:ascii="Arial" w:hAnsi="Arial" w:cs="Arial"/>
              </w:rPr>
              <w:t>grande”</w:t>
            </w:r>
            <w:r w:rsidRPr="006A7425">
              <w:rPr>
                <w:rFonts w:ascii="Arial" w:hAnsi="Arial" w:cs="Arial"/>
                <w:spacing w:val="3"/>
              </w:rPr>
              <w:t xml:space="preserve"> </w:t>
            </w:r>
            <w:r w:rsidRPr="006A7425">
              <w:rPr>
                <w:rFonts w:ascii="Arial" w:hAnsi="Arial" w:cs="Arial"/>
              </w:rPr>
              <w:t>y</w:t>
            </w:r>
            <w:r w:rsidRPr="006A7425">
              <w:rPr>
                <w:rFonts w:ascii="Arial" w:hAnsi="Arial" w:cs="Arial"/>
                <w:spacing w:val="-11"/>
              </w:rPr>
              <w:t xml:space="preserve"> </w:t>
            </w:r>
            <w:r w:rsidRPr="006A7425">
              <w:rPr>
                <w:rFonts w:ascii="Arial" w:hAnsi="Arial" w:cs="Arial"/>
              </w:rPr>
              <w:t>el</w:t>
            </w:r>
            <w:r w:rsidRPr="006A7425">
              <w:rPr>
                <w:rFonts w:ascii="Arial" w:hAnsi="Arial" w:cs="Arial"/>
                <w:spacing w:val="-1"/>
              </w:rPr>
              <w:t xml:space="preserve"> </w:t>
            </w:r>
            <w:r w:rsidRPr="006A7425">
              <w:rPr>
                <w:rFonts w:ascii="Arial" w:hAnsi="Arial" w:cs="Arial"/>
              </w:rPr>
              <w:t>“más</w:t>
            </w:r>
            <w:r w:rsidRPr="006A7425">
              <w:rPr>
                <w:rFonts w:ascii="Arial" w:hAnsi="Arial" w:cs="Arial"/>
                <w:spacing w:val="1"/>
              </w:rPr>
              <w:t xml:space="preserve"> </w:t>
            </w:r>
            <w:r w:rsidRPr="006A7425">
              <w:rPr>
                <w:rFonts w:ascii="Arial" w:hAnsi="Arial" w:cs="Arial"/>
              </w:rPr>
              <w:t>largo”</w:t>
            </w:r>
          </w:p>
          <w:p w14:paraId="54999FA6" w14:textId="77777777" w:rsidR="007045EA" w:rsidRPr="006A7425" w:rsidRDefault="007045EA" w:rsidP="006A7425">
            <w:pPr>
              <w:pStyle w:val="Sinespaciado"/>
              <w:rPr>
                <w:rFonts w:ascii="Arial" w:hAnsi="Arial" w:cs="Arial"/>
              </w:rPr>
            </w:pPr>
            <w:r w:rsidRPr="006A7425">
              <w:rPr>
                <w:rFonts w:ascii="Arial" w:hAnsi="Arial" w:cs="Arial"/>
              </w:rPr>
              <w:t>Responde “sí”</w:t>
            </w:r>
            <w:r w:rsidRPr="006A7425">
              <w:rPr>
                <w:rFonts w:ascii="Arial" w:hAnsi="Arial" w:cs="Arial"/>
                <w:spacing w:val="-3"/>
              </w:rPr>
              <w:t xml:space="preserve"> </w:t>
            </w:r>
            <w:r w:rsidRPr="006A7425">
              <w:rPr>
                <w:rFonts w:ascii="Arial" w:hAnsi="Arial" w:cs="Arial"/>
              </w:rPr>
              <w:t>o “no”</w:t>
            </w:r>
            <w:r w:rsidRPr="006A7425">
              <w:rPr>
                <w:rFonts w:ascii="Arial" w:hAnsi="Arial" w:cs="Arial"/>
                <w:spacing w:val="-3"/>
              </w:rPr>
              <w:t xml:space="preserve"> </w:t>
            </w:r>
            <w:r w:rsidRPr="006A7425">
              <w:rPr>
                <w:rFonts w:ascii="Arial" w:hAnsi="Arial" w:cs="Arial"/>
              </w:rPr>
              <w:t>adecuadamente</w:t>
            </w:r>
          </w:p>
          <w:p w14:paraId="248E8DEE" w14:textId="77777777" w:rsidR="007045EA" w:rsidRPr="006A7425" w:rsidRDefault="007045EA" w:rsidP="006A7425">
            <w:pPr>
              <w:pStyle w:val="Sinespaciado"/>
              <w:rPr>
                <w:rFonts w:ascii="Arial" w:hAnsi="Arial" w:cs="Arial"/>
              </w:rPr>
            </w:pPr>
            <w:r w:rsidRPr="006A7425">
              <w:rPr>
                <w:rFonts w:ascii="Arial" w:hAnsi="Arial" w:cs="Arial"/>
              </w:rPr>
              <w:t>Formula</w:t>
            </w:r>
            <w:r w:rsidRPr="006A7425">
              <w:rPr>
                <w:rFonts w:ascii="Arial" w:hAnsi="Arial" w:cs="Arial"/>
                <w:spacing w:val="-3"/>
              </w:rPr>
              <w:t xml:space="preserve"> </w:t>
            </w:r>
            <w:r w:rsidRPr="006A7425">
              <w:rPr>
                <w:rFonts w:ascii="Arial" w:hAnsi="Arial" w:cs="Arial"/>
              </w:rPr>
              <w:t>preguntas</w:t>
            </w:r>
            <w:r w:rsidRPr="006A7425">
              <w:rPr>
                <w:rFonts w:ascii="Arial" w:hAnsi="Arial" w:cs="Arial"/>
                <w:spacing w:val="-3"/>
              </w:rPr>
              <w:t xml:space="preserve"> </w:t>
            </w:r>
            <w:r w:rsidRPr="006A7425">
              <w:rPr>
                <w:rFonts w:ascii="Arial" w:hAnsi="Arial" w:cs="Arial"/>
              </w:rPr>
              <w:t>utilizando:</w:t>
            </w:r>
            <w:r w:rsidRPr="006A7425">
              <w:rPr>
                <w:rFonts w:ascii="Arial" w:hAnsi="Arial" w:cs="Arial"/>
                <w:spacing w:val="-1"/>
              </w:rPr>
              <w:t xml:space="preserve"> </w:t>
            </w:r>
            <w:r w:rsidRPr="006A7425">
              <w:rPr>
                <w:rFonts w:ascii="Arial" w:hAnsi="Arial" w:cs="Arial"/>
              </w:rPr>
              <w:t>qué,</w:t>
            </w:r>
            <w:r w:rsidRPr="006A7425">
              <w:rPr>
                <w:rFonts w:ascii="Arial" w:hAnsi="Arial" w:cs="Arial"/>
                <w:spacing w:val="-4"/>
              </w:rPr>
              <w:t xml:space="preserve"> </w:t>
            </w:r>
            <w:r w:rsidRPr="006A7425">
              <w:rPr>
                <w:rFonts w:ascii="Arial" w:hAnsi="Arial" w:cs="Arial"/>
              </w:rPr>
              <w:t>quién,</w:t>
            </w:r>
            <w:r w:rsidRPr="006A7425">
              <w:rPr>
                <w:rFonts w:ascii="Arial" w:hAnsi="Arial" w:cs="Arial"/>
                <w:spacing w:val="1"/>
              </w:rPr>
              <w:t xml:space="preserve"> </w:t>
            </w:r>
            <w:r w:rsidRPr="006A7425">
              <w:rPr>
                <w:rFonts w:ascii="Arial" w:hAnsi="Arial" w:cs="Arial"/>
              </w:rPr>
              <w:t>dónde,</w:t>
            </w:r>
            <w:r w:rsidRPr="006A7425">
              <w:rPr>
                <w:rFonts w:ascii="Arial" w:hAnsi="Arial" w:cs="Arial"/>
                <w:spacing w:val="1"/>
              </w:rPr>
              <w:t xml:space="preserve"> </w:t>
            </w:r>
            <w:r w:rsidRPr="006A7425">
              <w:rPr>
                <w:rFonts w:ascii="Arial" w:hAnsi="Arial" w:cs="Arial"/>
              </w:rPr>
              <w:t>por</w:t>
            </w:r>
            <w:r w:rsidRPr="006A7425">
              <w:rPr>
                <w:rFonts w:ascii="Arial" w:hAnsi="Arial" w:cs="Arial"/>
                <w:spacing w:val="-4"/>
              </w:rPr>
              <w:t xml:space="preserve"> </w:t>
            </w:r>
            <w:r w:rsidRPr="006A7425">
              <w:rPr>
                <w:rFonts w:ascii="Arial" w:hAnsi="Arial" w:cs="Arial"/>
              </w:rPr>
              <w:t>qué</w:t>
            </w:r>
            <w:r w:rsidRPr="006A7425">
              <w:rPr>
                <w:rFonts w:ascii="Arial" w:hAnsi="Arial" w:cs="Arial"/>
                <w:spacing w:val="-2"/>
              </w:rPr>
              <w:t xml:space="preserve"> </w:t>
            </w:r>
            <w:r w:rsidRPr="006A7425">
              <w:rPr>
                <w:rFonts w:ascii="Arial" w:hAnsi="Arial" w:cs="Arial"/>
              </w:rPr>
              <w:t>y</w:t>
            </w:r>
            <w:r w:rsidRPr="006A7425">
              <w:rPr>
                <w:rFonts w:ascii="Arial" w:hAnsi="Arial" w:cs="Arial"/>
                <w:spacing w:val="-11"/>
              </w:rPr>
              <w:t xml:space="preserve"> </w:t>
            </w:r>
            <w:r w:rsidRPr="006A7425">
              <w:rPr>
                <w:rFonts w:ascii="Arial" w:hAnsi="Arial" w:cs="Arial"/>
              </w:rPr>
              <w:t>cómo.</w:t>
            </w:r>
          </w:p>
          <w:p w14:paraId="0BE7A926" w14:textId="77777777" w:rsidR="007045EA" w:rsidRPr="006A7425" w:rsidRDefault="007045EA" w:rsidP="006A7425">
            <w:pPr>
              <w:pStyle w:val="Sinespaciado"/>
              <w:rPr>
                <w:rFonts w:ascii="Arial" w:hAnsi="Arial" w:cs="Arial"/>
              </w:rPr>
            </w:pPr>
            <w:r w:rsidRPr="006A7425">
              <w:rPr>
                <w:rFonts w:ascii="Arial" w:hAnsi="Arial" w:cs="Arial"/>
              </w:rPr>
              <w:t>Habla</w:t>
            </w:r>
            <w:r w:rsidRPr="006A7425">
              <w:rPr>
                <w:rFonts w:ascii="Arial" w:hAnsi="Arial" w:cs="Arial"/>
                <w:spacing w:val="-3"/>
              </w:rPr>
              <w:t xml:space="preserve"> </w:t>
            </w:r>
            <w:r w:rsidRPr="006A7425">
              <w:rPr>
                <w:rFonts w:ascii="Arial" w:hAnsi="Arial" w:cs="Arial"/>
              </w:rPr>
              <w:t>sobre</w:t>
            </w:r>
            <w:r w:rsidRPr="006A7425">
              <w:rPr>
                <w:rFonts w:ascii="Arial" w:hAnsi="Arial" w:cs="Arial"/>
                <w:spacing w:val="-3"/>
              </w:rPr>
              <w:t xml:space="preserve"> </w:t>
            </w:r>
            <w:r w:rsidRPr="006A7425">
              <w:rPr>
                <w:rFonts w:ascii="Arial" w:hAnsi="Arial" w:cs="Arial"/>
              </w:rPr>
              <w:t>sus</w:t>
            </w:r>
            <w:r w:rsidRPr="006A7425">
              <w:rPr>
                <w:rFonts w:ascii="Arial" w:hAnsi="Arial" w:cs="Arial"/>
                <w:spacing w:val="-4"/>
              </w:rPr>
              <w:t xml:space="preserve"> </w:t>
            </w:r>
            <w:r w:rsidRPr="006A7425">
              <w:rPr>
                <w:rFonts w:ascii="Arial" w:hAnsi="Arial" w:cs="Arial"/>
              </w:rPr>
              <w:t>experiencias</w:t>
            </w:r>
          </w:p>
          <w:p w14:paraId="5150C76F" w14:textId="77777777" w:rsidR="007045EA" w:rsidRPr="006A7425" w:rsidRDefault="007045EA" w:rsidP="006A7425">
            <w:pPr>
              <w:pStyle w:val="Sinespaciado"/>
              <w:rPr>
                <w:rFonts w:ascii="Arial" w:hAnsi="Arial" w:cs="Arial"/>
              </w:rPr>
            </w:pPr>
            <w:r w:rsidRPr="006A7425">
              <w:rPr>
                <w:rFonts w:ascii="Arial" w:hAnsi="Arial" w:cs="Arial"/>
              </w:rPr>
              <w:t>Da</w:t>
            </w:r>
            <w:r w:rsidRPr="006A7425">
              <w:rPr>
                <w:rFonts w:ascii="Arial" w:hAnsi="Arial" w:cs="Arial"/>
                <w:spacing w:val="-5"/>
              </w:rPr>
              <w:t xml:space="preserve"> </w:t>
            </w:r>
            <w:r w:rsidRPr="006A7425">
              <w:rPr>
                <w:rFonts w:ascii="Arial" w:hAnsi="Arial" w:cs="Arial"/>
              </w:rPr>
              <w:t>nombre</w:t>
            </w:r>
            <w:r w:rsidRPr="006A7425">
              <w:rPr>
                <w:rFonts w:ascii="Arial" w:hAnsi="Arial" w:cs="Arial"/>
                <w:spacing w:val="-3"/>
              </w:rPr>
              <w:t xml:space="preserve"> </w:t>
            </w:r>
            <w:r w:rsidRPr="006A7425">
              <w:rPr>
                <w:rFonts w:ascii="Arial" w:hAnsi="Arial" w:cs="Arial"/>
              </w:rPr>
              <w:t>a</w:t>
            </w:r>
            <w:r w:rsidRPr="006A7425">
              <w:rPr>
                <w:rFonts w:ascii="Arial" w:hAnsi="Arial" w:cs="Arial"/>
                <w:spacing w:val="-3"/>
              </w:rPr>
              <w:t xml:space="preserve"> </w:t>
            </w:r>
            <w:r w:rsidRPr="006A7425">
              <w:rPr>
                <w:rFonts w:ascii="Arial" w:hAnsi="Arial" w:cs="Arial"/>
              </w:rPr>
              <w:t>su</w:t>
            </w:r>
            <w:r w:rsidRPr="006A7425">
              <w:rPr>
                <w:rFonts w:ascii="Arial" w:hAnsi="Arial" w:cs="Arial"/>
                <w:spacing w:val="-2"/>
              </w:rPr>
              <w:t xml:space="preserve"> </w:t>
            </w:r>
            <w:r w:rsidRPr="006A7425">
              <w:rPr>
                <w:rFonts w:ascii="Arial" w:hAnsi="Arial" w:cs="Arial"/>
              </w:rPr>
              <w:t>trabajo</w:t>
            </w:r>
            <w:r w:rsidRPr="006A7425">
              <w:rPr>
                <w:rFonts w:ascii="Arial" w:hAnsi="Arial" w:cs="Arial"/>
                <w:spacing w:val="1"/>
              </w:rPr>
              <w:t xml:space="preserve"> </w:t>
            </w:r>
            <w:r w:rsidRPr="006A7425">
              <w:rPr>
                <w:rFonts w:ascii="Arial" w:hAnsi="Arial" w:cs="Arial"/>
              </w:rPr>
              <w:t>creativo</w:t>
            </w:r>
          </w:p>
          <w:p w14:paraId="3BA61842" w14:textId="60DA7C1D" w:rsidR="007045EA" w:rsidRPr="006A7425" w:rsidRDefault="007045EA" w:rsidP="006A7425">
            <w:pPr>
              <w:pStyle w:val="Sinespaciado"/>
              <w:rPr>
                <w:rFonts w:ascii="Arial" w:hAnsi="Arial" w:cs="Arial"/>
              </w:rPr>
            </w:pPr>
            <w:r w:rsidRPr="006A7425">
              <w:rPr>
                <w:rFonts w:ascii="Arial" w:hAnsi="Arial" w:cs="Arial"/>
              </w:rPr>
              <w:t>El niño es actor y pone sus representaciones al servicio del lenguaje</w:t>
            </w:r>
          </w:p>
          <w:p w14:paraId="38D84C9C" w14:textId="18FBC484" w:rsidR="007045EA" w:rsidRPr="006A7425" w:rsidRDefault="007045EA" w:rsidP="006A7425">
            <w:pPr>
              <w:pStyle w:val="Sinespaciado"/>
              <w:rPr>
                <w:rFonts w:ascii="Arial" w:hAnsi="Arial" w:cs="Arial"/>
              </w:rPr>
            </w:pPr>
            <w:r w:rsidRPr="006A7425">
              <w:rPr>
                <w:rFonts w:ascii="Arial" w:hAnsi="Arial" w:cs="Arial"/>
              </w:rPr>
              <w:t>Responde a preguntas que incluyen las palabras</w:t>
            </w:r>
            <w:r w:rsidR="006A7425" w:rsidRPr="006A7425">
              <w:rPr>
                <w:rFonts w:ascii="Arial" w:hAnsi="Arial" w:cs="Arial"/>
              </w:rPr>
              <w:t>: que, quien, donde y cuando.</w:t>
            </w:r>
          </w:p>
          <w:p w14:paraId="5B554149" w14:textId="77777777" w:rsidR="006A7425" w:rsidRPr="006A7425" w:rsidRDefault="007045EA" w:rsidP="006A7425">
            <w:pPr>
              <w:pStyle w:val="Sinespaciado"/>
              <w:rPr>
                <w:rFonts w:ascii="Arial" w:hAnsi="Arial" w:cs="Arial"/>
              </w:rPr>
            </w:pPr>
            <w:r w:rsidRPr="006A7425">
              <w:rPr>
                <w:rFonts w:ascii="Arial" w:hAnsi="Arial" w:cs="Arial"/>
              </w:rPr>
              <w:t>Puede</w:t>
            </w:r>
            <w:r w:rsidRPr="006A7425">
              <w:rPr>
                <w:rFonts w:ascii="Arial" w:hAnsi="Arial" w:cs="Arial"/>
                <w:spacing w:val="-3"/>
              </w:rPr>
              <w:t xml:space="preserve"> </w:t>
            </w:r>
            <w:r w:rsidRPr="006A7425">
              <w:rPr>
                <w:rFonts w:ascii="Arial" w:hAnsi="Arial" w:cs="Arial"/>
              </w:rPr>
              <w:t>conversar usando</w:t>
            </w:r>
            <w:r w:rsidRPr="006A7425">
              <w:rPr>
                <w:rFonts w:ascii="Arial" w:hAnsi="Arial" w:cs="Arial"/>
                <w:spacing w:val="3"/>
              </w:rPr>
              <w:t xml:space="preserve"> </w:t>
            </w:r>
            <w:r w:rsidRPr="006A7425">
              <w:rPr>
                <w:rFonts w:ascii="Arial" w:hAnsi="Arial" w:cs="Arial"/>
              </w:rPr>
              <w:t>2</w:t>
            </w:r>
            <w:r w:rsidRPr="006A7425">
              <w:rPr>
                <w:rFonts w:ascii="Arial" w:hAnsi="Arial" w:cs="Arial"/>
                <w:spacing w:val="-6"/>
              </w:rPr>
              <w:t xml:space="preserve"> </w:t>
            </w:r>
            <w:r w:rsidRPr="006A7425">
              <w:rPr>
                <w:rFonts w:ascii="Arial" w:hAnsi="Arial" w:cs="Arial"/>
              </w:rPr>
              <w:t>o</w:t>
            </w:r>
            <w:r w:rsidRPr="006A7425">
              <w:rPr>
                <w:rFonts w:ascii="Arial" w:hAnsi="Arial" w:cs="Arial"/>
                <w:spacing w:val="3"/>
              </w:rPr>
              <w:t xml:space="preserve"> </w:t>
            </w:r>
            <w:r w:rsidRPr="006A7425">
              <w:rPr>
                <w:rFonts w:ascii="Arial" w:hAnsi="Arial" w:cs="Arial"/>
              </w:rPr>
              <w:t>3</w:t>
            </w:r>
            <w:r w:rsidRPr="006A7425">
              <w:rPr>
                <w:rFonts w:ascii="Arial" w:hAnsi="Arial" w:cs="Arial"/>
                <w:spacing w:val="-11"/>
              </w:rPr>
              <w:t xml:space="preserve"> </w:t>
            </w:r>
            <w:r w:rsidRPr="006A7425">
              <w:rPr>
                <w:rFonts w:ascii="Arial" w:hAnsi="Arial" w:cs="Arial"/>
              </w:rPr>
              <w:t>oraciones</w:t>
            </w:r>
          </w:p>
          <w:p w14:paraId="6F90562A" w14:textId="080FA5B8" w:rsidR="006A7425" w:rsidRPr="006A7425" w:rsidRDefault="006A7425" w:rsidP="006A7425">
            <w:pPr>
              <w:pStyle w:val="Sinespaciado"/>
              <w:rPr>
                <w:rFonts w:ascii="Arial" w:hAnsi="Arial" w:cs="Arial"/>
              </w:rPr>
            </w:pPr>
            <w:r w:rsidRPr="006A7425">
              <w:rPr>
                <w:rFonts w:ascii="Arial" w:hAnsi="Arial" w:cs="Arial"/>
              </w:rPr>
              <w:lastRenderedPageBreak/>
              <w:t>Sabe</w:t>
            </w:r>
            <w:r w:rsidRPr="006A7425">
              <w:rPr>
                <w:rFonts w:ascii="Arial" w:hAnsi="Arial" w:cs="Arial"/>
                <w:spacing w:val="-1"/>
              </w:rPr>
              <w:t xml:space="preserve"> </w:t>
            </w:r>
            <w:r w:rsidRPr="006A7425">
              <w:rPr>
                <w:rFonts w:ascii="Arial" w:hAnsi="Arial" w:cs="Arial"/>
              </w:rPr>
              <w:t>el</w:t>
            </w:r>
            <w:r w:rsidRPr="006A7425">
              <w:rPr>
                <w:rFonts w:ascii="Arial" w:hAnsi="Arial" w:cs="Arial"/>
                <w:spacing w:val="-4"/>
              </w:rPr>
              <w:t xml:space="preserve"> </w:t>
            </w:r>
            <w:r w:rsidRPr="006A7425">
              <w:rPr>
                <w:rFonts w:ascii="Arial" w:hAnsi="Arial" w:cs="Arial"/>
              </w:rPr>
              <w:t>nombre</w:t>
            </w:r>
            <w:r w:rsidRPr="006A7425">
              <w:rPr>
                <w:rFonts w:ascii="Arial" w:hAnsi="Arial" w:cs="Arial"/>
                <w:spacing w:val="-1"/>
              </w:rPr>
              <w:t xml:space="preserve"> </w:t>
            </w:r>
            <w:r w:rsidRPr="006A7425">
              <w:rPr>
                <w:rFonts w:ascii="Arial" w:hAnsi="Arial" w:cs="Arial"/>
              </w:rPr>
              <w:t>de un</w:t>
            </w:r>
            <w:r w:rsidRPr="006A7425">
              <w:rPr>
                <w:rFonts w:ascii="Arial" w:hAnsi="Arial" w:cs="Arial"/>
                <w:spacing w:val="-5"/>
              </w:rPr>
              <w:t xml:space="preserve"> </w:t>
            </w:r>
            <w:r w:rsidRPr="006A7425">
              <w:rPr>
                <w:rFonts w:ascii="Arial" w:hAnsi="Arial" w:cs="Arial"/>
              </w:rPr>
              <w:t>amigo</w:t>
            </w:r>
          </w:p>
          <w:p w14:paraId="7AE1CCB8" w14:textId="0F46711D" w:rsidR="006A7425" w:rsidRPr="006A7425" w:rsidRDefault="006A7425" w:rsidP="006A7425">
            <w:pPr>
              <w:pStyle w:val="Sinespaciado"/>
              <w:rPr>
                <w:rFonts w:ascii="Arial" w:eastAsia="Calibri" w:hAnsi="Arial" w:cs="Arial"/>
                <w:bCs/>
                <w:lang w:eastAsia="en-US"/>
              </w:rPr>
            </w:pPr>
            <w:r w:rsidRPr="006A7425">
              <w:rPr>
                <w:rFonts w:ascii="Arial" w:hAnsi="Arial" w:cs="Arial"/>
              </w:rPr>
              <w:t>Entiende</w:t>
            </w:r>
            <w:r w:rsidRPr="006A7425">
              <w:rPr>
                <w:rFonts w:ascii="Arial" w:hAnsi="Arial" w:cs="Arial"/>
                <w:spacing w:val="2"/>
              </w:rPr>
              <w:t xml:space="preserve"> </w:t>
            </w:r>
            <w:r w:rsidRPr="006A7425">
              <w:rPr>
                <w:rFonts w:ascii="Arial" w:hAnsi="Arial" w:cs="Arial"/>
              </w:rPr>
              <w:t>frases y</w:t>
            </w:r>
            <w:r w:rsidRPr="006A7425">
              <w:rPr>
                <w:rFonts w:ascii="Arial" w:hAnsi="Arial" w:cs="Arial"/>
                <w:spacing w:val="-11"/>
              </w:rPr>
              <w:t xml:space="preserve"> </w:t>
            </w:r>
            <w:r w:rsidRPr="006A7425">
              <w:rPr>
                <w:rFonts w:ascii="Arial" w:hAnsi="Arial" w:cs="Arial"/>
              </w:rPr>
              <w:t>preguntas</w:t>
            </w:r>
            <w:r w:rsidRPr="006A7425">
              <w:rPr>
                <w:rFonts w:ascii="Arial" w:hAnsi="Arial" w:cs="Arial"/>
                <w:spacing w:val="-4"/>
              </w:rPr>
              <w:t xml:space="preserve"> </w:t>
            </w:r>
            <w:r w:rsidRPr="006A7425">
              <w:rPr>
                <w:rFonts w:ascii="Arial" w:hAnsi="Arial" w:cs="Arial"/>
              </w:rPr>
              <w:t>sencillas</w:t>
            </w:r>
          </w:p>
        </w:tc>
      </w:tr>
      <w:bookmarkEnd w:id="31"/>
    </w:tbl>
    <w:p w14:paraId="334697D7" w14:textId="77777777" w:rsidR="0051214F" w:rsidRDefault="0051214F" w:rsidP="00F04CD0">
      <w:pPr>
        <w:pStyle w:val="Textoindependiente"/>
        <w:spacing w:before="17" w:line="259" w:lineRule="auto"/>
        <w:ind w:right="382"/>
        <w:jc w:val="both"/>
        <w:rPr>
          <w:rFonts w:ascii="Arial" w:hAnsi="Arial" w:cs="Arial"/>
          <w:sz w:val="24"/>
          <w:szCs w:val="24"/>
          <w:u w:val="single"/>
        </w:rPr>
      </w:pPr>
    </w:p>
    <w:p w14:paraId="1D90553A" w14:textId="0D38BA51" w:rsidR="0022776A" w:rsidRPr="00D448BD" w:rsidRDefault="00F04CD0" w:rsidP="00D448BD">
      <w:pPr>
        <w:spacing w:line="360" w:lineRule="auto"/>
        <w:jc w:val="both"/>
        <w:rPr>
          <w:rFonts w:ascii="Arial" w:eastAsia="Calibri" w:hAnsi="Arial" w:cs="Arial"/>
          <w:bCs/>
          <w:sz w:val="24"/>
          <w:szCs w:val="24"/>
          <w:lang w:eastAsia="en-US"/>
        </w:rPr>
      </w:pPr>
      <w:r w:rsidRPr="00F04CD0">
        <w:rPr>
          <w:rFonts w:ascii="Arial" w:hAnsi="Arial" w:cs="Arial"/>
          <w:sz w:val="24"/>
          <w:szCs w:val="24"/>
          <w:u w:val="single"/>
        </w:rPr>
        <w:t>Desarrollo del lenguaje</w:t>
      </w:r>
      <w:r>
        <w:rPr>
          <w:rFonts w:ascii="Arial" w:hAnsi="Arial" w:cs="Arial"/>
          <w:sz w:val="24"/>
          <w:szCs w:val="24"/>
        </w:rPr>
        <w:t xml:space="preserve">: </w:t>
      </w:r>
      <w:r w:rsidRPr="00F04CD0">
        <w:rPr>
          <w:rFonts w:ascii="Arial" w:hAnsi="Arial" w:cs="Arial"/>
          <w:sz w:val="24"/>
          <w:szCs w:val="24"/>
        </w:rPr>
        <w:t>El Lenguaje</w:t>
      </w:r>
      <w:r w:rsidRPr="00F04CD0">
        <w:rPr>
          <w:rFonts w:ascii="Arial" w:hAnsi="Arial" w:cs="Arial"/>
          <w:spacing w:val="-6"/>
          <w:sz w:val="24"/>
          <w:szCs w:val="24"/>
        </w:rPr>
        <w:t xml:space="preserve"> </w:t>
      </w:r>
      <w:r w:rsidRPr="00F04CD0">
        <w:rPr>
          <w:rFonts w:ascii="Arial" w:hAnsi="Arial" w:cs="Arial"/>
          <w:sz w:val="24"/>
          <w:szCs w:val="24"/>
        </w:rPr>
        <w:t>es</w:t>
      </w:r>
      <w:r w:rsidRPr="00F04CD0">
        <w:rPr>
          <w:rFonts w:ascii="Arial" w:hAnsi="Arial" w:cs="Arial"/>
          <w:spacing w:val="-1"/>
          <w:sz w:val="24"/>
          <w:szCs w:val="24"/>
        </w:rPr>
        <w:t xml:space="preserve"> </w:t>
      </w:r>
      <w:r w:rsidRPr="00F04CD0">
        <w:rPr>
          <w:rFonts w:ascii="Arial" w:hAnsi="Arial" w:cs="Arial"/>
          <w:sz w:val="24"/>
          <w:szCs w:val="24"/>
        </w:rPr>
        <w:t>una</w:t>
      </w:r>
      <w:r w:rsidRPr="00F04CD0">
        <w:rPr>
          <w:rFonts w:ascii="Arial" w:hAnsi="Arial" w:cs="Arial"/>
          <w:spacing w:val="-5"/>
          <w:sz w:val="24"/>
          <w:szCs w:val="24"/>
        </w:rPr>
        <w:t xml:space="preserve"> </w:t>
      </w:r>
      <w:r w:rsidRPr="00F04CD0">
        <w:rPr>
          <w:rFonts w:ascii="Arial" w:hAnsi="Arial" w:cs="Arial"/>
          <w:sz w:val="24"/>
          <w:szCs w:val="24"/>
        </w:rPr>
        <w:t>forma</w:t>
      </w:r>
      <w:r w:rsidRPr="00F04CD0">
        <w:rPr>
          <w:rFonts w:ascii="Arial" w:hAnsi="Arial" w:cs="Arial"/>
          <w:spacing w:val="-1"/>
          <w:sz w:val="24"/>
          <w:szCs w:val="24"/>
        </w:rPr>
        <w:t xml:space="preserve"> </w:t>
      </w:r>
      <w:r w:rsidRPr="00F04CD0">
        <w:rPr>
          <w:rFonts w:ascii="Arial" w:hAnsi="Arial" w:cs="Arial"/>
          <w:sz w:val="24"/>
          <w:szCs w:val="24"/>
        </w:rPr>
        <w:t>netamente humana</w:t>
      </w:r>
      <w:r w:rsidRPr="00F04CD0">
        <w:rPr>
          <w:rFonts w:ascii="Arial" w:hAnsi="Arial" w:cs="Arial"/>
          <w:spacing w:val="-1"/>
          <w:sz w:val="24"/>
          <w:szCs w:val="24"/>
        </w:rPr>
        <w:t xml:space="preserve"> </w:t>
      </w:r>
      <w:r w:rsidRPr="00F04CD0">
        <w:rPr>
          <w:rFonts w:ascii="Arial" w:hAnsi="Arial" w:cs="Arial"/>
          <w:sz w:val="24"/>
          <w:szCs w:val="24"/>
        </w:rPr>
        <w:t>de</w:t>
      </w:r>
      <w:r w:rsidRPr="00F04CD0">
        <w:rPr>
          <w:rFonts w:ascii="Arial" w:hAnsi="Arial" w:cs="Arial"/>
          <w:spacing w:val="-2"/>
          <w:sz w:val="24"/>
          <w:szCs w:val="24"/>
        </w:rPr>
        <w:t xml:space="preserve"> </w:t>
      </w:r>
      <w:r w:rsidRPr="00F04CD0">
        <w:rPr>
          <w:rFonts w:ascii="Arial" w:hAnsi="Arial" w:cs="Arial"/>
          <w:sz w:val="24"/>
          <w:szCs w:val="24"/>
        </w:rPr>
        <w:t>comunicación,</w:t>
      </w:r>
      <w:r w:rsidRPr="00F04CD0">
        <w:rPr>
          <w:rFonts w:ascii="Arial" w:hAnsi="Arial" w:cs="Arial"/>
          <w:spacing w:val="5"/>
          <w:sz w:val="24"/>
          <w:szCs w:val="24"/>
        </w:rPr>
        <w:t xml:space="preserve"> </w:t>
      </w:r>
      <w:r w:rsidRPr="00F04CD0">
        <w:rPr>
          <w:rFonts w:ascii="Arial" w:hAnsi="Arial" w:cs="Arial"/>
          <w:sz w:val="24"/>
          <w:szCs w:val="24"/>
        </w:rPr>
        <w:t>un medio</w:t>
      </w:r>
      <w:r w:rsidRPr="00F04CD0">
        <w:rPr>
          <w:rFonts w:ascii="Arial" w:hAnsi="Arial" w:cs="Arial"/>
          <w:spacing w:val="-5"/>
          <w:sz w:val="24"/>
          <w:szCs w:val="24"/>
        </w:rPr>
        <w:t xml:space="preserve"> </w:t>
      </w:r>
      <w:r w:rsidRPr="00F04CD0">
        <w:rPr>
          <w:rFonts w:ascii="Arial" w:hAnsi="Arial" w:cs="Arial"/>
          <w:sz w:val="24"/>
          <w:szCs w:val="24"/>
        </w:rPr>
        <w:t>de transmitir</w:t>
      </w:r>
      <w:r w:rsidRPr="00F04CD0">
        <w:rPr>
          <w:rFonts w:ascii="Arial" w:hAnsi="Arial" w:cs="Arial"/>
          <w:spacing w:val="-2"/>
          <w:sz w:val="24"/>
          <w:szCs w:val="24"/>
        </w:rPr>
        <w:t xml:space="preserve"> </w:t>
      </w:r>
      <w:r w:rsidRPr="00F04CD0">
        <w:rPr>
          <w:rFonts w:ascii="Arial" w:hAnsi="Arial" w:cs="Arial"/>
          <w:sz w:val="24"/>
          <w:szCs w:val="24"/>
        </w:rPr>
        <w:t>información</w:t>
      </w:r>
      <w:r w:rsidRPr="00F04CD0">
        <w:rPr>
          <w:rFonts w:ascii="Arial" w:hAnsi="Arial" w:cs="Arial"/>
          <w:spacing w:val="-4"/>
          <w:sz w:val="24"/>
          <w:szCs w:val="24"/>
        </w:rPr>
        <w:t xml:space="preserve"> </w:t>
      </w:r>
      <w:r w:rsidRPr="00F04CD0">
        <w:rPr>
          <w:rFonts w:ascii="Arial" w:hAnsi="Arial" w:cs="Arial"/>
          <w:sz w:val="24"/>
          <w:szCs w:val="24"/>
        </w:rPr>
        <w:t>compleja</w:t>
      </w:r>
      <w:r w:rsidRPr="00F04CD0">
        <w:rPr>
          <w:rFonts w:ascii="Arial" w:hAnsi="Arial" w:cs="Arial"/>
          <w:spacing w:val="1"/>
          <w:sz w:val="24"/>
          <w:szCs w:val="24"/>
        </w:rPr>
        <w:t xml:space="preserve"> </w:t>
      </w:r>
      <w:r w:rsidRPr="00F04CD0">
        <w:rPr>
          <w:rFonts w:ascii="Arial" w:hAnsi="Arial" w:cs="Arial"/>
          <w:sz w:val="24"/>
          <w:szCs w:val="24"/>
        </w:rPr>
        <w:t>de</w:t>
      </w:r>
      <w:r w:rsidRPr="00F04CD0">
        <w:rPr>
          <w:rFonts w:ascii="Arial" w:hAnsi="Arial" w:cs="Arial"/>
          <w:spacing w:val="-1"/>
          <w:sz w:val="24"/>
          <w:szCs w:val="24"/>
        </w:rPr>
        <w:t xml:space="preserve"> </w:t>
      </w:r>
      <w:r w:rsidRPr="00F04CD0">
        <w:rPr>
          <w:rFonts w:ascii="Arial" w:hAnsi="Arial" w:cs="Arial"/>
          <w:sz w:val="24"/>
          <w:szCs w:val="24"/>
        </w:rPr>
        <w:t>una persona</w:t>
      </w:r>
      <w:r w:rsidRPr="00F04CD0">
        <w:rPr>
          <w:rFonts w:ascii="Arial" w:hAnsi="Arial" w:cs="Arial"/>
          <w:spacing w:val="1"/>
          <w:sz w:val="24"/>
          <w:szCs w:val="24"/>
        </w:rPr>
        <w:t xml:space="preserve"> </w:t>
      </w:r>
      <w:r w:rsidRPr="00F04CD0">
        <w:rPr>
          <w:rFonts w:ascii="Arial" w:hAnsi="Arial" w:cs="Arial"/>
          <w:sz w:val="24"/>
          <w:szCs w:val="24"/>
        </w:rPr>
        <w:t>a otra.</w:t>
      </w:r>
      <w:r w:rsidRPr="00F04CD0">
        <w:rPr>
          <w:rFonts w:ascii="Arial" w:hAnsi="Arial" w:cs="Arial"/>
          <w:spacing w:val="-3"/>
          <w:sz w:val="24"/>
          <w:szCs w:val="24"/>
        </w:rPr>
        <w:t xml:space="preserve"> </w:t>
      </w:r>
      <w:r w:rsidRPr="00F04CD0">
        <w:rPr>
          <w:rFonts w:ascii="Arial" w:hAnsi="Arial" w:cs="Arial"/>
          <w:sz w:val="24"/>
          <w:szCs w:val="24"/>
        </w:rPr>
        <w:t>La</w:t>
      </w:r>
      <w:r w:rsidRPr="00F04CD0">
        <w:rPr>
          <w:rFonts w:ascii="Arial" w:hAnsi="Arial" w:cs="Arial"/>
          <w:spacing w:val="1"/>
          <w:sz w:val="24"/>
          <w:szCs w:val="24"/>
        </w:rPr>
        <w:t xml:space="preserve"> </w:t>
      </w:r>
      <w:r w:rsidRPr="00F04CD0">
        <w:rPr>
          <w:rFonts w:ascii="Arial" w:hAnsi="Arial" w:cs="Arial"/>
          <w:sz w:val="24"/>
          <w:szCs w:val="24"/>
        </w:rPr>
        <w:t>comunicación</w:t>
      </w:r>
      <w:r w:rsidRPr="00F04CD0">
        <w:rPr>
          <w:rFonts w:ascii="Arial" w:hAnsi="Arial" w:cs="Arial"/>
          <w:spacing w:val="-57"/>
          <w:sz w:val="24"/>
          <w:szCs w:val="24"/>
        </w:rPr>
        <w:t xml:space="preserve"> </w:t>
      </w:r>
      <w:r w:rsidRPr="00F04CD0">
        <w:rPr>
          <w:rFonts w:ascii="Arial" w:hAnsi="Arial" w:cs="Arial"/>
          <w:sz w:val="24"/>
          <w:szCs w:val="24"/>
        </w:rPr>
        <w:t>de información requiere el uso de símbolos. La habilidad para codificar, decodificar e interpretar elementos sintácticos y semánticos de aquellos</w:t>
      </w:r>
      <w:r w:rsidRPr="00F04CD0">
        <w:rPr>
          <w:rFonts w:ascii="Arial" w:hAnsi="Arial" w:cs="Arial"/>
          <w:spacing w:val="1"/>
          <w:sz w:val="24"/>
          <w:szCs w:val="24"/>
        </w:rPr>
        <w:t xml:space="preserve"> </w:t>
      </w:r>
      <w:r w:rsidRPr="00F04CD0">
        <w:rPr>
          <w:rFonts w:ascii="Arial" w:hAnsi="Arial" w:cs="Arial"/>
          <w:sz w:val="24"/>
          <w:szCs w:val="24"/>
        </w:rPr>
        <w:t xml:space="preserve">símbolos es lo que denominamos </w:t>
      </w:r>
      <w:r w:rsidRPr="00765B4C">
        <w:rPr>
          <w:rFonts w:ascii="Arial" w:hAnsi="Arial" w:cs="Arial"/>
          <w:bCs/>
          <w:sz w:val="24"/>
          <w:szCs w:val="24"/>
        </w:rPr>
        <w:t>lenguaje</w:t>
      </w:r>
      <w:r w:rsidRPr="00F04CD0">
        <w:rPr>
          <w:rFonts w:ascii="Arial" w:hAnsi="Arial" w:cs="Arial"/>
          <w:sz w:val="24"/>
          <w:szCs w:val="24"/>
        </w:rPr>
        <w:t>. Cada lactante adquiere el lenguaje mediante una combinación de avances físicos, cognitivos y sociales. A</w:t>
      </w:r>
      <w:r w:rsidRPr="00F04CD0">
        <w:rPr>
          <w:rFonts w:ascii="Arial" w:hAnsi="Arial" w:cs="Arial"/>
          <w:spacing w:val="1"/>
          <w:sz w:val="24"/>
          <w:szCs w:val="24"/>
        </w:rPr>
        <w:t xml:space="preserve"> </w:t>
      </w:r>
      <w:r w:rsidRPr="00F04CD0">
        <w:rPr>
          <w:rFonts w:ascii="Arial" w:hAnsi="Arial" w:cs="Arial"/>
          <w:sz w:val="24"/>
          <w:szCs w:val="24"/>
        </w:rPr>
        <w:t>medida que maduran las estructuras físicas necesarias para producir los sonidos y se activan las conexiones neuronales requeridas para asociar</w:t>
      </w:r>
      <w:r w:rsidRPr="00F04CD0">
        <w:rPr>
          <w:rFonts w:ascii="Arial" w:hAnsi="Arial" w:cs="Arial"/>
          <w:spacing w:val="1"/>
          <w:sz w:val="24"/>
          <w:szCs w:val="24"/>
        </w:rPr>
        <w:t xml:space="preserve"> </w:t>
      </w:r>
      <w:r w:rsidRPr="00F04CD0">
        <w:rPr>
          <w:rFonts w:ascii="Arial" w:hAnsi="Arial" w:cs="Arial"/>
          <w:sz w:val="24"/>
          <w:szCs w:val="24"/>
        </w:rPr>
        <w:t>sonido</w:t>
      </w:r>
      <w:r w:rsidRPr="00F04CD0">
        <w:rPr>
          <w:rFonts w:ascii="Arial" w:hAnsi="Arial" w:cs="Arial"/>
          <w:spacing w:val="1"/>
          <w:sz w:val="24"/>
          <w:szCs w:val="24"/>
        </w:rPr>
        <w:t xml:space="preserve"> </w:t>
      </w:r>
      <w:r w:rsidRPr="00F04CD0">
        <w:rPr>
          <w:rFonts w:ascii="Arial" w:hAnsi="Arial" w:cs="Arial"/>
          <w:sz w:val="24"/>
          <w:szCs w:val="24"/>
        </w:rPr>
        <w:t>y</w:t>
      </w:r>
      <w:r w:rsidRPr="00F04CD0">
        <w:rPr>
          <w:rFonts w:ascii="Arial" w:hAnsi="Arial" w:cs="Arial"/>
          <w:spacing w:val="1"/>
          <w:sz w:val="24"/>
          <w:szCs w:val="24"/>
        </w:rPr>
        <w:t xml:space="preserve"> </w:t>
      </w:r>
      <w:r w:rsidRPr="00F04CD0">
        <w:rPr>
          <w:rFonts w:ascii="Arial" w:hAnsi="Arial" w:cs="Arial"/>
          <w:sz w:val="24"/>
          <w:szCs w:val="24"/>
        </w:rPr>
        <w:t>significado,</w:t>
      </w:r>
      <w:r w:rsidRPr="00F04CD0">
        <w:rPr>
          <w:rFonts w:ascii="Arial" w:hAnsi="Arial" w:cs="Arial"/>
          <w:spacing w:val="5"/>
          <w:sz w:val="24"/>
          <w:szCs w:val="24"/>
        </w:rPr>
        <w:t xml:space="preserve"> </w:t>
      </w:r>
      <w:r w:rsidRPr="00F04CD0">
        <w:rPr>
          <w:rFonts w:ascii="Arial" w:hAnsi="Arial" w:cs="Arial"/>
          <w:sz w:val="24"/>
          <w:szCs w:val="24"/>
        </w:rPr>
        <w:t>las</w:t>
      </w:r>
      <w:r w:rsidRPr="00F04CD0">
        <w:rPr>
          <w:rFonts w:ascii="Arial" w:hAnsi="Arial" w:cs="Arial"/>
          <w:spacing w:val="-6"/>
          <w:sz w:val="24"/>
          <w:szCs w:val="24"/>
        </w:rPr>
        <w:t xml:space="preserve"> </w:t>
      </w:r>
      <w:r w:rsidRPr="00F04CD0">
        <w:rPr>
          <w:rFonts w:ascii="Arial" w:hAnsi="Arial" w:cs="Arial"/>
          <w:sz w:val="24"/>
          <w:szCs w:val="24"/>
        </w:rPr>
        <w:t>interacciones</w:t>
      </w:r>
      <w:r w:rsidRPr="00F04CD0">
        <w:rPr>
          <w:rFonts w:ascii="Arial" w:hAnsi="Arial" w:cs="Arial"/>
          <w:spacing w:val="-1"/>
          <w:sz w:val="24"/>
          <w:szCs w:val="24"/>
        </w:rPr>
        <w:t xml:space="preserve"> </w:t>
      </w:r>
      <w:r w:rsidRPr="00F04CD0">
        <w:rPr>
          <w:rFonts w:ascii="Arial" w:hAnsi="Arial" w:cs="Arial"/>
          <w:sz w:val="24"/>
          <w:szCs w:val="24"/>
        </w:rPr>
        <w:t>sociales motivan</w:t>
      </w:r>
      <w:r w:rsidRPr="00F04CD0">
        <w:rPr>
          <w:rFonts w:ascii="Arial" w:hAnsi="Arial" w:cs="Arial"/>
          <w:spacing w:val="1"/>
          <w:sz w:val="24"/>
          <w:szCs w:val="24"/>
        </w:rPr>
        <w:t xml:space="preserve"> </w:t>
      </w:r>
      <w:r w:rsidRPr="00F04CD0">
        <w:rPr>
          <w:rFonts w:ascii="Arial" w:hAnsi="Arial" w:cs="Arial"/>
          <w:sz w:val="24"/>
          <w:szCs w:val="24"/>
        </w:rPr>
        <w:t>y</w:t>
      </w:r>
      <w:r w:rsidRPr="00F04CD0">
        <w:rPr>
          <w:rFonts w:ascii="Arial" w:hAnsi="Arial" w:cs="Arial"/>
          <w:spacing w:val="-4"/>
          <w:sz w:val="24"/>
          <w:szCs w:val="24"/>
        </w:rPr>
        <w:t xml:space="preserve"> </w:t>
      </w:r>
      <w:r w:rsidRPr="00F04CD0">
        <w:rPr>
          <w:rFonts w:ascii="Arial" w:hAnsi="Arial" w:cs="Arial"/>
          <w:sz w:val="24"/>
          <w:szCs w:val="24"/>
        </w:rPr>
        <w:t>facilitan</w:t>
      </w:r>
      <w:r w:rsidRPr="00F04CD0">
        <w:rPr>
          <w:rFonts w:ascii="Arial" w:hAnsi="Arial" w:cs="Arial"/>
          <w:spacing w:val="-3"/>
          <w:sz w:val="24"/>
          <w:szCs w:val="24"/>
        </w:rPr>
        <w:t xml:space="preserve"> </w:t>
      </w:r>
      <w:r w:rsidRPr="00F04CD0">
        <w:rPr>
          <w:rFonts w:ascii="Arial" w:hAnsi="Arial" w:cs="Arial"/>
          <w:sz w:val="24"/>
          <w:szCs w:val="24"/>
        </w:rPr>
        <w:t>la</w:t>
      </w:r>
      <w:r w:rsidRPr="00F04CD0">
        <w:rPr>
          <w:rFonts w:ascii="Arial" w:hAnsi="Arial" w:cs="Arial"/>
          <w:spacing w:val="2"/>
          <w:sz w:val="24"/>
          <w:szCs w:val="24"/>
        </w:rPr>
        <w:t xml:space="preserve"> </w:t>
      </w:r>
      <w:r w:rsidRPr="00F04CD0">
        <w:rPr>
          <w:rFonts w:ascii="Arial" w:hAnsi="Arial" w:cs="Arial"/>
          <w:sz w:val="24"/>
          <w:szCs w:val="24"/>
        </w:rPr>
        <w:t>naturaleza</w:t>
      </w:r>
      <w:r w:rsidRPr="00F04CD0">
        <w:rPr>
          <w:rFonts w:ascii="Arial" w:hAnsi="Arial" w:cs="Arial"/>
          <w:spacing w:val="1"/>
          <w:sz w:val="24"/>
          <w:szCs w:val="24"/>
        </w:rPr>
        <w:t xml:space="preserve"> </w:t>
      </w:r>
      <w:r w:rsidRPr="00F04CD0">
        <w:rPr>
          <w:rFonts w:ascii="Arial" w:hAnsi="Arial" w:cs="Arial"/>
          <w:sz w:val="24"/>
          <w:szCs w:val="24"/>
        </w:rPr>
        <w:t>comunicativa</w:t>
      </w:r>
      <w:r w:rsidRPr="00F04CD0">
        <w:rPr>
          <w:rFonts w:ascii="Arial" w:hAnsi="Arial" w:cs="Arial"/>
          <w:spacing w:val="2"/>
          <w:sz w:val="24"/>
          <w:szCs w:val="24"/>
        </w:rPr>
        <w:t xml:space="preserve"> </w:t>
      </w:r>
      <w:r w:rsidRPr="00F04CD0">
        <w:rPr>
          <w:rFonts w:ascii="Arial" w:hAnsi="Arial" w:cs="Arial"/>
          <w:sz w:val="24"/>
          <w:szCs w:val="24"/>
        </w:rPr>
        <w:t>del</w:t>
      </w:r>
      <w:r w:rsidRPr="00F04CD0">
        <w:rPr>
          <w:rFonts w:ascii="Arial" w:hAnsi="Arial" w:cs="Arial"/>
          <w:spacing w:val="-3"/>
          <w:sz w:val="24"/>
          <w:szCs w:val="24"/>
        </w:rPr>
        <w:t xml:space="preserve"> </w:t>
      </w:r>
      <w:r w:rsidRPr="00F04CD0">
        <w:rPr>
          <w:rFonts w:ascii="Arial" w:hAnsi="Arial" w:cs="Arial"/>
          <w:sz w:val="24"/>
          <w:szCs w:val="24"/>
        </w:rPr>
        <w:t>habla.</w:t>
      </w:r>
      <w:r w:rsidR="00765B4C">
        <w:rPr>
          <w:rFonts w:ascii="Arial" w:hAnsi="Arial" w:cs="Arial"/>
          <w:sz w:val="24"/>
          <w:szCs w:val="24"/>
        </w:rPr>
        <w:t xml:space="preserve"> </w:t>
      </w:r>
      <w:r w:rsidR="00765B4C">
        <w:rPr>
          <w:rFonts w:ascii="Arial" w:eastAsia="Calibri" w:hAnsi="Arial" w:cs="Arial"/>
          <w:bCs/>
          <w:sz w:val="24"/>
          <w:szCs w:val="24"/>
          <w:lang w:eastAsia="en-US"/>
        </w:rPr>
        <w:t xml:space="preserve">A partir de los análisis de las investigaciones de Daiane Papalia (2004) y Laura Berk (1999) se confecciona el siguiente cuadro resumen sobre los momentos culmines del desarrollo del lenguaje infantil. </w:t>
      </w:r>
    </w:p>
    <w:tbl>
      <w:tblPr>
        <w:tblStyle w:val="Tablaconcuadrcula"/>
        <w:tblW w:w="0" w:type="auto"/>
        <w:tblLook w:val="04A0" w:firstRow="1" w:lastRow="0" w:firstColumn="1" w:lastColumn="0" w:noHBand="0" w:noVBand="1"/>
      </w:tblPr>
      <w:tblGrid>
        <w:gridCol w:w="959"/>
        <w:gridCol w:w="8019"/>
      </w:tblGrid>
      <w:tr w:rsidR="006A7425" w:rsidRPr="006A7425" w14:paraId="3AAEFA26" w14:textId="77777777" w:rsidTr="008E0317">
        <w:tc>
          <w:tcPr>
            <w:tcW w:w="959" w:type="dxa"/>
            <w:shd w:val="clear" w:color="auto" w:fill="C6D9F1" w:themeFill="text2" w:themeFillTint="33"/>
          </w:tcPr>
          <w:p w14:paraId="24A3F671" w14:textId="77777777" w:rsidR="006A7425" w:rsidRPr="006A7425" w:rsidRDefault="006A7425" w:rsidP="008E0317">
            <w:pPr>
              <w:pStyle w:val="Sinespaciado"/>
              <w:rPr>
                <w:rFonts w:ascii="Arial" w:eastAsia="Calibri" w:hAnsi="Arial" w:cs="Arial"/>
                <w:color w:val="002060"/>
                <w:lang w:eastAsia="en-US"/>
              </w:rPr>
            </w:pPr>
            <w:r w:rsidRPr="006A7425">
              <w:rPr>
                <w:rFonts w:ascii="Arial" w:eastAsia="Calibri" w:hAnsi="Arial" w:cs="Arial"/>
                <w:b/>
                <w:bCs/>
                <w:color w:val="002060"/>
                <w:lang w:eastAsia="en-US"/>
              </w:rPr>
              <w:t>Meses</w:t>
            </w:r>
          </w:p>
        </w:tc>
        <w:tc>
          <w:tcPr>
            <w:tcW w:w="8019" w:type="dxa"/>
            <w:shd w:val="clear" w:color="auto" w:fill="C6D9F1" w:themeFill="text2" w:themeFillTint="33"/>
          </w:tcPr>
          <w:p w14:paraId="41321DD3" w14:textId="1A201AA1" w:rsidR="006A7425" w:rsidRPr="006A7425" w:rsidRDefault="006A7425" w:rsidP="008E0317">
            <w:pPr>
              <w:jc w:val="both"/>
              <w:rPr>
                <w:rFonts w:ascii="Arial" w:eastAsia="Calibri" w:hAnsi="Arial" w:cs="Arial"/>
                <w:b/>
                <w:color w:val="002060"/>
                <w:lang w:eastAsia="en-US"/>
              </w:rPr>
            </w:pPr>
            <w:r w:rsidRPr="006A7425">
              <w:rPr>
                <w:rFonts w:ascii="Arial" w:eastAsia="Calibri" w:hAnsi="Arial" w:cs="Arial"/>
                <w:b/>
                <w:color w:val="002060"/>
                <w:lang w:eastAsia="en-US"/>
              </w:rPr>
              <w:t>Hitos del desarrollo infantil</w:t>
            </w:r>
          </w:p>
        </w:tc>
      </w:tr>
      <w:tr w:rsidR="006A7425" w:rsidRPr="002A2F49" w14:paraId="27FBC68E" w14:textId="77777777" w:rsidTr="008E0317">
        <w:tc>
          <w:tcPr>
            <w:tcW w:w="959" w:type="dxa"/>
          </w:tcPr>
          <w:p w14:paraId="65BF5D1E" w14:textId="77777777" w:rsidR="006A7425" w:rsidRPr="002A2F49" w:rsidRDefault="006A7425" w:rsidP="008E0317">
            <w:pPr>
              <w:pStyle w:val="Sinespaciado"/>
              <w:rPr>
                <w:rFonts w:ascii="Arial" w:eastAsia="Calibri" w:hAnsi="Arial" w:cs="Arial"/>
                <w:lang w:eastAsia="en-US"/>
              </w:rPr>
            </w:pPr>
            <w:r w:rsidRPr="002A2F49">
              <w:rPr>
                <w:rFonts w:ascii="Arial" w:eastAsia="Calibri" w:hAnsi="Arial" w:cs="Arial"/>
                <w:lang w:eastAsia="en-US"/>
              </w:rPr>
              <w:t>1 mes</w:t>
            </w:r>
          </w:p>
        </w:tc>
        <w:tc>
          <w:tcPr>
            <w:tcW w:w="8019" w:type="dxa"/>
          </w:tcPr>
          <w:p w14:paraId="28DCC6CC" w14:textId="655A439D" w:rsidR="003161D7" w:rsidRPr="002A2F49" w:rsidRDefault="003161D7" w:rsidP="003161D7">
            <w:pPr>
              <w:pStyle w:val="TableParagraph"/>
              <w:tabs>
                <w:tab w:val="left" w:pos="830"/>
                <w:tab w:val="left" w:pos="831"/>
                <w:tab w:val="left" w:pos="5323"/>
              </w:tabs>
              <w:spacing w:line="287" w:lineRule="exact"/>
              <w:ind w:left="0" w:firstLine="0"/>
              <w:rPr>
                <w:rFonts w:ascii="Arial" w:hAnsi="Arial" w:cs="Arial"/>
              </w:rPr>
            </w:pPr>
            <w:r w:rsidRPr="002A2F49">
              <w:rPr>
                <w:rFonts w:ascii="Arial" w:hAnsi="Arial" w:cs="Arial"/>
              </w:rPr>
              <w:t xml:space="preserve">Llantos. </w:t>
            </w:r>
            <w:r w:rsidRPr="002A2F49">
              <w:rPr>
                <w:rFonts w:ascii="Arial" w:hAnsi="Arial" w:cs="Arial"/>
                <w:spacing w:val="-4"/>
              </w:rPr>
              <w:t xml:space="preserve"> </w:t>
            </w:r>
            <w:r w:rsidRPr="002A2F49">
              <w:rPr>
                <w:rFonts w:ascii="Arial" w:hAnsi="Arial" w:cs="Arial"/>
              </w:rPr>
              <w:t>Vocalizaciones</w:t>
            </w:r>
            <w:r w:rsidRPr="002A2F49">
              <w:rPr>
                <w:rFonts w:ascii="Arial" w:hAnsi="Arial" w:cs="Arial"/>
                <w:spacing w:val="4"/>
              </w:rPr>
              <w:t xml:space="preserve"> </w:t>
            </w:r>
            <w:r w:rsidRPr="002A2F49">
              <w:rPr>
                <w:rFonts w:ascii="Arial" w:hAnsi="Arial" w:cs="Arial"/>
              </w:rPr>
              <w:t>reflejas</w:t>
            </w:r>
          </w:p>
          <w:p w14:paraId="38C33862" w14:textId="4FCEA55D" w:rsidR="003161D7" w:rsidRPr="002A2F49" w:rsidRDefault="003161D7" w:rsidP="003161D7">
            <w:pPr>
              <w:pStyle w:val="TableParagraph"/>
              <w:tabs>
                <w:tab w:val="left" w:pos="830"/>
                <w:tab w:val="left" w:pos="831"/>
              </w:tabs>
              <w:ind w:left="0" w:firstLine="0"/>
              <w:rPr>
                <w:rFonts w:ascii="Arial" w:hAnsi="Arial" w:cs="Arial"/>
              </w:rPr>
            </w:pPr>
            <w:r w:rsidRPr="002A2F49">
              <w:rPr>
                <w:rFonts w:ascii="Arial" w:hAnsi="Arial" w:cs="Arial"/>
              </w:rPr>
              <w:t>Emite</w:t>
            </w:r>
            <w:r w:rsidRPr="002A2F49">
              <w:rPr>
                <w:rFonts w:ascii="Arial" w:hAnsi="Arial" w:cs="Arial"/>
                <w:spacing w:val="-1"/>
              </w:rPr>
              <w:t xml:space="preserve"> </w:t>
            </w:r>
            <w:r w:rsidRPr="002A2F49">
              <w:rPr>
                <w:rFonts w:ascii="Arial" w:hAnsi="Arial" w:cs="Arial"/>
              </w:rPr>
              <w:t>sonidos</w:t>
            </w:r>
            <w:r w:rsidRPr="002A2F49">
              <w:rPr>
                <w:rFonts w:ascii="Arial" w:hAnsi="Arial" w:cs="Arial"/>
                <w:spacing w:val="-2"/>
              </w:rPr>
              <w:t xml:space="preserve"> </w:t>
            </w:r>
            <w:r w:rsidRPr="002A2F49">
              <w:rPr>
                <w:rFonts w:ascii="Arial" w:hAnsi="Arial" w:cs="Arial"/>
              </w:rPr>
              <w:t>agudos</w:t>
            </w:r>
          </w:p>
          <w:p w14:paraId="493C4DF2" w14:textId="77777777" w:rsidR="003161D7" w:rsidRPr="002A2F49" w:rsidRDefault="003161D7" w:rsidP="003161D7">
            <w:pPr>
              <w:pStyle w:val="TableParagraph"/>
              <w:tabs>
                <w:tab w:val="left" w:pos="830"/>
                <w:tab w:val="left" w:pos="831"/>
              </w:tabs>
              <w:ind w:left="0" w:firstLine="0"/>
              <w:rPr>
                <w:rFonts w:ascii="Arial" w:hAnsi="Arial" w:cs="Arial"/>
              </w:rPr>
            </w:pPr>
            <w:r w:rsidRPr="002A2F49">
              <w:rPr>
                <w:rFonts w:ascii="Arial" w:hAnsi="Arial" w:cs="Arial"/>
              </w:rPr>
              <w:t>Cocleo palpebral</w:t>
            </w:r>
          </w:p>
          <w:p w14:paraId="16570F6F" w14:textId="2B146A3C" w:rsidR="003161D7" w:rsidRPr="002A2F49" w:rsidRDefault="003161D7" w:rsidP="003161D7">
            <w:pPr>
              <w:pStyle w:val="TableParagraph"/>
              <w:tabs>
                <w:tab w:val="left" w:pos="830"/>
                <w:tab w:val="left" w:pos="831"/>
              </w:tabs>
              <w:ind w:left="0" w:firstLine="0"/>
              <w:rPr>
                <w:rFonts w:ascii="Arial" w:hAnsi="Arial" w:cs="Arial"/>
              </w:rPr>
            </w:pPr>
            <w:r w:rsidRPr="002A2F49">
              <w:rPr>
                <w:rFonts w:ascii="Arial" w:hAnsi="Arial" w:cs="Arial"/>
              </w:rPr>
              <w:t>Ruiditos</w:t>
            </w:r>
            <w:r w:rsidRPr="002A2F49">
              <w:rPr>
                <w:rFonts w:ascii="Arial" w:hAnsi="Arial" w:cs="Arial"/>
                <w:spacing w:val="-3"/>
              </w:rPr>
              <w:t xml:space="preserve"> </w:t>
            </w:r>
            <w:r w:rsidRPr="002A2F49">
              <w:rPr>
                <w:rFonts w:ascii="Arial" w:hAnsi="Arial" w:cs="Arial"/>
              </w:rPr>
              <w:t>guturales</w:t>
            </w:r>
            <w:r w:rsidRPr="002A2F49">
              <w:rPr>
                <w:rFonts w:ascii="Arial" w:hAnsi="Arial" w:cs="Arial"/>
                <w:spacing w:val="-3"/>
              </w:rPr>
              <w:t xml:space="preserve"> </w:t>
            </w:r>
            <w:r w:rsidRPr="002A2F49">
              <w:rPr>
                <w:rFonts w:ascii="Arial" w:hAnsi="Arial" w:cs="Arial"/>
              </w:rPr>
              <w:t>percusores</w:t>
            </w:r>
            <w:r w:rsidRPr="002A2F49">
              <w:rPr>
                <w:rFonts w:ascii="Arial" w:hAnsi="Arial" w:cs="Arial"/>
                <w:spacing w:val="-3"/>
              </w:rPr>
              <w:t xml:space="preserve"> </w:t>
            </w:r>
            <w:r w:rsidRPr="002A2F49">
              <w:rPr>
                <w:rFonts w:ascii="Arial" w:hAnsi="Arial" w:cs="Arial"/>
              </w:rPr>
              <w:t>del</w:t>
            </w:r>
            <w:r w:rsidRPr="002A2F49">
              <w:rPr>
                <w:rFonts w:ascii="Arial" w:hAnsi="Arial" w:cs="Arial"/>
                <w:spacing w:val="-10"/>
              </w:rPr>
              <w:t xml:space="preserve"> </w:t>
            </w:r>
            <w:r w:rsidRPr="002A2F49">
              <w:rPr>
                <w:rFonts w:ascii="Arial" w:hAnsi="Arial" w:cs="Arial"/>
              </w:rPr>
              <w:t>balbuceo</w:t>
            </w:r>
          </w:p>
          <w:p w14:paraId="1465FF31" w14:textId="7686D435" w:rsidR="003161D7" w:rsidRPr="002A2F49" w:rsidRDefault="003161D7" w:rsidP="003161D7">
            <w:pPr>
              <w:pStyle w:val="Sinespaciado"/>
              <w:rPr>
                <w:rFonts w:ascii="Arial" w:hAnsi="Arial" w:cs="Arial"/>
              </w:rPr>
            </w:pPr>
            <w:r w:rsidRPr="002A2F49">
              <w:rPr>
                <w:rFonts w:ascii="Arial" w:hAnsi="Arial" w:cs="Arial"/>
              </w:rPr>
              <w:t>Succiona</w:t>
            </w:r>
            <w:r w:rsidRPr="002A2F49">
              <w:rPr>
                <w:rFonts w:ascii="Arial" w:hAnsi="Arial" w:cs="Arial"/>
                <w:spacing w:val="-2"/>
              </w:rPr>
              <w:t>,</w:t>
            </w:r>
            <w:r w:rsidRPr="002A2F49">
              <w:rPr>
                <w:rFonts w:ascii="Arial" w:hAnsi="Arial" w:cs="Arial"/>
              </w:rPr>
              <w:t xml:space="preserve"> degluta</w:t>
            </w:r>
            <w:r w:rsidRPr="002A2F49">
              <w:rPr>
                <w:rFonts w:ascii="Arial" w:hAnsi="Arial" w:cs="Arial"/>
                <w:spacing w:val="3"/>
              </w:rPr>
              <w:t xml:space="preserve"> </w:t>
            </w:r>
            <w:r w:rsidRPr="002A2F49">
              <w:rPr>
                <w:rFonts w:ascii="Arial" w:hAnsi="Arial" w:cs="Arial"/>
              </w:rPr>
              <w:t>y</w:t>
            </w:r>
            <w:r w:rsidRPr="002A2F49">
              <w:rPr>
                <w:rFonts w:ascii="Arial" w:hAnsi="Arial" w:cs="Arial"/>
                <w:spacing w:val="-10"/>
              </w:rPr>
              <w:t xml:space="preserve"> </w:t>
            </w:r>
            <w:r w:rsidRPr="002A2F49">
              <w:rPr>
                <w:rFonts w:ascii="Arial" w:hAnsi="Arial" w:cs="Arial"/>
              </w:rPr>
              <w:t>chupa</w:t>
            </w:r>
          </w:p>
        </w:tc>
      </w:tr>
      <w:tr w:rsidR="006A7425" w:rsidRPr="002A2F49" w14:paraId="0E7BECC9" w14:textId="77777777" w:rsidTr="008E0317">
        <w:tc>
          <w:tcPr>
            <w:tcW w:w="959" w:type="dxa"/>
          </w:tcPr>
          <w:p w14:paraId="00FD0191" w14:textId="77777777" w:rsidR="006A7425" w:rsidRPr="002A2F49" w:rsidRDefault="006A7425" w:rsidP="008E0317">
            <w:pPr>
              <w:pStyle w:val="Sinespaciado"/>
              <w:rPr>
                <w:rFonts w:ascii="Arial" w:eastAsia="Calibri" w:hAnsi="Arial" w:cs="Arial"/>
                <w:lang w:eastAsia="en-US"/>
              </w:rPr>
            </w:pPr>
            <w:r w:rsidRPr="002A2F49">
              <w:rPr>
                <w:rFonts w:ascii="Arial" w:eastAsia="Calibri" w:hAnsi="Arial" w:cs="Arial"/>
                <w:lang w:eastAsia="en-US"/>
              </w:rPr>
              <w:t>2 meses</w:t>
            </w:r>
          </w:p>
        </w:tc>
        <w:tc>
          <w:tcPr>
            <w:tcW w:w="8019" w:type="dxa"/>
          </w:tcPr>
          <w:p w14:paraId="20FBCC0C" w14:textId="77777777" w:rsidR="006A7425" w:rsidRPr="002A2F49" w:rsidRDefault="003161D7" w:rsidP="008E0317">
            <w:pPr>
              <w:pStyle w:val="Sinespaciado"/>
              <w:rPr>
                <w:rFonts w:ascii="Arial" w:hAnsi="Arial" w:cs="Arial"/>
              </w:rPr>
            </w:pPr>
            <w:r w:rsidRPr="002A2F49">
              <w:rPr>
                <w:rFonts w:ascii="Arial" w:hAnsi="Arial" w:cs="Arial"/>
              </w:rPr>
              <w:t>Balbuceo</w:t>
            </w:r>
            <w:r w:rsidRPr="002A2F49">
              <w:rPr>
                <w:rFonts w:ascii="Arial" w:hAnsi="Arial" w:cs="Arial"/>
                <w:spacing w:val="-1"/>
              </w:rPr>
              <w:t xml:space="preserve"> </w:t>
            </w:r>
            <w:r w:rsidRPr="002A2F49">
              <w:rPr>
                <w:rFonts w:ascii="Arial" w:hAnsi="Arial" w:cs="Arial"/>
              </w:rPr>
              <w:t>espontaneo</w:t>
            </w:r>
          </w:p>
          <w:p w14:paraId="53C02C9A" w14:textId="686353AC" w:rsidR="003161D7" w:rsidRPr="002A2F49" w:rsidRDefault="003161D7" w:rsidP="008E0317">
            <w:pPr>
              <w:pStyle w:val="Sinespaciado"/>
              <w:rPr>
                <w:rFonts w:ascii="Arial" w:eastAsia="Calibri" w:hAnsi="Arial" w:cs="Arial"/>
                <w:bCs/>
                <w:lang w:eastAsia="en-US"/>
              </w:rPr>
            </w:pPr>
            <w:r w:rsidRPr="002A2F49">
              <w:rPr>
                <w:rFonts w:ascii="Arial" w:eastAsia="Calibri" w:hAnsi="Arial" w:cs="Arial"/>
                <w:bCs/>
              </w:rPr>
              <w:t>Ríe.</w:t>
            </w:r>
          </w:p>
        </w:tc>
      </w:tr>
      <w:tr w:rsidR="006F5D26" w:rsidRPr="002A2F49" w14:paraId="208B330E" w14:textId="77777777" w:rsidTr="008E0317">
        <w:tc>
          <w:tcPr>
            <w:tcW w:w="959" w:type="dxa"/>
          </w:tcPr>
          <w:p w14:paraId="43379085"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3 meses</w:t>
            </w:r>
          </w:p>
        </w:tc>
        <w:tc>
          <w:tcPr>
            <w:tcW w:w="8019" w:type="dxa"/>
          </w:tcPr>
          <w:p w14:paraId="7B8A680B" w14:textId="77777777" w:rsidR="006F5D26" w:rsidRPr="002A2F49" w:rsidRDefault="006F5D26" w:rsidP="006F5D26">
            <w:pPr>
              <w:pStyle w:val="Sinespaciado"/>
              <w:rPr>
                <w:rFonts w:ascii="Arial" w:hAnsi="Arial" w:cs="Arial"/>
              </w:rPr>
            </w:pPr>
            <w:r w:rsidRPr="002A2F49">
              <w:rPr>
                <w:rFonts w:ascii="Arial" w:hAnsi="Arial" w:cs="Arial"/>
              </w:rPr>
              <w:t>Gorjeo</w:t>
            </w:r>
            <w:r w:rsidRPr="002A2F49">
              <w:rPr>
                <w:rFonts w:ascii="Arial" w:hAnsi="Arial" w:cs="Arial"/>
                <w:spacing w:val="2"/>
              </w:rPr>
              <w:t>,</w:t>
            </w:r>
            <w:r w:rsidRPr="002A2F49">
              <w:rPr>
                <w:rFonts w:ascii="Arial" w:hAnsi="Arial" w:cs="Arial"/>
                <w:spacing w:val="-4"/>
              </w:rPr>
              <w:t xml:space="preserve"> </w:t>
            </w:r>
            <w:r w:rsidRPr="002A2F49">
              <w:rPr>
                <w:rFonts w:ascii="Arial" w:hAnsi="Arial" w:cs="Arial"/>
              </w:rPr>
              <w:t>sonidos</w:t>
            </w:r>
            <w:r w:rsidRPr="002A2F49">
              <w:rPr>
                <w:rFonts w:ascii="Arial" w:hAnsi="Arial" w:cs="Arial"/>
                <w:spacing w:val="-4"/>
              </w:rPr>
              <w:t xml:space="preserve"> </w:t>
            </w:r>
            <w:r w:rsidRPr="002A2F49">
              <w:rPr>
                <w:rFonts w:ascii="Arial" w:hAnsi="Arial" w:cs="Arial"/>
              </w:rPr>
              <w:t>simples</w:t>
            </w:r>
            <w:r w:rsidRPr="002A2F49">
              <w:rPr>
                <w:rFonts w:ascii="Arial" w:hAnsi="Arial" w:cs="Arial"/>
                <w:spacing w:val="1"/>
              </w:rPr>
              <w:t xml:space="preserve"> </w:t>
            </w:r>
            <w:r w:rsidRPr="002A2F49">
              <w:rPr>
                <w:rFonts w:ascii="Arial" w:hAnsi="Arial" w:cs="Arial"/>
              </w:rPr>
              <w:t>“</w:t>
            </w:r>
            <w:r w:rsidRPr="002A2F49">
              <w:rPr>
                <w:rFonts w:ascii="Arial" w:hAnsi="Arial" w:cs="Arial"/>
                <w:spacing w:val="-7"/>
              </w:rPr>
              <w:t xml:space="preserve"> </w:t>
            </w:r>
            <w:r w:rsidRPr="002A2F49">
              <w:rPr>
                <w:rFonts w:ascii="Arial" w:hAnsi="Arial" w:cs="Arial"/>
              </w:rPr>
              <w:t>kkkk”</w:t>
            </w:r>
            <w:r w:rsidRPr="002A2F49">
              <w:rPr>
                <w:rFonts w:ascii="Arial" w:hAnsi="Arial" w:cs="Arial"/>
              </w:rPr>
              <w:tab/>
            </w:r>
          </w:p>
          <w:p w14:paraId="055B7459" w14:textId="488042AB" w:rsidR="006F5D26" w:rsidRPr="002A2F49" w:rsidRDefault="006F5D26" w:rsidP="006F5D26">
            <w:pPr>
              <w:pStyle w:val="Sinespaciado"/>
              <w:rPr>
                <w:rFonts w:ascii="Arial" w:hAnsi="Arial" w:cs="Arial"/>
              </w:rPr>
            </w:pPr>
            <w:r w:rsidRPr="002A2F49">
              <w:rPr>
                <w:rFonts w:ascii="Arial" w:hAnsi="Arial" w:cs="Arial"/>
              </w:rPr>
              <w:t>Sonidos</w:t>
            </w:r>
            <w:r w:rsidRPr="002A2F49">
              <w:rPr>
                <w:rFonts w:ascii="Arial" w:hAnsi="Arial" w:cs="Arial"/>
                <w:spacing w:val="-2"/>
              </w:rPr>
              <w:t xml:space="preserve"> </w:t>
            </w:r>
            <w:r w:rsidRPr="002A2F49">
              <w:rPr>
                <w:rFonts w:ascii="Arial" w:hAnsi="Arial" w:cs="Arial"/>
              </w:rPr>
              <w:t>guturales</w:t>
            </w:r>
            <w:r w:rsidRPr="002A2F49">
              <w:rPr>
                <w:rFonts w:ascii="Arial" w:hAnsi="Arial" w:cs="Arial"/>
                <w:spacing w:val="-2"/>
              </w:rPr>
              <w:t xml:space="preserve"> </w:t>
            </w:r>
            <w:r w:rsidRPr="002A2F49">
              <w:rPr>
                <w:rFonts w:ascii="Arial" w:hAnsi="Arial" w:cs="Arial"/>
              </w:rPr>
              <w:t>(agó)</w:t>
            </w:r>
          </w:p>
        </w:tc>
      </w:tr>
      <w:tr w:rsidR="006F5D26" w:rsidRPr="002A2F49" w14:paraId="3181AD18" w14:textId="77777777" w:rsidTr="008E0317">
        <w:tc>
          <w:tcPr>
            <w:tcW w:w="959" w:type="dxa"/>
          </w:tcPr>
          <w:p w14:paraId="173266D2"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4 meses</w:t>
            </w:r>
          </w:p>
        </w:tc>
        <w:tc>
          <w:tcPr>
            <w:tcW w:w="8019" w:type="dxa"/>
          </w:tcPr>
          <w:p w14:paraId="51E1AD22" w14:textId="60E7A742" w:rsidR="006F5D26" w:rsidRPr="002A2F49" w:rsidRDefault="006F5D26" w:rsidP="006F5D26">
            <w:pPr>
              <w:pStyle w:val="TableParagraph"/>
              <w:tabs>
                <w:tab w:val="left" w:pos="830"/>
                <w:tab w:val="left" w:pos="831"/>
                <w:tab w:val="left" w:pos="5434"/>
              </w:tabs>
              <w:spacing w:line="288" w:lineRule="exact"/>
              <w:ind w:left="0" w:firstLine="0"/>
              <w:rPr>
                <w:rFonts w:ascii="Arial" w:hAnsi="Arial" w:cs="Arial"/>
              </w:rPr>
            </w:pPr>
            <w:r w:rsidRPr="002A2F49">
              <w:rPr>
                <w:rFonts w:ascii="Arial" w:hAnsi="Arial" w:cs="Arial"/>
              </w:rPr>
              <w:t>Juega</w:t>
            </w:r>
            <w:r w:rsidRPr="002A2F49">
              <w:rPr>
                <w:rFonts w:ascii="Arial" w:hAnsi="Arial" w:cs="Arial"/>
                <w:spacing w:val="-1"/>
              </w:rPr>
              <w:t xml:space="preserve"> </w:t>
            </w:r>
            <w:r w:rsidRPr="002A2F49">
              <w:rPr>
                <w:rFonts w:ascii="Arial" w:hAnsi="Arial" w:cs="Arial"/>
              </w:rPr>
              <w:t>con</w:t>
            </w:r>
            <w:r w:rsidRPr="002A2F49">
              <w:rPr>
                <w:rFonts w:ascii="Arial" w:hAnsi="Arial" w:cs="Arial"/>
                <w:spacing w:val="-5"/>
              </w:rPr>
              <w:t xml:space="preserve"> </w:t>
            </w:r>
            <w:r w:rsidRPr="002A2F49">
              <w:rPr>
                <w:rFonts w:ascii="Arial" w:hAnsi="Arial" w:cs="Arial"/>
              </w:rPr>
              <w:t>sonidos</w:t>
            </w:r>
            <w:r w:rsidRPr="002A2F49">
              <w:rPr>
                <w:rFonts w:ascii="Arial" w:hAnsi="Arial" w:cs="Arial"/>
                <w:spacing w:val="-1"/>
              </w:rPr>
              <w:t xml:space="preserve"> </w:t>
            </w:r>
            <w:r w:rsidRPr="002A2F49">
              <w:rPr>
                <w:rFonts w:ascii="Arial" w:hAnsi="Arial" w:cs="Arial"/>
              </w:rPr>
              <w:t>del</w:t>
            </w:r>
            <w:r w:rsidRPr="002A2F49">
              <w:rPr>
                <w:rFonts w:ascii="Arial" w:hAnsi="Arial" w:cs="Arial"/>
                <w:spacing w:val="-5"/>
              </w:rPr>
              <w:t xml:space="preserve"> </w:t>
            </w:r>
            <w:r w:rsidRPr="002A2F49">
              <w:rPr>
                <w:rFonts w:ascii="Arial" w:hAnsi="Arial" w:cs="Arial"/>
              </w:rPr>
              <w:t>habla.</w:t>
            </w:r>
            <w:r w:rsidRPr="002A2F49">
              <w:rPr>
                <w:rFonts w:ascii="Arial" w:hAnsi="Arial" w:cs="Arial"/>
                <w:spacing w:val="-1"/>
              </w:rPr>
              <w:t xml:space="preserve"> </w:t>
            </w:r>
            <w:r w:rsidRPr="002A2F49">
              <w:rPr>
                <w:rFonts w:ascii="Arial" w:hAnsi="Arial" w:cs="Arial"/>
              </w:rPr>
              <w:t>aprende</w:t>
            </w:r>
            <w:r w:rsidRPr="002A2F49">
              <w:rPr>
                <w:rFonts w:ascii="Arial" w:hAnsi="Arial" w:cs="Arial"/>
                <w:spacing w:val="-3"/>
              </w:rPr>
              <w:t xml:space="preserve"> </w:t>
            </w:r>
            <w:r w:rsidRPr="002A2F49">
              <w:rPr>
                <w:rFonts w:ascii="Arial" w:hAnsi="Arial" w:cs="Arial"/>
              </w:rPr>
              <w:t>a</w:t>
            </w:r>
            <w:r w:rsidRPr="002A2F49">
              <w:rPr>
                <w:rFonts w:ascii="Arial" w:hAnsi="Arial" w:cs="Arial"/>
                <w:spacing w:val="-2"/>
              </w:rPr>
              <w:t xml:space="preserve"> </w:t>
            </w:r>
            <w:r w:rsidRPr="002A2F49">
              <w:rPr>
                <w:rFonts w:ascii="Arial" w:hAnsi="Arial" w:cs="Arial"/>
              </w:rPr>
              <w:t>hacer</w:t>
            </w:r>
            <w:r w:rsidRPr="002A2F49">
              <w:rPr>
                <w:rFonts w:ascii="Arial" w:hAnsi="Arial" w:cs="Arial"/>
                <w:spacing w:val="4"/>
              </w:rPr>
              <w:t xml:space="preserve"> </w:t>
            </w:r>
            <w:r w:rsidRPr="002A2F49">
              <w:rPr>
                <w:rFonts w:ascii="Arial" w:hAnsi="Arial" w:cs="Arial"/>
              </w:rPr>
              <w:t>juegos</w:t>
            </w:r>
            <w:r w:rsidRPr="002A2F49">
              <w:rPr>
                <w:rFonts w:ascii="Arial" w:hAnsi="Arial" w:cs="Arial"/>
                <w:spacing w:val="-3"/>
              </w:rPr>
              <w:t xml:space="preserve"> </w:t>
            </w:r>
            <w:r w:rsidRPr="002A2F49">
              <w:rPr>
                <w:rFonts w:ascii="Arial" w:hAnsi="Arial" w:cs="Arial"/>
              </w:rPr>
              <w:t>sonoros</w:t>
            </w:r>
          </w:p>
          <w:p w14:paraId="59BBCEB6" w14:textId="29B5AE46" w:rsidR="006F5D26" w:rsidRPr="002A2F49" w:rsidRDefault="006F5D26" w:rsidP="006F5D26">
            <w:pPr>
              <w:pStyle w:val="TableParagraph"/>
              <w:tabs>
                <w:tab w:val="left" w:pos="830"/>
                <w:tab w:val="left" w:pos="831"/>
                <w:tab w:val="left" w:pos="5415"/>
              </w:tabs>
              <w:spacing w:before="3"/>
              <w:ind w:left="0" w:firstLine="0"/>
              <w:rPr>
                <w:rFonts w:ascii="Arial" w:hAnsi="Arial" w:cs="Arial"/>
              </w:rPr>
            </w:pPr>
            <w:r w:rsidRPr="002A2F49">
              <w:rPr>
                <w:rFonts w:ascii="Arial" w:hAnsi="Arial" w:cs="Arial"/>
              </w:rPr>
              <w:t>Empieza</w:t>
            </w:r>
            <w:r w:rsidRPr="002A2F49">
              <w:rPr>
                <w:rFonts w:ascii="Arial" w:hAnsi="Arial" w:cs="Arial"/>
                <w:spacing w:val="-3"/>
              </w:rPr>
              <w:t xml:space="preserve"> </w:t>
            </w:r>
            <w:r w:rsidRPr="002A2F49">
              <w:rPr>
                <w:rFonts w:ascii="Arial" w:hAnsi="Arial" w:cs="Arial"/>
              </w:rPr>
              <w:t>a</w:t>
            </w:r>
            <w:r w:rsidRPr="002A2F49">
              <w:rPr>
                <w:rFonts w:ascii="Arial" w:hAnsi="Arial" w:cs="Arial"/>
                <w:spacing w:val="-2"/>
              </w:rPr>
              <w:t xml:space="preserve"> </w:t>
            </w:r>
            <w:r w:rsidRPr="002A2F49">
              <w:rPr>
                <w:rFonts w:ascii="Arial" w:hAnsi="Arial" w:cs="Arial"/>
              </w:rPr>
              <w:t>balbucear. Balbucea</w:t>
            </w:r>
            <w:r w:rsidRPr="002A2F49">
              <w:rPr>
                <w:rFonts w:ascii="Arial" w:hAnsi="Arial" w:cs="Arial"/>
                <w:spacing w:val="-2"/>
              </w:rPr>
              <w:t xml:space="preserve"> </w:t>
            </w:r>
            <w:r w:rsidRPr="002A2F49">
              <w:rPr>
                <w:rFonts w:ascii="Arial" w:hAnsi="Arial" w:cs="Arial"/>
              </w:rPr>
              <w:t>con</w:t>
            </w:r>
            <w:r w:rsidRPr="002A2F49">
              <w:rPr>
                <w:rFonts w:ascii="Arial" w:hAnsi="Arial" w:cs="Arial"/>
                <w:spacing w:val="-5"/>
              </w:rPr>
              <w:t xml:space="preserve"> </w:t>
            </w:r>
            <w:r w:rsidRPr="002A2F49">
              <w:rPr>
                <w:rFonts w:ascii="Arial" w:hAnsi="Arial" w:cs="Arial"/>
              </w:rPr>
              <w:t>entonación</w:t>
            </w:r>
          </w:p>
          <w:p w14:paraId="0ABDE187" w14:textId="7106B75F" w:rsidR="006F5D26" w:rsidRPr="002A2F49" w:rsidRDefault="006F5D26" w:rsidP="006F5D26">
            <w:pPr>
              <w:pStyle w:val="Sinespaciado"/>
              <w:rPr>
                <w:rFonts w:ascii="Arial" w:eastAsia="Calibri" w:hAnsi="Arial" w:cs="Arial"/>
                <w:bCs/>
                <w:lang w:eastAsia="en-US"/>
              </w:rPr>
            </w:pPr>
            <w:r w:rsidRPr="002A2F49">
              <w:rPr>
                <w:rFonts w:ascii="Arial" w:hAnsi="Arial" w:cs="Arial"/>
              </w:rPr>
              <w:t>Arrullo,</w:t>
            </w:r>
            <w:r w:rsidRPr="002A2F49">
              <w:rPr>
                <w:rFonts w:ascii="Arial" w:hAnsi="Arial" w:cs="Arial"/>
                <w:spacing w:val="5"/>
              </w:rPr>
              <w:t xml:space="preserve"> </w:t>
            </w:r>
            <w:r w:rsidRPr="002A2F49">
              <w:rPr>
                <w:rFonts w:ascii="Arial" w:hAnsi="Arial" w:cs="Arial"/>
              </w:rPr>
              <w:t>juego</w:t>
            </w:r>
            <w:r w:rsidRPr="002A2F49">
              <w:rPr>
                <w:rFonts w:ascii="Arial" w:hAnsi="Arial" w:cs="Arial"/>
                <w:spacing w:val="2"/>
              </w:rPr>
              <w:t xml:space="preserve"> </w:t>
            </w:r>
            <w:r w:rsidRPr="002A2F49">
              <w:rPr>
                <w:rFonts w:ascii="Arial" w:hAnsi="Arial" w:cs="Arial"/>
              </w:rPr>
              <w:t>vocálico</w:t>
            </w:r>
            <w:r w:rsidRPr="002A2F49">
              <w:rPr>
                <w:rFonts w:ascii="Arial" w:hAnsi="Arial" w:cs="Arial"/>
                <w:spacing w:val="3"/>
              </w:rPr>
              <w:t xml:space="preserve"> </w:t>
            </w:r>
            <w:r w:rsidRPr="002A2F49">
              <w:rPr>
                <w:rFonts w:ascii="Arial" w:hAnsi="Arial" w:cs="Arial"/>
              </w:rPr>
              <w:t>(a,</w:t>
            </w:r>
            <w:r w:rsidRPr="002A2F49">
              <w:rPr>
                <w:rFonts w:ascii="Arial" w:hAnsi="Arial" w:cs="Arial"/>
                <w:spacing w:val="-4"/>
              </w:rPr>
              <w:t xml:space="preserve"> </w:t>
            </w:r>
            <w:r w:rsidRPr="002A2F49">
              <w:rPr>
                <w:rFonts w:ascii="Arial" w:hAnsi="Arial" w:cs="Arial"/>
              </w:rPr>
              <w:t>e,</w:t>
            </w:r>
            <w:r w:rsidRPr="002A2F49">
              <w:rPr>
                <w:rFonts w:ascii="Arial" w:hAnsi="Arial" w:cs="Arial"/>
                <w:spacing w:val="-5"/>
              </w:rPr>
              <w:t xml:space="preserve"> </w:t>
            </w:r>
            <w:r w:rsidRPr="002A2F49">
              <w:rPr>
                <w:rFonts w:ascii="Arial" w:hAnsi="Arial" w:cs="Arial"/>
              </w:rPr>
              <w:t>o). Cloquea,</w:t>
            </w:r>
            <w:r w:rsidRPr="002A2F49">
              <w:rPr>
                <w:rFonts w:ascii="Arial" w:hAnsi="Arial" w:cs="Arial"/>
                <w:spacing w:val="-4"/>
              </w:rPr>
              <w:t xml:space="preserve"> </w:t>
            </w:r>
            <w:r w:rsidRPr="002A2F49">
              <w:rPr>
                <w:rFonts w:ascii="Arial" w:hAnsi="Arial" w:cs="Arial"/>
              </w:rPr>
              <w:t>runrunea,</w:t>
            </w:r>
            <w:r w:rsidRPr="002A2F49">
              <w:rPr>
                <w:rFonts w:ascii="Arial" w:hAnsi="Arial" w:cs="Arial"/>
                <w:spacing w:val="-2"/>
              </w:rPr>
              <w:t xml:space="preserve"> </w:t>
            </w:r>
            <w:r w:rsidRPr="002A2F49">
              <w:rPr>
                <w:rFonts w:ascii="Arial" w:hAnsi="Arial" w:cs="Arial"/>
              </w:rPr>
              <w:t>hace</w:t>
            </w:r>
            <w:r w:rsidRPr="002A2F49">
              <w:rPr>
                <w:rFonts w:ascii="Arial" w:hAnsi="Arial" w:cs="Arial"/>
                <w:spacing w:val="-3"/>
              </w:rPr>
              <w:t xml:space="preserve"> </w:t>
            </w:r>
            <w:r w:rsidRPr="002A2F49">
              <w:rPr>
                <w:rFonts w:ascii="Arial" w:hAnsi="Arial" w:cs="Arial"/>
              </w:rPr>
              <w:t>gorgoritos,</w:t>
            </w:r>
            <w:r w:rsidRPr="002A2F49">
              <w:rPr>
                <w:rFonts w:ascii="Arial" w:hAnsi="Arial" w:cs="Arial"/>
                <w:spacing w:val="-2"/>
              </w:rPr>
              <w:t xml:space="preserve"> </w:t>
            </w:r>
            <w:r w:rsidRPr="002A2F49">
              <w:rPr>
                <w:rFonts w:ascii="Arial" w:hAnsi="Arial" w:cs="Arial"/>
              </w:rPr>
              <w:t>ríe.</w:t>
            </w:r>
          </w:p>
        </w:tc>
      </w:tr>
      <w:tr w:rsidR="006F5D26" w:rsidRPr="002A2F49" w14:paraId="0DA59B8E" w14:textId="77777777" w:rsidTr="008E0317">
        <w:tc>
          <w:tcPr>
            <w:tcW w:w="959" w:type="dxa"/>
          </w:tcPr>
          <w:p w14:paraId="56DA3C45"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5 meses</w:t>
            </w:r>
          </w:p>
        </w:tc>
        <w:tc>
          <w:tcPr>
            <w:tcW w:w="8019" w:type="dxa"/>
          </w:tcPr>
          <w:p w14:paraId="0DF937BD" w14:textId="77777777" w:rsidR="006502DB" w:rsidRPr="002A2F49" w:rsidRDefault="00E66CC8" w:rsidP="006502DB">
            <w:pPr>
              <w:pStyle w:val="TableParagraph"/>
              <w:tabs>
                <w:tab w:val="left" w:pos="830"/>
                <w:tab w:val="left" w:pos="831"/>
                <w:tab w:val="left" w:pos="5460"/>
              </w:tabs>
              <w:spacing w:line="288" w:lineRule="exact"/>
              <w:ind w:left="0" w:firstLine="0"/>
              <w:rPr>
                <w:rFonts w:ascii="Arial" w:hAnsi="Arial" w:cs="Arial"/>
              </w:rPr>
            </w:pPr>
            <w:r w:rsidRPr="002A2F49">
              <w:rPr>
                <w:rFonts w:ascii="Arial" w:hAnsi="Arial" w:cs="Arial"/>
              </w:rPr>
              <w:t>Imitación</w:t>
            </w:r>
            <w:r w:rsidRPr="002A2F49">
              <w:rPr>
                <w:rFonts w:ascii="Arial" w:hAnsi="Arial" w:cs="Arial"/>
                <w:spacing w:val="-5"/>
              </w:rPr>
              <w:t xml:space="preserve"> </w:t>
            </w:r>
            <w:r w:rsidRPr="002A2F49">
              <w:rPr>
                <w:rFonts w:ascii="Arial" w:hAnsi="Arial" w:cs="Arial"/>
              </w:rPr>
              <w:t>de</w:t>
            </w:r>
            <w:r w:rsidRPr="002A2F49">
              <w:rPr>
                <w:rFonts w:ascii="Arial" w:hAnsi="Arial" w:cs="Arial"/>
                <w:spacing w:val="-1"/>
              </w:rPr>
              <w:t xml:space="preserve"> </w:t>
            </w:r>
            <w:r w:rsidRPr="002A2F49">
              <w:rPr>
                <w:rFonts w:ascii="Arial" w:hAnsi="Arial" w:cs="Arial"/>
              </w:rPr>
              <w:t>sonidos</w:t>
            </w:r>
            <w:r w:rsidRPr="002A2F49">
              <w:rPr>
                <w:rFonts w:ascii="Arial" w:hAnsi="Arial" w:cs="Arial"/>
                <w:spacing w:val="-2"/>
              </w:rPr>
              <w:t xml:space="preserve"> </w:t>
            </w:r>
            <w:r w:rsidRPr="002A2F49">
              <w:rPr>
                <w:rFonts w:ascii="Arial" w:hAnsi="Arial" w:cs="Arial"/>
              </w:rPr>
              <w:t>de</w:t>
            </w:r>
            <w:r w:rsidRPr="002A2F49">
              <w:rPr>
                <w:rFonts w:ascii="Arial" w:hAnsi="Arial" w:cs="Arial"/>
                <w:spacing w:val="-1"/>
              </w:rPr>
              <w:t xml:space="preserve"> </w:t>
            </w:r>
            <w:r w:rsidRPr="002A2F49">
              <w:rPr>
                <w:rFonts w:ascii="Arial" w:hAnsi="Arial" w:cs="Arial"/>
              </w:rPr>
              <w:t>alrededo</w:t>
            </w:r>
            <w:r w:rsidR="006502DB" w:rsidRPr="002A2F49">
              <w:rPr>
                <w:rFonts w:ascii="Arial" w:hAnsi="Arial" w:cs="Arial"/>
              </w:rPr>
              <w:t>r.</w:t>
            </w:r>
          </w:p>
          <w:p w14:paraId="35ABC494" w14:textId="2CDC18D1" w:rsidR="00E66CC8" w:rsidRPr="002A2F49" w:rsidRDefault="00E66CC8" w:rsidP="006502DB">
            <w:pPr>
              <w:pStyle w:val="TableParagraph"/>
              <w:tabs>
                <w:tab w:val="left" w:pos="830"/>
                <w:tab w:val="left" w:pos="831"/>
                <w:tab w:val="left" w:pos="5460"/>
              </w:tabs>
              <w:spacing w:line="288" w:lineRule="exact"/>
              <w:ind w:left="0" w:firstLine="0"/>
              <w:rPr>
                <w:rFonts w:ascii="Arial" w:hAnsi="Arial" w:cs="Arial"/>
              </w:rPr>
            </w:pPr>
            <w:r w:rsidRPr="002A2F49">
              <w:rPr>
                <w:rFonts w:ascii="Arial" w:hAnsi="Arial" w:cs="Arial"/>
              </w:rPr>
              <w:t>Da</w:t>
            </w:r>
            <w:r w:rsidRPr="002A2F49">
              <w:rPr>
                <w:rFonts w:ascii="Arial" w:hAnsi="Arial" w:cs="Arial"/>
                <w:spacing w:val="-2"/>
              </w:rPr>
              <w:t xml:space="preserve"> </w:t>
            </w:r>
            <w:r w:rsidRPr="002A2F49">
              <w:rPr>
                <w:rFonts w:ascii="Arial" w:hAnsi="Arial" w:cs="Arial"/>
              </w:rPr>
              <w:t>gritos</w:t>
            </w:r>
            <w:r w:rsidRPr="002A2F49">
              <w:rPr>
                <w:rFonts w:ascii="Arial" w:hAnsi="Arial" w:cs="Arial"/>
                <w:spacing w:val="-2"/>
              </w:rPr>
              <w:t xml:space="preserve"> </w:t>
            </w:r>
            <w:r w:rsidRPr="002A2F49">
              <w:rPr>
                <w:rFonts w:ascii="Arial" w:hAnsi="Arial" w:cs="Arial"/>
              </w:rPr>
              <w:t>de</w:t>
            </w:r>
            <w:r w:rsidRPr="002A2F49">
              <w:rPr>
                <w:rFonts w:ascii="Arial" w:hAnsi="Arial" w:cs="Arial"/>
                <w:spacing w:val="-1"/>
              </w:rPr>
              <w:t xml:space="preserve"> </w:t>
            </w:r>
            <w:r w:rsidRPr="002A2F49">
              <w:rPr>
                <w:rFonts w:ascii="Arial" w:hAnsi="Arial" w:cs="Arial"/>
              </w:rPr>
              <w:t>alegría</w:t>
            </w:r>
          </w:p>
          <w:p w14:paraId="3626E82B" w14:textId="19A12282" w:rsidR="006F5D26" w:rsidRPr="002A2F49" w:rsidRDefault="00E66CC8" w:rsidP="00E66CC8">
            <w:pPr>
              <w:pStyle w:val="Sinespaciado"/>
              <w:rPr>
                <w:rFonts w:ascii="Arial" w:eastAsia="Calibri" w:hAnsi="Arial" w:cs="Arial"/>
                <w:bCs/>
                <w:lang w:eastAsia="en-US"/>
              </w:rPr>
            </w:pPr>
            <w:r w:rsidRPr="002A2F49">
              <w:rPr>
                <w:rFonts w:ascii="Arial" w:hAnsi="Arial" w:cs="Arial"/>
              </w:rPr>
              <w:t>Balbuceo</w:t>
            </w:r>
            <w:r w:rsidRPr="002A2F49">
              <w:rPr>
                <w:rFonts w:ascii="Arial" w:hAnsi="Arial" w:cs="Arial"/>
                <w:spacing w:val="-2"/>
              </w:rPr>
              <w:t xml:space="preserve"> </w:t>
            </w:r>
            <w:r w:rsidRPr="002A2F49">
              <w:rPr>
                <w:rFonts w:ascii="Arial" w:hAnsi="Arial" w:cs="Arial"/>
              </w:rPr>
              <w:t>reduplicado,</w:t>
            </w:r>
            <w:r w:rsidRPr="002A2F49">
              <w:rPr>
                <w:rFonts w:ascii="Arial" w:hAnsi="Arial" w:cs="Arial"/>
                <w:spacing w:val="-1"/>
              </w:rPr>
              <w:t xml:space="preserve"> </w:t>
            </w:r>
            <w:r w:rsidRPr="002A2F49">
              <w:rPr>
                <w:rFonts w:ascii="Arial" w:hAnsi="Arial" w:cs="Arial"/>
              </w:rPr>
              <w:t>iterativo</w:t>
            </w:r>
            <w:r w:rsidRPr="002A2F49">
              <w:rPr>
                <w:rFonts w:ascii="Arial" w:hAnsi="Arial" w:cs="Arial"/>
                <w:spacing w:val="-5"/>
              </w:rPr>
              <w:t xml:space="preserve"> </w:t>
            </w:r>
            <w:r w:rsidRPr="002A2F49">
              <w:rPr>
                <w:rFonts w:ascii="Arial" w:hAnsi="Arial" w:cs="Arial"/>
              </w:rPr>
              <w:t>o</w:t>
            </w:r>
            <w:r w:rsidRPr="002A2F49">
              <w:rPr>
                <w:rFonts w:ascii="Arial" w:hAnsi="Arial" w:cs="Arial"/>
                <w:spacing w:val="-2"/>
              </w:rPr>
              <w:t xml:space="preserve"> </w:t>
            </w:r>
            <w:r w:rsidRPr="002A2F49">
              <w:rPr>
                <w:rFonts w:ascii="Arial" w:hAnsi="Arial" w:cs="Arial"/>
              </w:rPr>
              <w:t>laleo</w:t>
            </w:r>
            <w:r w:rsidRPr="002A2F49">
              <w:rPr>
                <w:rFonts w:ascii="Arial" w:hAnsi="Arial" w:cs="Arial"/>
                <w:spacing w:val="-2"/>
              </w:rPr>
              <w:t xml:space="preserve"> </w:t>
            </w:r>
            <w:r w:rsidRPr="002A2F49">
              <w:rPr>
                <w:rFonts w:ascii="Arial" w:hAnsi="Arial" w:cs="Arial"/>
              </w:rPr>
              <w:t>(lala)</w:t>
            </w:r>
          </w:p>
        </w:tc>
      </w:tr>
      <w:tr w:rsidR="006F5D26" w:rsidRPr="002A2F49" w14:paraId="53485B37" w14:textId="77777777" w:rsidTr="008E0317">
        <w:tc>
          <w:tcPr>
            <w:tcW w:w="959" w:type="dxa"/>
          </w:tcPr>
          <w:p w14:paraId="254D5993"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6 meses</w:t>
            </w:r>
          </w:p>
        </w:tc>
        <w:tc>
          <w:tcPr>
            <w:tcW w:w="8019" w:type="dxa"/>
          </w:tcPr>
          <w:p w14:paraId="654B0DDD" w14:textId="1AF5C34A" w:rsidR="006502DB" w:rsidRPr="002A2F49" w:rsidRDefault="006502DB" w:rsidP="006502DB">
            <w:pPr>
              <w:pStyle w:val="TableParagraph"/>
              <w:tabs>
                <w:tab w:val="left" w:pos="830"/>
                <w:tab w:val="left" w:pos="831"/>
              </w:tabs>
              <w:ind w:left="0" w:firstLine="0"/>
              <w:rPr>
                <w:rFonts w:ascii="Arial" w:hAnsi="Arial" w:cs="Arial"/>
              </w:rPr>
            </w:pPr>
            <w:r w:rsidRPr="002A2F49">
              <w:rPr>
                <w:rFonts w:ascii="Arial" w:hAnsi="Arial" w:cs="Arial"/>
              </w:rPr>
              <w:t>Reacciona</w:t>
            </w:r>
            <w:r w:rsidRPr="002A2F49">
              <w:rPr>
                <w:rFonts w:ascii="Arial" w:hAnsi="Arial" w:cs="Arial"/>
                <w:spacing w:val="-3"/>
              </w:rPr>
              <w:t xml:space="preserve"> </w:t>
            </w:r>
            <w:r w:rsidRPr="002A2F49">
              <w:rPr>
                <w:rFonts w:ascii="Arial" w:hAnsi="Arial" w:cs="Arial"/>
              </w:rPr>
              <w:t>a</w:t>
            </w:r>
            <w:r w:rsidRPr="002A2F49">
              <w:rPr>
                <w:rFonts w:ascii="Arial" w:hAnsi="Arial" w:cs="Arial"/>
                <w:spacing w:val="3"/>
              </w:rPr>
              <w:t xml:space="preserve"> </w:t>
            </w:r>
            <w:r w:rsidRPr="002A2F49">
              <w:rPr>
                <w:rFonts w:ascii="Arial" w:hAnsi="Arial" w:cs="Arial"/>
              </w:rPr>
              <w:t>los</w:t>
            </w:r>
            <w:r w:rsidRPr="002A2F49">
              <w:rPr>
                <w:rFonts w:ascii="Arial" w:hAnsi="Arial" w:cs="Arial"/>
                <w:spacing w:val="-3"/>
              </w:rPr>
              <w:t xml:space="preserve"> </w:t>
            </w:r>
            <w:r w:rsidRPr="002A2F49">
              <w:rPr>
                <w:rFonts w:ascii="Arial" w:hAnsi="Arial" w:cs="Arial"/>
              </w:rPr>
              <w:t>sonidos con</w:t>
            </w:r>
            <w:r w:rsidRPr="002A2F49">
              <w:rPr>
                <w:rFonts w:ascii="Arial" w:hAnsi="Arial" w:cs="Arial"/>
                <w:spacing w:val="-6"/>
              </w:rPr>
              <w:t xml:space="preserve"> </w:t>
            </w:r>
            <w:r w:rsidRPr="002A2F49">
              <w:rPr>
                <w:rFonts w:ascii="Arial" w:hAnsi="Arial" w:cs="Arial"/>
              </w:rPr>
              <w:t>sus</w:t>
            </w:r>
            <w:r w:rsidRPr="002A2F49">
              <w:rPr>
                <w:rFonts w:ascii="Arial" w:hAnsi="Arial" w:cs="Arial"/>
                <w:spacing w:val="-3"/>
              </w:rPr>
              <w:t xml:space="preserve"> </w:t>
            </w:r>
            <w:r w:rsidRPr="002A2F49">
              <w:rPr>
                <w:rFonts w:ascii="Arial" w:hAnsi="Arial" w:cs="Arial"/>
              </w:rPr>
              <w:t>propios</w:t>
            </w:r>
            <w:r w:rsidRPr="002A2F49">
              <w:rPr>
                <w:rFonts w:ascii="Arial" w:hAnsi="Arial" w:cs="Arial"/>
                <w:spacing w:val="-3"/>
              </w:rPr>
              <w:t xml:space="preserve"> </w:t>
            </w:r>
            <w:r w:rsidRPr="002A2F49">
              <w:rPr>
                <w:rFonts w:ascii="Arial" w:hAnsi="Arial" w:cs="Arial"/>
              </w:rPr>
              <w:t>sonidos</w:t>
            </w:r>
          </w:p>
          <w:p w14:paraId="6151AC5F" w14:textId="3824BABE" w:rsidR="00F54891" w:rsidRPr="002A2F49" w:rsidRDefault="00F54891" w:rsidP="006502DB">
            <w:pPr>
              <w:pStyle w:val="TableParagraph"/>
              <w:tabs>
                <w:tab w:val="left" w:pos="830"/>
                <w:tab w:val="left" w:pos="831"/>
              </w:tabs>
              <w:ind w:left="0" w:firstLine="0"/>
              <w:rPr>
                <w:rFonts w:ascii="Arial" w:hAnsi="Arial" w:cs="Arial"/>
              </w:rPr>
            </w:pPr>
            <w:r w:rsidRPr="002A2F49">
              <w:rPr>
                <w:rFonts w:ascii="Arial" w:hAnsi="Arial" w:cs="Arial"/>
              </w:rPr>
              <w:t>Reconoce todos los fonemas de la lengua materna. Combinación de consonantes y vocales como la/pa.</w:t>
            </w:r>
          </w:p>
          <w:p w14:paraId="687107E2" w14:textId="0B5FCE20" w:rsidR="006F5D26" w:rsidRPr="002A2F49" w:rsidRDefault="006502DB" w:rsidP="006502DB">
            <w:pPr>
              <w:pStyle w:val="Sinespaciado"/>
              <w:rPr>
                <w:rFonts w:ascii="Arial" w:eastAsia="Calibri" w:hAnsi="Arial" w:cs="Arial"/>
                <w:bCs/>
                <w:lang w:eastAsia="en-US"/>
              </w:rPr>
            </w:pPr>
            <w:r w:rsidRPr="002A2F49">
              <w:rPr>
                <w:rFonts w:ascii="Arial" w:hAnsi="Arial" w:cs="Arial"/>
              </w:rPr>
              <w:t>Hace</w:t>
            </w:r>
            <w:r w:rsidRPr="002A2F49">
              <w:rPr>
                <w:rFonts w:ascii="Arial" w:hAnsi="Arial" w:cs="Arial"/>
                <w:spacing w:val="-3"/>
              </w:rPr>
              <w:t xml:space="preserve"> </w:t>
            </w:r>
            <w:r w:rsidRPr="002A2F49">
              <w:rPr>
                <w:rFonts w:ascii="Arial" w:hAnsi="Arial" w:cs="Arial"/>
              </w:rPr>
              <w:t>sonidos</w:t>
            </w:r>
            <w:r w:rsidRPr="002A2F49">
              <w:rPr>
                <w:rFonts w:ascii="Arial" w:hAnsi="Arial" w:cs="Arial"/>
                <w:spacing w:val="-3"/>
              </w:rPr>
              <w:t xml:space="preserve"> </w:t>
            </w:r>
            <w:r w:rsidRPr="002A2F49">
              <w:rPr>
                <w:rFonts w:ascii="Arial" w:hAnsi="Arial" w:cs="Arial"/>
              </w:rPr>
              <w:t>para</w:t>
            </w:r>
            <w:r w:rsidRPr="002A2F49">
              <w:rPr>
                <w:rFonts w:ascii="Arial" w:hAnsi="Arial" w:cs="Arial"/>
                <w:spacing w:val="-2"/>
              </w:rPr>
              <w:t xml:space="preserve"> </w:t>
            </w:r>
            <w:r w:rsidRPr="002A2F49">
              <w:rPr>
                <w:rFonts w:ascii="Arial" w:hAnsi="Arial" w:cs="Arial"/>
              </w:rPr>
              <w:t>demostrar</w:t>
            </w:r>
            <w:r w:rsidRPr="002A2F49">
              <w:rPr>
                <w:rFonts w:ascii="Arial" w:hAnsi="Arial" w:cs="Arial"/>
                <w:spacing w:val="-5"/>
              </w:rPr>
              <w:t xml:space="preserve"> </w:t>
            </w:r>
            <w:r w:rsidRPr="002A2F49">
              <w:rPr>
                <w:rFonts w:ascii="Arial" w:hAnsi="Arial" w:cs="Arial"/>
              </w:rPr>
              <w:t>alegría</w:t>
            </w:r>
            <w:r w:rsidRPr="002A2F49">
              <w:rPr>
                <w:rFonts w:ascii="Arial" w:hAnsi="Arial" w:cs="Arial"/>
                <w:spacing w:val="-2"/>
              </w:rPr>
              <w:t xml:space="preserve"> </w:t>
            </w:r>
            <w:r w:rsidRPr="002A2F49">
              <w:rPr>
                <w:rFonts w:ascii="Arial" w:hAnsi="Arial" w:cs="Arial"/>
              </w:rPr>
              <w:t>o</w:t>
            </w:r>
            <w:r w:rsidRPr="002A2F49">
              <w:rPr>
                <w:rFonts w:ascii="Arial" w:hAnsi="Arial" w:cs="Arial"/>
                <w:spacing w:val="3"/>
              </w:rPr>
              <w:t xml:space="preserve"> </w:t>
            </w:r>
            <w:r w:rsidRPr="002A2F49">
              <w:rPr>
                <w:rFonts w:ascii="Arial" w:hAnsi="Arial" w:cs="Arial"/>
              </w:rPr>
              <w:t>descontento</w:t>
            </w:r>
          </w:p>
        </w:tc>
      </w:tr>
      <w:tr w:rsidR="006F5D26" w:rsidRPr="002A2F49" w14:paraId="101B5402" w14:textId="77777777" w:rsidTr="008E0317">
        <w:tc>
          <w:tcPr>
            <w:tcW w:w="959" w:type="dxa"/>
          </w:tcPr>
          <w:p w14:paraId="19E03F53"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 xml:space="preserve">7 </w:t>
            </w:r>
            <w:r w:rsidRPr="002A2F49">
              <w:rPr>
                <w:rFonts w:ascii="Arial" w:eastAsia="Calibri" w:hAnsi="Arial" w:cs="Arial"/>
                <w:lang w:eastAsia="en-US"/>
              </w:rPr>
              <w:lastRenderedPageBreak/>
              <w:t>meses</w:t>
            </w:r>
          </w:p>
        </w:tc>
        <w:tc>
          <w:tcPr>
            <w:tcW w:w="8019" w:type="dxa"/>
          </w:tcPr>
          <w:p w14:paraId="73459D1F" w14:textId="77777777" w:rsidR="00F54891" w:rsidRPr="002A2F49" w:rsidRDefault="00F54891" w:rsidP="00F54891">
            <w:pPr>
              <w:pStyle w:val="Sinespaciado"/>
              <w:rPr>
                <w:rFonts w:ascii="Arial" w:eastAsia="Calibri" w:hAnsi="Arial" w:cs="Arial"/>
                <w:bCs/>
                <w:lang w:val="es-ES" w:eastAsia="en-US"/>
              </w:rPr>
            </w:pPr>
            <w:r w:rsidRPr="00F54891">
              <w:rPr>
                <w:rFonts w:ascii="Arial" w:eastAsia="Calibri" w:hAnsi="Arial" w:cs="Arial"/>
                <w:bCs/>
                <w:lang w:val="es-ES" w:eastAsia="en-US"/>
              </w:rPr>
              <w:lastRenderedPageBreak/>
              <w:t>Emite sílabas, consonantes hasta sílabas y diptongos</w:t>
            </w:r>
            <w:r w:rsidRPr="002A2F49">
              <w:rPr>
                <w:rFonts w:ascii="Arial" w:eastAsia="Calibri" w:hAnsi="Arial" w:cs="Arial"/>
                <w:bCs/>
                <w:lang w:val="es-ES" w:eastAsia="en-US"/>
              </w:rPr>
              <w:t xml:space="preserve">. </w:t>
            </w:r>
          </w:p>
          <w:p w14:paraId="3C93CDBE" w14:textId="3BE5A05B" w:rsidR="00F54891" w:rsidRPr="008E0317" w:rsidRDefault="00F54891" w:rsidP="00F54891">
            <w:pPr>
              <w:pStyle w:val="Sinespaciado"/>
              <w:rPr>
                <w:rFonts w:ascii="Arial" w:eastAsia="Calibri" w:hAnsi="Arial" w:cs="Arial"/>
                <w:bCs/>
                <w:lang w:val="fr-FR" w:eastAsia="en-US"/>
              </w:rPr>
            </w:pPr>
            <w:r w:rsidRPr="008E0317">
              <w:rPr>
                <w:rFonts w:ascii="Arial" w:eastAsia="Calibri" w:hAnsi="Arial" w:cs="Arial"/>
                <w:bCs/>
                <w:lang w:val="fr-FR" w:eastAsia="en-US"/>
              </w:rPr>
              <w:lastRenderedPageBreak/>
              <w:t>Silabeo ( pa-pa ; ma-ma)</w:t>
            </w:r>
          </w:p>
          <w:p w14:paraId="4AEA0DAC" w14:textId="0D48C426" w:rsidR="006F5D26" w:rsidRPr="002A2F49" w:rsidRDefault="00F54891" w:rsidP="00F54891">
            <w:pPr>
              <w:pStyle w:val="Sinespaciado"/>
              <w:rPr>
                <w:rFonts w:ascii="Arial" w:eastAsia="Calibri" w:hAnsi="Arial" w:cs="Arial"/>
                <w:bCs/>
                <w:lang w:eastAsia="en-US"/>
              </w:rPr>
            </w:pPr>
            <w:r w:rsidRPr="002A2F49">
              <w:rPr>
                <w:rFonts w:ascii="Arial" w:eastAsia="Calibri" w:hAnsi="Arial" w:cs="Arial"/>
                <w:bCs/>
                <w:lang w:val="es-ES" w:eastAsia="en-US"/>
              </w:rPr>
              <w:t>Emisión doble y precisa de mu, ma y da</w:t>
            </w:r>
          </w:p>
        </w:tc>
      </w:tr>
      <w:tr w:rsidR="006F5D26" w:rsidRPr="002A2F49" w14:paraId="1DBD93D4" w14:textId="77777777" w:rsidTr="008E0317">
        <w:tc>
          <w:tcPr>
            <w:tcW w:w="959" w:type="dxa"/>
          </w:tcPr>
          <w:p w14:paraId="03728003"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lastRenderedPageBreak/>
              <w:t>8 meses</w:t>
            </w:r>
          </w:p>
        </w:tc>
        <w:tc>
          <w:tcPr>
            <w:tcW w:w="8019" w:type="dxa"/>
          </w:tcPr>
          <w:p w14:paraId="2E6A17F0" w14:textId="529360AF" w:rsidR="00F54891" w:rsidRPr="002A2F49" w:rsidRDefault="00F54891" w:rsidP="00F54891">
            <w:pPr>
              <w:pStyle w:val="Sinespaciado"/>
              <w:rPr>
                <w:rFonts w:ascii="Arial" w:eastAsia="Calibri" w:hAnsi="Arial" w:cs="Arial"/>
                <w:bCs/>
                <w:lang w:val="es-ES" w:eastAsia="en-US"/>
              </w:rPr>
            </w:pPr>
            <w:r w:rsidRPr="00F54891">
              <w:rPr>
                <w:rFonts w:ascii="Arial" w:eastAsia="Calibri" w:hAnsi="Arial" w:cs="Arial"/>
                <w:bCs/>
                <w:lang w:val="es-ES" w:eastAsia="en-US"/>
              </w:rPr>
              <w:t xml:space="preserve">Utiliza sonidos de consonantes </w:t>
            </w:r>
            <w:r w:rsidR="00B66DEB" w:rsidRPr="00F54891">
              <w:rPr>
                <w:rFonts w:ascii="Arial" w:eastAsia="Calibri" w:hAnsi="Arial" w:cs="Arial"/>
                <w:bCs/>
                <w:lang w:val="es-ES" w:eastAsia="en-US"/>
              </w:rPr>
              <w:t>(parlotea</w:t>
            </w:r>
            <w:r w:rsidRPr="00F54891">
              <w:rPr>
                <w:rFonts w:ascii="Arial" w:eastAsia="Calibri" w:hAnsi="Arial" w:cs="Arial"/>
                <w:bCs/>
                <w:lang w:val="es-ES" w:eastAsia="en-US"/>
              </w:rPr>
              <w:t xml:space="preserve"> usando la m o la b)</w:t>
            </w:r>
            <w:r w:rsidRPr="002A2F49">
              <w:rPr>
                <w:rFonts w:ascii="Arial" w:eastAsia="Calibri" w:hAnsi="Arial" w:cs="Arial"/>
                <w:bCs/>
                <w:lang w:val="es-ES" w:eastAsia="en-US"/>
              </w:rPr>
              <w:t>.</w:t>
            </w:r>
          </w:p>
          <w:p w14:paraId="6E99F4D4" w14:textId="6348AA22" w:rsidR="00F54891" w:rsidRPr="00F54891" w:rsidRDefault="00F54891" w:rsidP="00F54891">
            <w:pPr>
              <w:pStyle w:val="Sinespaciado"/>
              <w:rPr>
                <w:rFonts w:ascii="Arial" w:eastAsia="Calibri" w:hAnsi="Arial" w:cs="Arial"/>
                <w:bCs/>
                <w:lang w:val="es-ES" w:eastAsia="en-US"/>
              </w:rPr>
            </w:pPr>
            <w:r w:rsidRPr="00F54891">
              <w:rPr>
                <w:rFonts w:ascii="Arial" w:eastAsia="Calibri" w:hAnsi="Arial" w:cs="Arial"/>
                <w:bCs/>
                <w:lang w:val="es-ES" w:eastAsia="en-US"/>
              </w:rPr>
              <w:t xml:space="preserve">Estadio perlocucionario </w:t>
            </w:r>
            <w:r w:rsidRPr="002A2F49">
              <w:rPr>
                <w:rFonts w:ascii="Arial" w:eastAsia="Calibri" w:hAnsi="Arial" w:cs="Arial"/>
                <w:bCs/>
                <w:lang w:val="es-ES" w:eastAsia="en-US"/>
              </w:rPr>
              <w:t>(conlleva</w:t>
            </w:r>
            <w:r w:rsidRPr="00F54891">
              <w:rPr>
                <w:rFonts w:ascii="Arial" w:eastAsia="Calibri" w:hAnsi="Arial" w:cs="Arial"/>
                <w:bCs/>
                <w:lang w:val="es-ES" w:eastAsia="en-US"/>
              </w:rPr>
              <w:t xml:space="preserve"> significado)</w:t>
            </w:r>
          </w:p>
          <w:p w14:paraId="5AA597CE" w14:textId="0BAF9AFC" w:rsidR="006F5D26" w:rsidRPr="002A2F49" w:rsidRDefault="00F54891" w:rsidP="00F54891">
            <w:pPr>
              <w:pStyle w:val="Sinespaciado"/>
              <w:rPr>
                <w:rFonts w:ascii="Arial" w:eastAsia="Calibri" w:hAnsi="Arial" w:cs="Arial"/>
                <w:bCs/>
                <w:lang w:eastAsia="en-US"/>
              </w:rPr>
            </w:pPr>
            <w:r w:rsidRPr="002A2F49">
              <w:rPr>
                <w:rFonts w:ascii="Arial" w:eastAsia="Calibri" w:hAnsi="Arial" w:cs="Arial"/>
                <w:bCs/>
                <w:lang w:val="es-ES" w:eastAsia="en-US"/>
              </w:rPr>
              <w:t>Pre fonemas. Iniciación construcción de estereotipos fonemáticos</w:t>
            </w:r>
          </w:p>
        </w:tc>
      </w:tr>
      <w:tr w:rsidR="006F5D26" w:rsidRPr="002A2F49" w14:paraId="7BB33DF9" w14:textId="77777777" w:rsidTr="008E0317">
        <w:tc>
          <w:tcPr>
            <w:tcW w:w="959" w:type="dxa"/>
          </w:tcPr>
          <w:p w14:paraId="0CDCE544"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9 meses</w:t>
            </w:r>
          </w:p>
        </w:tc>
        <w:tc>
          <w:tcPr>
            <w:tcW w:w="8019" w:type="dxa"/>
          </w:tcPr>
          <w:p w14:paraId="680244ED" w14:textId="77777777" w:rsidR="00F54891" w:rsidRPr="002A2F49" w:rsidRDefault="00F54891" w:rsidP="006F5D26">
            <w:pPr>
              <w:pStyle w:val="Sinespaciado"/>
              <w:rPr>
                <w:rFonts w:ascii="Arial" w:eastAsia="Calibri" w:hAnsi="Arial" w:cs="Arial"/>
                <w:bCs/>
                <w:lang w:val="es-ES" w:eastAsia="en-US"/>
              </w:rPr>
            </w:pPr>
            <w:r w:rsidRPr="002A2F49">
              <w:rPr>
                <w:rFonts w:ascii="Arial" w:eastAsia="Calibri" w:hAnsi="Arial" w:cs="Arial"/>
                <w:bCs/>
                <w:lang w:val="es-ES" w:eastAsia="en-US"/>
              </w:rPr>
              <w:t>Imita los sonidos de otros.</w:t>
            </w:r>
          </w:p>
          <w:p w14:paraId="3FE628AD" w14:textId="3A1B18E8" w:rsidR="006F5D26" w:rsidRPr="002A2F49" w:rsidRDefault="00F54891" w:rsidP="006F5D26">
            <w:pPr>
              <w:pStyle w:val="Sinespaciado"/>
              <w:rPr>
                <w:rFonts w:ascii="Arial" w:eastAsia="Calibri" w:hAnsi="Arial" w:cs="Arial"/>
                <w:bCs/>
                <w:lang w:eastAsia="en-US"/>
              </w:rPr>
            </w:pPr>
            <w:r w:rsidRPr="002A2F49">
              <w:rPr>
                <w:rFonts w:ascii="Arial" w:eastAsia="Calibri" w:hAnsi="Arial" w:cs="Arial"/>
                <w:bCs/>
                <w:lang w:val="es-ES" w:eastAsia="en-US"/>
              </w:rPr>
              <w:t>Repite lo que oye y reproduce entonación</w:t>
            </w:r>
          </w:p>
        </w:tc>
      </w:tr>
      <w:tr w:rsidR="006F5D26" w:rsidRPr="002A2F49" w14:paraId="188B2B24" w14:textId="77777777" w:rsidTr="008E0317">
        <w:tc>
          <w:tcPr>
            <w:tcW w:w="959" w:type="dxa"/>
          </w:tcPr>
          <w:p w14:paraId="265D8473"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10 meses</w:t>
            </w:r>
          </w:p>
        </w:tc>
        <w:tc>
          <w:tcPr>
            <w:tcW w:w="8019" w:type="dxa"/>
          </w:tcPr>
          <w:p w14:paraId="11C047B2" w14:textId="05803438" w:rsidR="006F5D26" w:rsidRPr="002A2F49" w:rsidRDefault="00F54891" w:rsidP="006F5D26">
            <w:pPr>
              <w:pStyle w:val="Sinespaciado"/>
              <w:rPr>
                <w:rFonts w:ascii="Arial" w:eastAsia="Calibri" w:hAnsi="Arial" w:cs="Arial"/>
                <w:bCs/>
                <w:lang w:eastAsia="en-US"/>
              </w:rPr>
            </w:pPr>
            <w:r w:rsidRPr="002A2F49">
              <w:rPr>
                <w:rFonts w:ascii="Arial" w:hAnsi="Arial" w:cs="Arial"/>
              </w:rPr>
              <w:t>Vocalización</w:t>
            </w:r>
            <w:r w:rsidRPr="002A2F49">
              <w:rPr>
                <w:rFonts w:ascii="Arial" w:hAnsi="Arial" w:cs="Arial"/>
                <w:spacing w:val="-1"/>
              </w:rPr>
              <w:t xml:space="preserve"> </w:t>
            </w:r>
            <w:r w:rsidRPr="002A2F49">
              <w:rPr>
                <w:rFonts w:ascii="Arial" w:hAnsi="Arial" w:cs="Arial"/>
              </w:rPr>
              <w:t>más</w:t>
            </w:r>
            <w:r w:rsidRPr="002A2F49">
              <w:rPr>
                <w:rFonts w:ascii="Arial" w:hAnsi="Arial" w:cs="Arial"/>
                <w:spacing w:val="-2"/>
              </w:rPr>
              <w:t xml:space="preserve"> </w:t>
            </w:r>
            <w:r w:rsidRPr="002A2F49">
              <w:rPr>
                <w:rFonts w:ascii="Arial" w:hAnsi="Arial" w:cs="Arial"/>
              </w:rPr>
              <w:t>corta</w:t>
            </w:r>
            <w:r w:rsidRPr="002A2F49">
              <w:rPr>
                <w:rFonts w:ascii="Arial" w:hAnsi="Arial" w:cs="Arial"/>
                <w:spacing w:val="-2"/>
              </w:rPr>
              <w:t xml:space="preserve"> </w:t>
            </w:r>
            <w:r w:rsidRPr="002A2F49">
              <w:rPr>
                <w:rFonts w:ascii="Arial" w:hAnsi="Arial" w:cs="Arial"/>
              </w:rPr>
              <w:t>y</w:t>
            </w:r>
            <w:r w:rsidRPr="002A2F49">
              <w:rPr>
                <w:rFonts w:ascii="Arial" w:hAnsi="Arial" w:cs="Arial"/>
                <w:spacing w:val="-10"/>
              </w:rPr>
              <w:t xml:space="preserve"> </w:t>
            </w:r>
            <w:r w:rsidRPr="002A2F49">
              <w:rPr>
                <w:rFonts w:ascii="Arial" w:hAnsi="Arial" w:cs="Arial"/>
              </w:rPr>
              <w:t>precisa</w:t>
            </w:r>
          </w:p>
        </w:tc>
      </w:tr>
      <w:tr w:rsidR="006F5D26" w:rsidRPr="002A2F49" w14:paraId="3E2B7EE9" w14:textId="77777777" w:rsidTr="008E0317">
        <w:tc>
          <w:tcPr>
            <w:tcW w:w="959" w:type="dxa"/>
          </w:tcPr>
          <w:p w14:paraId="2E02D5C0"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11 meses</w:t>
            </w:r>
          </w:p>
        </w:tc>
        <w:tc>
          <w:tcPr>
            <w:tcW w:w="8019" w:type="dxa"/>
          </w:tcPr>
          <w:p w14:paraId="40595555" w14:textId="3AF5420A" w:rsidR="006F5D26" w:rsidRPr="002A2F49" w:rsidRDefault="00F54891" w:rsidP="006F5D26">
            <w:pPr>
              <w:pStyle w:val="Sinespaciado"/>
              <w:rPr>
                <w:rFonts w:ascii="Arial" w:eastAsia="Calibri" w:hAnsi="Arial" w:cs="Arial"/>
                <w:bCs/>
                <w:lang w:eastAsia="en-US"/>
              </w:rPr>
            </w:pPr>
            <w:r w:rsidRPr="002A2F49">
              <w:rPr>
                <w:rFonts w:ascii="Arial" w:hAnsi="Arial" w:cs="Arial"/>
              </w:rPr>
              <w:t>Ya</w:t>
            </w:r>
            <w:r w:rsidRPr="002A2F49">
              <w:rPr>
                <w:rFonts w:ascii="Arial" w:hAnsi="Arial" w:cs="Arial"/>
                <w:spacing w:val="-4"/>
              </w:rPr>
              <w:t xml:space="preserve"> </w:t>
            </w:r>
            <w:r w:rsidRPr="002A2F49">
              <w:rPr>
                <w:rFonts w:ascii="Arial" w:hAnsi="Arial" w:cs="Arial"/>
              </w:rPr>
              <w:t>no</w:t>
            </w:r>
            <w:r w:rsidRPr="002A2F49">
              <w:rPr>
                <w:rFonts w:ascii="Arial" w:hAnsi="Arial" w:cs="Arial"/>
                <w:spacing w:val="1"/>
              </w:rPr>
              <w:t xml:space="preserve"> </w:t>
            </w:r>
            <w:r w:rsidRPr="002A2F49">
              <w:rPr>
                <w:rFonts w:ascii="Arial" w:hAnsi="Arial" w:cs="Arial"/>
              </w:rPr>
              <w:t>puede</w:t>
            </w:r>
            <w:r w:rsidRPr="002A2F49">
              <w:rPr>
                <w:rFonts w:ascii="Arial" w:hAnsi="Arial" w:cs="Arial"/>
                <w:spacing w:val="-3"/>
              </w:rPr>
              <w:t xml:space="preserve"> </w:t>
            </w:r>
            <w:r w:rsidRPr="002A2F49">
              <w:rPr>
                <w:rFonts w:ascii="Arial" w:hAnsi="Arial" w:cs="Arial"/>
              </w:rPr>
              <w:t>discriminar</w:t>
            </w:r>
            <w:r w:rsidRPr="002A2F49">
              <w:rPr>
                <w:rFonts w:ascii="Arial" w:hAnsi="Arial" w:cs="Arial"/>
                <w:spacing w:val="4"/>
              </w:rPr>
              <w:t xml:space="preserve"> </w:t>
            </w:r>
            <w:r w:rsidRPr="002A2F49">
              <w:rPr>
                <w:rFonts w:ascii="Arial" w:hAnsi="Arial" w:cs="Arial"/>
              </w:rPr>
              <w:t>los</w:t>
            </w:r>
            <w:r w:rsidRPr="002A2F49">
              <w:rPr>
                <w:rFonts w:ascii="Arial" w:hAnsi="Arial" w:cs="Arial"/>
                <w:spacing w:val="-4"/>
              </w:rPr>
              <w:t xml:space="preserve"> </w:t>
            </w:r>
            <w:r w:rsidRPr="002A2F49">
              <w:rPr>
                <w:rFonts w:ascii="Arial" w:hAnsi="Arial" w:cs="Arial"/>
              </w:rPr>
              <w:t>sonidos</w:t>
            </w:r>
            <w:r w:rsidRPr="002A2F49">
              <w:rPr>
                <w:rFonts w:ascii="Arial" w:hAnsi="Arial" w:cs="Arial"/>
                <w:spacing w:val="-4"/>
              </w:rPr>
              <w:t xml:space="preserve"> </w:t>
            </w:r>
            <w:r w:rsidRPr="002A2F49">
              <w:rPr>
                <w:rFonts w:ascii="Arial" w:hAnsi="Arial" w:cs="Arial"/>
              </w:rPr>
              <w:t>que</w:t>
            </w:r>
            <w:r w:rsidRPr="002A2F49">
              <w:rPr>
                <w:rFonts w:ascii="Arial" w:hAnsi="Arial" w:cs="Arial"/>
                <w:spacing w:val="-3"/>
              </w:rPr>
              <w:t xml:space="preserve"> </w:t>
            </w:r>
            <w:r w:rsidRPr="002A2F49">
              <w:rPr>
                <w:rFonts w:ascii="Arial" w:hAnsi="Arial" w:cs="Arial"/>
              </w:rPr>
              <w:t>no</w:t>
            </w:r>
            <w:r w:rsidRPr="002A2F49">
              <w:rPr>
                <w:rFonts w:ascii="Arial" w:hAnsi="Arial" w:cs="Arial"/>
                <w:spacing w:val="2"/>
              </w:rPr>
              <w:t xml:space="preserve"> </w:t>
            </w:r>
            <w:r w:rsidRPr="002A2F49">
              <w:rPr>
                <w:rFonts w:ascii="Arial" w:hAnsi="Arial" w:cs="Arial"/>
              </w:rPr>
              <w:t>son</w:t>
            </w:r>
            <w:r w:rsidRPr="002A2F49">
              <w:rPr>
                <w:rFonts w:ascii="Arial" w:hAnsi="Arial" w:cs="Arial"/>
                <w:spacing w:val="-7"/>
              </w:rPr>
              <w:t xml:space="preserve"> </w:t>
            </w:r>
            <w:r w:rsidRPr="002A2F49">
              <w:rPr>
                <w:rFonts w:ascii="Arial" w:hAnsi="Arial" w:cs="Arial"/>
              </w:rPr>
              <w:t>de</w:t>
            </w:r>
            <w:r w:rsidRPr="002A2F49">
              <w:rPr>
                <w:rFonts w:ascii="Arial" w:hAnsi="Arial" w:cs="Arial"/>
                <w:spacing w:val="-3"/>
              </w:rPr>
              <w:t xml:space="preserve"> </w:t>
            </w:r>
            <w:r w:rsidRPr="002A2F49">
              <w:rPr>
                <w:rFonts w:ascii="Arial" w:hAnsi="Arial" w:cs="Arial"/>
              </w:rPr>
              <w:t>su</w:t>
            </w:r>
            <w:r w:rsidRPr="002A2F49">
              <w:rPr>
                <w:rFonts w:ascii="Arial" w:hAnsi="Arial" w:cs="Arial"/>
                <w:spacing w:val="-2"/>
              </w:rPr>
              <w:t xml:space="preserve"> </w:t>
            </w:r>
            <w:r w:rsidRPr="002A2F49">
              <w:rPr>
                <w:rFonts w:ascii="Arial" w:hAnsi="Arial" w:cs="Arial"/>
              </w:rPr>
              <w:t>propia</w:t>
            </w:r>
            <w:r w:rsidRPr="002A2F49">
              <w:rPr>
                <w:rFonts w:ascii="Arial" w:hAnsi="Arial" w:cs="Arial"/>
                <w:spacing w:val="1"/>
              </w:rPr>
              <w:t xml:space="preserve"> </w:t>
            </w:r>
            <w:r w:rsidRPr="002A2F49">
              <w:rPr>
                <w:rFonts w:ascii="Arial" w:hAnsi="Arial" w:cs="Arial"/>
              </w:rPr>
              <w:t>lengua</w:t>
            </w:r>
          </w:p>
        </w:tc>
      </w:tr>
      <w:tr w:rsidR="006F5D26" w:rsidRPr="002A2F49" w14:paraId="27392224" w14:textId="77777777" w:rsidTr="008E0317">
        <w:tc>
          <w:tcPr>
            <w:tcW w:w="959" w:type="dxa"/>
          </w:tcPr>
          <w:p w14:paraId="25B0931A"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12 a 18 meses</w:t>
            </w:r>
          </w:p>
        </w:tc>
        <w:tc>
          <w:tcPr>
            <w:tcW w:w="8019" w:type="dxa"/>
          </w:tcPr>
          <w:p w14:paraId="622D87F0" w14:textId="2F0DBE1C" w:rsidR="00D92F91" w:rsidRPr="00D92F91" w:rsidRDefault="00D92F91" w:rsidP="00D92F91">
            <w:pPr>
              <w:pStyle w:val="Sinespaciado"/>
              <w:rPr>
                <w:rFonts w:ascii="Arial" w:eastAsia="Calibri" w:hAnsi="Arial" w:cs="Arial"/>
                <w:bCs/>
                <w:lang w:val="es-ES" w:eastAsia="en-US"/>
              </w:rPr>
            </w:pPr>
            <w:r w:rsidRPr="00D92F91">
              <w:rPr>
                <w:rFonts w:ascii="Arial" w:eastAsia="Calibri" w:hAnsi="Arial" w:cs="Arial"/>
                <w:bCs/>
                <w:lang w:val="es-ES" w:eastAsia="en-US"/>
              </w:rPr>
              <w:t xml:space="preserve">Dice sus primeras palabras </w:t>
            </w:r>
            <w:r w:rsidR="00B66DEB" w:rsidRPr="00D92F91">
              <w:rPr>
                <w:rFonts w:ascii="Arial" w:eastAsia="Calibri" w:hAnsi="Arial" w:cs="Arial"/>
                <w:bCs/>
                <w:lang w:val="es-ES" w:eastAsia="en-US"/>
              </w:rPr>
              <w:t>(en</w:t>
            </w:r>
            <w:r w:rsidRPr="00D92F91">
              <w:rPr>
                <w:rFonts w:ascii="Arial" w:eastAsia="Calibri" w:hAnsi="Arial" w:cs="Arial"/>
                <w:bCs/>
                <w:lang w:val="es-ES" w:eastAsia="en-US"/>
              </w:rPr>
              <w:t xml:space="preserve"> general el nombre de algo)</w:t>
            </w:r>
            <w:r w:rsidRPr="002A2F49">
              <w:rPr>
                <w:rFonts w:ascii="Arial" w:eastAsia="Calibri" w:hAnsi="Arial" w:cs="Arial"/>
                <w:bCs/>
                <w:lang w:val="es-ES" w:eastAsia="en-US"/>
              </w:rPr>
              <w:t xml:space="preserve">. </w:t>
            </w:r>
            <w:r w:rsidRPr="00D92F91">
              <w:rPr>
                <w:rFonts w:ascii="Arial" w:eastAsia="Calibri" w:hAnsi="Arial" w:cs="Arial"/>
                <w:bCs/>
                <w:lang w:val="es-ES" w:eastAsia="en-US"/>
              </w:rPr>
              <w:t>Holofrases</w:t>
            </w:r>
            <w:r w:rsidRPr="002A2F49">
              <w:rPr>
                <w:rFonts w:ascii="Arial" w:eastAsia="Calibri" w:hAnsi="Arial" w:cs="Arial"/>
                <w:bCs/>
                <w:lang w:val="es-ES" w:eastAsia="en-US"/>
              </w:rPr>
              <w:t xml:space="preserve"> </w:t>
            </w:r>
            <w:r w:rsidRPr="00D92F91">
              <w:rPr>
                <w:rFonts w:ascii="Arial" w:eastAsia="Calibri" w:hAnsi="Arial" w:cs="Arial"/>
                <w:bCs/>
                <w:lang w:val="es-ES" w:eastAsia="en-US"/>
              </w:rPr>
              <w:t>(no constituyen frases)</w:t>
            </w:r>
          </w:p>
          <w:p w14:paraId="07C4FA61" w14:textId="4C76ED14" w:rsidR="00D92F91" w:rsidRPr="00D92F91" w:rsidRDefault="00D92F91" w:rsidP="00D92F91">
            <w:pPr>
              <w:pStyle w:val="Sinespaciado"/>
              <w:rPr>
                <w:rFonts w:ascii="Arial" w:eastAsia="Calibri" w:hAnsi="Arial" w:cs="Arial"/>
                <w:bCs/>
                <w:lang w:val="es-ES" w:eastAsia="en-US"/>
              </w:rPr>
            </w:pPr>
            <w:r w:rsidRPr="00D92F91">
              <w:rPr>
                <w:rFonts w:ascii="Arial" w:eastAsia="Calibri" w:hAnsi="Arial" w:cs="Arial"/>
                <w:bCs/>
                <w:lang w:val="es-ES" w:eastAsia="en-US"/>
              </w:rPr>
              <w:t>Palabra o frase con sentido</w:t>
            </w:r>
            <w:r w:rsidRPr="002A2F49">
              <w:rPr>
                <w:rFonts w:ascii="Arial" w:eastAsia="Calibri" w:hAnsi="Arial" w:cs="Arial"/>
                <w:bCs/>
                <w:lang w:val="es-ES" w:eastAsia="en-US"/>
              </w:rPr>
              <w:t xml:space="preserve">. </w:t>
            </w:r>
            <w:r w:rsidRPr="00D92F91">
              <w:rPr>
                <w:rFonts w:ascii="Arial" w:eastAsia="Calibri" w:hAnsi="Arial" w:cs="Arial"/>
                <w:bCs/>
                <w:lang w:val="es-ES" w:eastAsia="en-US"/>
              </w:rPr>
              <w:t>Intenta repetir palabras</w:t>
            </w:r>
          </w:p>
          <w:p w14:paraId="07FD9B3D" w14:textId="48B83BA1" w:rsidR="006F5D26" w:rsidRPr="002A2F49" w:rsidRDefault="00D92F91" w:rsidP="00D92F91">
            <w:pPr>
              <w:pStyle w:val="Sinespaciado"/>
              <w:rPr>
                <w:rFonts w:ascii="Arial" w:eastAsia="Calibri" w:hAnsi="Arial" w:cs="Arial"/>
                <w:bCs/>
                <w:lang w:eastAsia="en-US"/>
              </w:rPr>
            </w:pPr>
            <w:r w:rsidRPr="002A2F49">
              <w:rPr>
                <w:rFonts w:ascii="Arial" w:eastAsia="Calibri" w:hAnsi="Arial" w:cs="Arial"/>
                <w:bCs/>
                <w:lang w:val="es-ES" w:eastAsia="en-US"/>
              </w:rPr>
              <w:t>Identifica su nombre y de algunos objetos cotidianos.  Dice palabras individuales, sustantivos y verbos</w:t>
            </w:r>
          </w:p>
        </w:tc>
      </w:tr>
      <w:tr w:rsidR="006F5D26" w:rsidRPr="002A2F49" w14:paraId="5CAE0307" w14:textId="77777777" w:rsidTr="008E0317">
        <w:tc>
          <w:tcPr>
            <w:tcW w:w="959" w:type="dxa"/>
          </w:tcPr>
          <w:p w14:paraId="55DF94A5"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24 meses</w:t>
            </w:r>
          </w:p>
        </w:tc>
        <w:tc>
          <w:tcPr>
            <w:tcW w:w="8019" w:type="dxa"/>
          </w:tcPr>
          <w:p w14:paraId="5228E4BF"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Nombra partes del cuerpo</w:t>
            </w:r>
          </w:p>
          <w:p w14:paraId="05DC4882" w14:textId="0849546F"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 xml:space="preserve">Dice su </w:t>
            </w:r>
            <w:r w:rsidRPr="002A2F49">
              <w:rPr>
                <w:rFonts w:ascii="Arial" w:eastAsia="Calibri" w:hAnsi="Arial" w:cs="Arial"/>
                <w:bCs/>
                <w:lang w:val="es-ES" w:eastAsia="en-US"/>
              </w:rPr>
              <w:t>nombre,</w:t>
            </w:r>
            <w:r w:rsidRPr="00D85A89">
              <w:rPr>
                <w:rFonts w:ascii="Arial" w:eastAsia="Calibri" w:hAnsi="Arial" w:cs="Arial"/>
                <w:bCs/>
                <w:lang w:val="es-ES" w:eastAsia="en-US"/>
              </w:rPr>
              <w:t xml:space="preserve"> dice su primera oración</w:t>
            </w:r>
          </w:p>
          <w:p w14:paraId="6ED663E3"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Utiliza verbos y adjetivos</w:t>
            </w:r>
          </w:p>
          <w:p w14:paraId="31C2F24D" w14:textId="3794CAC8"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 xml:space="preserve">Las vocales están adquiridas – b, d, m, p, t 20 </w:t>
            </w:r>
            <w:r w:rsidRPr="002A2F49">
              <w:rPr>
                <w:rFonts w:ascii="Arial" w:eastAsia="Calibri" w:hAnsi="Arial" w:cs="Arial"/>
                <w:bCs/>
                <w:lang w:val="es-ES" w:eastAsia="en-US"/>
              </w:rPr>
              <w:t>meses:</w:t>
            </w:r>
            <w:r w:rsidRPr="00D85A89">
              <w:rPr>
                <w:rFonts w:ascii="Arial" w:eastAsia="Calibri" w:hAnsi="Arial" w:cs="Arial"/>
                <w:bCs/>
                <w:lang w:val="es-ES" w:eastAsia="en-US"/>
              </w:rPr>
              <w:t xml:space="preserve"> g, k, l, s</w:t>
            </w:r>
          </w:p>
          <w:p w14:paraId="1ED6511C" w14:textId="472B0C4C"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 xml:space="preserve">Aprende muchas palabras </w:t>
            </w:r>
            <w:r w:rsidRPr="002A2F49">
              <w:rPr>
                <w:rFonts w:ascii="Arial" w:eastAsia="Calibri" w:hAnsi="Arial" w:cs="Arial"/>
                <w:bCs/>
                <w:lang w:val="es-ES" w:eastAsia="en-US"/>
              </w:rPr>
              <w:t>nuevas,</w:t>
            </w:r>
            <w:r w:rsidRPr="00D85A89">
              <w:rPr>
                <w:rFonts w:ascii="Arial" w:eastAsia="Calibri" w:hAnsi="Arial" w:cs="Arial"/>
                <w:bCs/>
                <w:lang w:val="es-ES" w:eastAsia="en-US"/>
              </w:rPr>
              <w:t xml:space="preserve"> aumentando con rapidez su vocabulario expresivo</w:t>
            </w:r>
          </w:p>
          <w:p w14:paraId="2B7421FD" w14:textId="77777777" w:rsidR="006F5D26" w:rsidRPr="002A2F49" w:rsidRDefault="00D85A89" w:rsidP="00D85A89">
            <w:pPr>
              <w:pStyle w:val="Sinespaciado"/>
              <w:rPr>
                <w:rFonts w:ascii="Arial" w:eastAsia="Calibri" w:hAnsi="Arial" w:cs="Arial"/>
                <w:bCs/>
                <w:lang w:val="es-ES" w:eastAsia="en-US"/>
              </w:rPr>
            </w:pPr>
            <w:r w:rsidRPr="002A2F49">
              <w:rPr>
                <w:rFonts w:ascii="Arial" w:eastAsia="Calibri" w:hAnsi="Arial" w:cs="Arial"/>
                <w:bCs/>
                <w:lang w:val="es-ES" w:eastAsia="en-US"/>
              </w:rPr>
              <w:t>Pasa de 50 palabras hasta 400</w:t>
            </w:r>
          </w:p>
          <w:p w14:paraId="273158F6"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Tiene un aumento repentino en la comprensión</w:t>
            </w:r>
          </w:p>
          <w:p w14:paraId="2B2EAC10"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Comprensión del plural – comprende +/ - 230 palabras</w:t>
            </w:r>
          </w:p>
          <w:p w14:paraId="388B9B5C"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Distingue timbre, ritmo, intensidad, tono y juega con ellos</w:t>
            </w:r>
          </w:p>
          <w:p w14:paraId="5ED3DF14"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Onomatopeyas</w:t>
            </w:r>
          </w:p>
          <w:p w14:paraId="0121E720"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Logra transformaciones sencillas sobre las oraciones de núcleo básico</w:t>
            </w:r>
          </w:p>
          <w:p w14:paraId="0CAC5679"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Usa tiempos verbales, adverbios de tiempo y lugar</w:t>
            </w:r>
          </w:p>
          <w:p w14:paraId="4A7E1B00"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La sintaxis se separa de la fonología</w:t>
            </w:r>
          </w:p>
          <w:p w14:paraId="62DEB96F"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Sabe yo/tuyo / mío</w:t>
            </w:r>
          </w:p>
          <w:p w14:paraId="157CC52C" w14:textId="74CCE2DB"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 xml:space="preserve">Todavía no es totalmente </w:t>
            </w:r>
            <w:r w:rsidRPr="002A2F49">
              <w:rPr>
                <w:rFonts w:ascii="Arial" w:eastAsia="Calibri" w:hAnsi="Arial" w:cs="Arial"/>
                <w:bCs/>
                <w:lang w:val="es-ES" w:eastAsia="en-US"/>
              </w:rPr>
              <w:t>inteligible,</w:t>
            </w:r>
            <w:r w:rsidRPr="00D85A89">
              <w:rPr>
                <w:rFonts w:ascii="Arial" w:eastAsia="Calibri" w:hAnsi="Arial" w:cs="Arial"/>
                <w:bCs/>
                <w:lang w:val="es-ES" w:eastAsia="en-US"/>
              </w:rPr>
              <w:t xml:space="preserve"> puede mezclar jerigonza con las palabras</w:t>
            </w:r>
          </w:p>
          <w:p w14:paraId="6EA4E766" w14:textId="77777777"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No utiliza ni tiene definido el tiempo pretérito</w:t>
            </w:r>
          </w:p>
          <w:p w14:paraId="474E19A8" w14:textId="163AAE7D" w:rsidR="00D85A89" w:rsidRPr="00D85A89" w:rsidRDefault="00D85A89" w:rsidP="00D85A89">
            <w:pPr>
              <w:pStyle w:val="Sinespaciado"/>
              <w:rPr>
                <w:rFonts w:ascii="Arial" w:eastAsia="Calibri" w:hAnsi="Arial" w:cs="Arial"/>
                <w:bCs/>
                <w:lang w:val="es-ES" w:eastAsia="en-US"/>
              </w:rPr>
            </w:pPr>
            <w:r w:rsidRPr="00D85A89">
              <w:rPr>
                <w:rFonts w:ascii="Arial" w:eastAsia="Calibri" w:hAnsi="Arial" w:cs="Arial"/>
                <w:bCs/>
                <w:lang w:val="es-ES" w:eastAsia="en-US"/>
              </w:rPr>
              <w:t>El pasado se convierte en presente</w:t>
            </w:r>
            <w:r w:rsidRPr="002A2F49">
              <w:rPr>
                <w:rFonts w:ascii="Arial" w:eastAsia="Calibri" w:hAnsi="Arial" w:cs="Arial"/>
                <w:bCs/>
                <w:lang w:val="es-ES" w:eastAsia="en-US"/>
              </w:rPr>
              <w:t xml:space="preserve"> (su</w:t>
            </w:r>
            <w:r w:rsidRPr="00D85A89">
              <w:rPr>
                <w:rFonts w:ascii="Arial" w:eastAsia="Calibri" w:hAnsi="Arial" w:cs="Arial"/>
                <w:bCs/>
                <w:lang w:val="es-ES" w:eastAsia="en-US"/>
              </w:rPr>
              <w:t xml:space="preserve"> sentido del tiempo está dado por una sucesión de acontecimientos personales)</w:t>
            </w:r>
          </w:p>
          <w:p w14:paraId="40E6433B" w14:textId="1A3B2790" w:rsidR="00D85A89" w:rsidRPr="002A2F49" w:rsidRDefault="00D85A89" w:rsidP="00D85A89">
            <w:pPr>
              <w:pStyle w:val="Sinespaciado"/>
              <w:rPr>
                <w:rFonts w:ascii="Arial" w:eastAsia="Calibri" w:hAnsi="Arial" w:cs="Arial"/>
                <w:bCs/>
                <w:lang w:eastAsia="en-US"/>
              </w:rPr>
            </w:pPr>
            <w:r w:rsidRPr="002A2F49">
              <w:rPr>
                <w:rFonts w:ascii="Arial" w:eastAsia="Calibri" w:hAnsi="Arial" w:cs="Arial"/>
                <w:bCs/>
                <w:lang w:val="es-ES" w:eastAsia="en-US"/>
              </w:rPr>
              <w:t>Encuentra correspondencia entre los objetos y las palabras</w:t>
            </w:r>
          </w:p>
        </w:tc>
      </w:tr>
      <w:tr w:rsidR="006F5D26" w:rsidRPr="002A2F49" w14:paraId="069C24CA" w14:textId="77777777" w:rsidTr="008E0317">
        <w:tc>
          <w:tcPr>
            <w:tcW w:w="959" w:type="dxa"/>
          </w:tcPr>
          <w:p w14:paraId="1AB70028" w14:textId="77777777" w:rsidR="006F5D26" w:rsidRPr="002A2F49" w:rsidRDefault="006F5D26" w:rsidP="006F5D26">
            <w:pPr>
              <w:pStyle w:val="Sinespaciado"/>
              <w:rPr>
                <w:rFonts w:ascii="Arial" w:eastAsia="Calibri" w:hAnsi="Arial" w:cs="Arial"/>
                <w:lang w:eastAsia="en-US"/>
              </w:rPr>
            </w:pPr>
            <w:r w:rsidRPr="002A2F49">
              <w:rPr>
                <w:rFonts w:ascii="Arial" w:eastAsia="Calibri" w:hAnsi="Arial" w:cs="Arial"/>
                <w:lang w:eastAsia="en-US"/>
              </w:rPr>
              <w:t>36 meses</w:t>
            </w:r>
          </w:p>
        </w:tc>
        <w:tc>
          <w:tcPr>
            <w:tcW w:w="8019" w:type="dxa"/>
          </w:tcPr>
          <w:p w14:paraId="1113F6EE"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Vocabulario productivo de hasta 1000 palabras</w:t>
            </w:r>
          </w:p>
          <w:p w14:paraId="45F4CB13"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Construye oraciones de 3 a 4 palabras</w:t>
            </w:r>
          </w:p>
          <w:p w14:paraId="5B1F74BD"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Sus “frases” son sencillas pero compuestas de sujeto y verbo</w:t>
            </w:r>
          </w:p>
          <w:p w14:paraId="60CE5285"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Juega con las palabras y los sonidos</w:t>
            </w:r>
          </w:p>
          <w:p w14:paraId="6640ACAE"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Sabe el nombre de la mayoría de las cosas</w:t>
            </w:r>
          </w:p>
          <w:p w14:paraId="5A2D6C6C" w14:textId="6C6184C8"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 xml:space="preserve">Entiende palabras como </w:t>
            </w:r>
            <w:r w:rsidRPr="002A2F49">
              <w:rPr>
                <w:rFonts w:ascii="Arial" w:eastAsia="Calibri" w:hAnsi="Arial" w:cs="Arial"/>
                <w:bCs/>
                <w:lang w:val="es-ES" w:eastAsia="en-US"/>
              </w:rPr>
              <w:t>“adentro</w:t>
            </w:r>
            <w:r w:rsidRPr="00DD3F8E">
              <w:rPr>
                <w:rFonts w:ascii="Arial" w:eastAsia="Calibri" w:hAnsi="Arial" w:cs="Arial"/>
                <w:bCs/>
                <w:lang w:val="es-ES" w:eastAsia="en-US"/>
              </w:rPr>
              <w:t>” “arriba” y “abajo”</w:t>
            </w:r>
          </w:p>
          <w:p w14:paraId="1BA54394"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Puede decir su nombre, edad y sexo</w:t>
            </w:r>
          </w:p>
          <w:p w14:paraId="2E1E3E2A"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Está agregando nuevos contenidos semánticos a su repertorio</w:t>
            </w:r>
          </w:p>
          <w:p w14:paraId="594389FA" w14:textId="77777777" w:rsidR="00DD3F8E" w:rsidRPr="00DD3F8E" w:rsidRDefault="00DD3F8E" w:rsidP="00DD3F8E">
            <w:pPr>
              <w:pStyle w:val="Sinespaciado"/>
              <w:rPr>
                <w:rFonts w:ascii="Arial" w:eastAsia="Calibri" w:hAnsi="Arial" w:cs="Arial"/>
                <w:bCs/>
                <w:lang w:val="es-ES" w:eastAsia="en-US"/>
              </w:rPr>
            </w:pPr>
            <w:r w:rsidRPr="00DD3F8E">
              <w:rPr>
                <w:rFonts w:ascii="Arial" w:eastAsia="Calibri" w:hAnsi="Arial" w:cs="Arial"/>
                <w:bCs/>
                <w:lang w:val="es-ES" w:eastAsia="en-US"/>
              </w:rPr>
              <w:t>Prueban con lo que posee en su vocabulario la compatibilización de sustantivos y verbos para expresar el significado elegido</w:t>
            </w:r>
          </w:p>
          <w:p w14:paraId="38A566E5" w14:textId="77777777" w:rsidR="006F5D26" w:rsidRPr="002A2F49" w:rsidRDefault="00DD3F8E" w:rsidP="00DD3F8E">
            <w:pPr>
              <w:pStyle w:val="Sinespaciado"/>
              <w:rPr>
                <w:rFonts w:ascii="Arial" w:eastAsia="Calibri" w:hAnsi="Arial" w:cs="Arial"/>
                <w:bCs/>
                <w:lang w:val="es-ES" w:eastAsia="en-US"/>
              </w:rPr>
            </w:pPr>
            <w:r w:rsidRPr="002A2F49">
              <w:rPr>
                <w:rFonts w:ascii="Arial" w:eastAsia="Calibri" w:hAnsi="Arial" w:cs="Arial"/>
                <w:bCs/>
                <w:lang w:val="es-ES" w:eastAsia="en-US"/>
              </w:rPr>
              <w:t>Comprenden +/- 530 palabras</w:t>
            </w:r>
          </w:p>
          <w:p w14:paraId="61B89121"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 xml:space="preserve">Gozan de la producción de oraciones medianamente elaboradas y juegan con </w:t>
            </w:r>
            <w:r w:rsidRPr="004D0DE0">
              <w:rPr>
                <w:rFonts w:ascii="Arial" w:eastAsia="Calibri" w:hAnsi="Arial" w:cs="Arial"/>
                <w:bCs/>
                <w:lang w:val="es-ES" w:eastAsia="en-US"/>
              </w:rPr>
              <w:lastRenderedPageBreak/>
              <w:t>las estructuras variando orden y agregando atributos</w:t>
            </w:r>
          </w:p>
          <w:p w14:paraId="00A49C46"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Están comenzando a construir el sistema fonológico- fonético adulto</w:t>
            </w:r>
          </w:p>
          <w:p w14:paraId="460BD184"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Hay un 75% -90% de inteligibilidad</w:t>
            </w:r>
          </w:p>
          <w:p w14:paraId="4E71959C" w14:textId="532A4083"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Dificultad restante: r/rr</w:t>
            </w:r>
            <w:r w:rsidRPr="002A2F49">
              <w:rPr>
                <w:rFonts w:ascii="Arial" w:eastAsia="Calibri" w:hAnsi="Arial" w:cs="Arial"/>
                <w:bCs/>
                <w:lang w:val="es-ES" w:eastAsia="en-US"/>
              </w:rPr>
              <w:t xml:space="preserve">- </w:t>
            </w:r>
            <w:r w:rsidRPr="004D0DE0">
              <w:rPr>
                <w:rFonts w:ascii="Arial" w:eastAsia="Calibri" w:hAnsi="Arial" w:cs="Arial"/>
                <w:bCs/>
                <w:lang w:val="es-ES" w:eastAsia="en-US"/>
              </w:rPr>
              <w:t>ch/ y</w:t>
            </w:r>
            <w:r w:rsidRPr="004D0DE0">
              <w:rPr>
                <w:rFonts w:ascii="Arial" w:eastAsia="Calibri" w:hAnsi="Arial" w:cs="Arial"/>
                <w:bCs/>
                <w:lang w:val="es-ES" w:eastAsia="en-US"/>
              </w:rPr>
              <w:tab/>
              <w:t>grupos consonánticos</w:t>
            </w:r>
          </w:p>
          <w:p w14:paraId="7685731C"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Incluye adjetivos, adverbios, pronombres y preposiciones.</w:t>
            </w:r>
          </w:p>
          <w:p w14:paraId="789DF985"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Puede contar hasta tres</w:t>
            </w:r>
          </w:p>
          <w:p w14:paraId="5F7A695D" w14:textId="488C3713"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 xml:space="preserve">Las palabras se convierten en instrumentos para designar preceptos, conceptos, </w:t>
            </w:r>
            <w:r w:rsidRPr="002A2F49">
              <w:rPr>
                <w:rFonts w:ascii="Arial" w:eastAsia="Calibri" w:hAnsi="Arial" w:cs="Arial"/>
                <w:bCs/>
                <w:lang w:val="es-ES" w:eastAsia="en-US"/>
              </w:rPr>
              <w:t>ideas,</w:t>
            </w:r>
            <w:r w:rsidRPr="004D0DE0">
              <w:rPr>
                <w:rFonts w:ascii="Arial" w:eastAsia="Calibri" w:hAnsi="Arial" w:cs="Arial"/>
                <w:bCs/>
                <w:lang w:val="es-ES" w:eastAsia="en-US"/>
              </w:rPr>
              <w:t xml:space="preserve"> relaciones</w:t>
            </w:r>
          </w:p>
          <w:p w14:paraId="7628ECF9"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Comete algunos errores en sintaxis</w:t>
            </w:r>
          </w:p>
          <w:p w14:paraId="1B1804A5"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Comprende los adverbios flojo y fuerte</w:t>
            </w:r>
          </w:p>
          <w:p w14:paraId="0376EEE9"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Comprende las expresiones “el más grande” y “el más largo”</w:t>
            </w:r>
          </w:p>
          <w:p w14:paraId="04B80045"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Da nombre a su trabajo creativo</w:t>
            </w:r>
          </w:p>
          <w:p w14:paraId="21EEFD35"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Utiliza el plural terminado en s</w:t>
            </w:r>
          </w:p>
          <w:p w14:paraId="68749F30" w14:textId="77777777" w:rsidR="004D0DE0" w:rsidRPr="004D0DE0" w:rsidRDefault="004D0DE0" w:rsidP="004D0DE0">
            <w:pPr>
              <w:pStyle w:val="Sinespaciado"/>
              <w:rPr>
                <w:rFonts w:ascii="Arial" w:eastAsia="Calibri" w:hAnsi="Arial" w:cs="Arial"/>
                <w:bCs/>
                <w:lang w:val="es-ES" w:eastAsia="en-US"/>
              </w:rPr>
            </w:pPr>
            <w:r w:rsidRPr="004D0DE0">
              <w:rPr>
                <w:rFonts w:ascii="Arial" w:eastAsia="Calibri" w:hAnsi="Arial" w:cs="Arial"/>
                <w:bCs/>
                <w:lang w:val="es-ES" w:eastAsia="en-US"/>
              </w:rPr>
              <w:t>Habla sobre sus experiencias</w:t>
            </w:r>
          </w:p>
          <w:p w14:paraId="4B9AA441" w14:textId="5D0BD279" w:rsidR="004D0DE0" w:rsidRPr="002A2F49" w:rsidRDefault="004D0DE0" w:rsidP="004D0DE0">
            <w:pPr>
              <w:pStyle w:val="Sinespaciado"/>
              <w:rPr>
                <w:rFonts w:ascii="Arial" w:eastAsia="Calibri" w:hAnsi="Arial" w:cs="Arial"/>
                <w:bCs/>
                <w:lang w:eastAsia="en-US"/>
              </w:rPr>
            </w:pPr>
            <w:r w:rsidRPr="002A2F49">
              <w:rPr>
                <w:rFonts w:ascii="Arial" w:eastAsia="Calibri" w:hAnsi="Arial" w:cs="Arial"/>
                <w:bCs/>
                <w:lang w:val="es-ES" w:eastAsia="en-US"/>
              </w:rPr>
              <w:t>Utiliza los artículos determinados e indeterminados (el, la, un, una)</w:t>
            </w:r>
          </w:p>
        </w:tc>
      </w:tr>
    </w:tbl>
    <w:p w14:paraId="1250C0A7" w14:textId="09F1375D" w:rsidR="006A7425" w:rsidRDefault="006A7425" w:rsidP="00282174">
      <w:pPr>
        <w:contextualSpacing/>
        <w:jc w:val="both"/>
        <w:rPr>
          <w:rFonts w:ascii="Arial" w:eastAsia="Calibri" w:hAnsi="Arial" w:cs="Arial"/>
          <w:bCs/>
          <w:sz w:val="24"/>
          <w:szCs w:val="24"/>
          <w:lang w:eastAsia="en-US"/>
        </w:rPr>
      </w:pPr>
    </w:p>
    <w:p w14:paraId="05E594AD" w14:textId="53855291" w:rsidR="00B77A10" w:rsidRDefault="00B77A10" w:rsidP="00282174">
      <w:pPr>
        <w:contextualSpacing/>
        <w:jc w:val="both"/>
        <w:rPr>
          <w:rFonts w:ascii="Arial" w:eastAsia="Calibri" w:hAnsi="Arial" w:cs="Arial"/>
          <w:bCs/>
          <w:sz w:val="24"/>
          <w:szCs w:val="24"/>
          <w:lang w:eastAsia="en-US"/>
        </w:rPr>
      </w:pPr>
    </w:p>
    <w:p w14:paraId="3CBD547A" w14:textId="77777777" w:rsidR="00B77A10" w:rsidRPr="00282174" w:rsidRDefault="00B77A10" w:rsidP="00282174">
      <w:pPr>
        <w:contextualSpacing/>
        <w:jc w:val="both"/>
        <w:rPr>
          <w:rFonts w:ascii="Arial" w:eastAsia="Calibri" w:hAnsi="Arial" w:cs="Arial"/>
          <w:bCs/>
          <w:sz w:val="24"/>
          <w:szCs w:val="24"/>
          <w:lang w:eastAsia="en-US"/>
        </w:rPr>
      </w:pPr>
    </w:p>
    <w:p w14:paraId="01282A13" w14:textId="02EA8A68" w:rsidR="00282174" w:rsidRDefault="00A53CE9" w:rsidP="00282174">
      <w:pPr>
        <w:jc w:val="both"/>
        <w:rPr>
          <w:rFonts w:ascii="Arial" w:eastAsia="Calibri" w:hAnsi="Arial" w:cs="Arial"/>
          <w:b/>
          <w:sz w:val="24"/>
          <w:szCs w:val="24"/>
          <w:lang w:eastAsia="en-US"/>
        </w:rPr>
      </w:pPr>
      <w:bookmarkStart w:id="32" w:name="_Hlk48202921"/>
      <w:r>
        <w:rPr>
          <w:rFonts w:ascii="Arial" w:eastAsia="Calibri" w:hAnsi="Arial" w:cs="Arial"/>
          <w:b/>
          <w:sz w:val="24"/>
          <w:szCs w:val="24"/>
          <w:lang w:eastAsia="en-US"/>
        </w:rPr>
        <w:t xml:space="preserve">5.2 </w:t>
      </w:r>
      <w:r w:rsidR="00282174" w:rsidRPr="00282174">
        <w:rPr>
          <w:rFonts w:ascii="Arial" w:eastAsia="Calibri" w:hAnsi="Arial" w:cs="Arial"/>
          <w:b/>
          <w:sz w:val="24"/>
          <w:szCs w:val="24"/>
          <w:lang w:eastAsia="en-US"/>
        </w:rPr>
        <w:t>Capítulo II.</w:t>
      </w:r>
      <w:r w:rsidR="00282174" w:rsidRPr="00282174">
        <w:rPr>
          <w:rFonts w:ascii="Arial" w:eastAsia="Calibri" w:hAnsi="Arial" w:cs="Arial"/>
          <w:bCs/>
          <w:sz w:val="24"/>
          <w:szCs w:val="24"/>
          <w:lang w:eastAsia="en-US"/>
        </w:rPr>
        <w:t xml:space="preserve"> </w:t>
      </w:r>
      <w:r w:rsidR="00282174" w:rsidRPr="00282174">
        <w:rPr>
          <w:rFonts w:ascii="Arial" w:eastAsia="Calibri" w:hAnsi="Arial" w:cs="Arial"/>
          <w:b/>
          <w:sz w:val="24"/>
          <w:szCs w:val="24"/>
          <w:lang w:eastAsia="en-US"/>
        </w:rPr>
        <w:t xml:space="preserve">Estrategias </w:t>
      </w:r>
      <w:r w:rsidR="00B66DEB">
        <w:rPr>
          <w:rFonts w:ascii="Arial" w:eastAsia="Calibri" w:hAnsi="Arial" w:cs="Arial"/>
          <w:b/>
          <w:sz w:val="24"/>
          <w:szCs w:val="24"/>
          <w:lang w:eastAsia="en-US"/>
        </w:rPr>
        <w:t xml:space="preserve">lingüísticas </w:t>
      </w:r>
      <w:r w:rsidR="00E46EB7">
        <w:rPr>
          <w:rFonts w:ascii="Arial" w:eastAsia="Calibri" w:hAnsi="Arial" w:cs="Arial"/>
          <w:b/>
          <w:sz w:val="24"/>
          <w:szCs w:val="24"/>
          <w:lang w:eastAsia="en-US"/>
        </w:rPr>
        <w:t>en la interacción adulto-niño.</w:t>
      </w:r>
    </w:p>
    <w:p w14:paraId="4189A7AF" w14:textId="006D8436" w:rsidR="00497E29" w:rsidRPr="00B83FB9" w:rsidRDefault="00F1372A" w:rsidP="00722445">
      <w:pPr>
        <w:pStyle w:val="Sinespaciado"/>
        <w:spacing w:line="360" w:lineRule="auto"/>
        <w:jc w:val="both"/>
        <w:rPr>
          <w:rFonts w:ascii="Arial" w:hAnsi="Arial" w:cs="Arial"/>
          <w:sz w:val="24"/>
          <w:szCs w:val="24"/>
          <w:lang w:val="es-ES"/>
        </w:rPr>
      </w:pPr>
      <w:r w:rsidRPr="00B83FB9">
        <w:rPr>
          <w:rFonts w:ascii="Arial" w:hAnsi="Arial" w:cs="Arial"/>
          <w:sz w:val="24"/>
          <w:szCs w:val="24"/>
          <w:lang w:val="es-ES"/>
        </w:rPr>
        <w:t xml:space="preserve">Los adultos cuidadores poseen habilidades que los hacen </w:t>
      </w:r>
      <w:r w:rsidR="00515916" w:rsidRPr="00B83FB9">
        <w:rPr>
          <w:rFonts w:ascii="Arial" w:hAnsi="Arial" w:cs="Arial"/>
          <w:sz w:val="24"/>
          <w:szCs w:val="24"/>
          <w:lang w:val="es-ES"/>
        </w:rPr>
        <w:t>más</w:t>
      </w:r>
      <w:r w:rsidRPr="00B83FB9">
        <w:rPr>
          <w:rFonts w:ascii="Arial" w:hAnsi="Arial" w:cs="Arial"/>
          <w:sz w:val="24"/>
          <w:szCs w:val="24"/>
          <w:lang w:val="es-ES"/>
        </w:rPr>
        <w:t xml:space="preserve"> competentes o no en situaciones de crianza de los </w:t>
      </w:r>
      <w:r w:rsidR="00515916" w:rsidRPr="00B83FB9">
        <w:rPr>
          <w:rFonts w:ascii="Arial" w:hAnsi="Arial" w:cs="Arial"/>
          <w:sz w:val="24"/>
          <w:szCs w:val="24"/>
          <w:lang w:val="es-ES"/>
        </w:rPr>
        <w:t xml:space="preserve">hijos. Estas competencias </w:t>
      </w:r>
      <w:r w:rsidR="00373BC3" w:rsidRPr="00B83FB9">
        <w:rPr>
          <w:rFonts w:ascii="Arial" w:hAnsi="Arial" w:cs="Arial"/>
          <w:sz w:val="24"/>
          <w:szCs w:val="24"/>
          <w:lang w:val="es-ES"/>
        </w:rPr>
        <w:t xml:space="preserve">están supeditadas a múltiples causas (contextos vulnerables, cultura, educación, etc.). Debido a ello las </w:t>
      </w:r>
      <w:r w:rsidR="00515916" w:rsidRPr="00B83FB9">
        <w:rPr>
          <w:rFonts w:ascii="Arial" w:hAnsi="Arial" w:cs="Arial"/>
          <w:sz w:val="24"/>
          <w:szCs w:val="24"/>
          <w:lang w:val="es-ES"/>
        </w:rPr>
        <w:t>estrategias</w:t>
      </w:r>
      <w:r w:rsidR="00373BC3" w:rsidRPr="00B83FB9">
        <w:rPr>
          <w:rFonts w:ascii="Arial" w:hAnsi="Arial" w:cs="Arial"/>
          <w:sz w:val="24"/>
          <w:szCs w:val="24"/>
          <w:lang w:val="es-ES"/>
        </w:rPr>
        <w:t xml:space="preserve"> que se implementen</w:t>
      </w:r>
      <w:r w:rsidR="004B517C" w:rsidRPr="00B83FB9">
        <w:rPr>
          <w:rFonts w:ascii="Arial" w:hAnsi="Arial" w:cs="Arial"/>
          <w:sz w:val="24"/>
          <w:szCs w:val="24"/>
          <w:lang w:val="es-ES"/>
        </w:rPr>
        <w:t xml:space="preserve"> demuestra</w:t>
      </w:r>
      <w:r w:rsidR="00373BC3" w:rsidRPr="00B83FB9">
        <w:rPr>
          <w:rFonts w:ascii="Arial" w:hAnsi="Arial" w:cs="Arial"/>
          <w:sz w:val="24"/>
          <w:szCs w:val="24"/>
          <w:lang w:val="es-ES"/>
        </w:rPr>
        <w:t xml:space="preserve"> una respuesta diferente</w:t>
      </w:r>
      <w:r w:rsidR="004B517C" w:rsidRPr="00B83FB9">
        <w:rPr>
          <w:rFonts w:ascii="Arial" w:hAnsi="Arial" w:cs="Arial"/>
          <w:sz w:val="24"/>
          <w:szCs w:val="24"/>
          <w:lang w:val="es-ES"/>
        </w:rPr>
        <w:t xml:space="preserve"> hacia el</w:t>
      </w:r>
      <w:r w:rsidR="00373BC3" w:rsidRPr="00B83FB9">
        <w:rPr>
          <w:rFonts w:ascii="Arial" w:hAnsi="Arial" w:cs="Arial"/>
          <w:sz w:val="24"/>
          <w:szCs w:val="24"/>
          <w:lang w:val="es-ES"/>
        </w:rPr>
        <w:t xml:space="preserve"> niño y</w:t>
      </w:r>
      <w:r w:rsidR="004B517C" w:rsidRPr="00B83FB9">
        <w:rPr>
          <w:rFonts w:ascii="Arial" w:hAnsi="Arial" w:cs="Arial"/>
          <w:sz w:val="24"/>
          <w:szCs w:val="24"/>
          <w:lang w:val="es-ES"/>
        </w:rPr>
        <w:t xml:space="preserve"> una forma de los adultos de implicarse en la crianza de sus hijos. </w:t>
      </w:r>
      <w:r w:rsidR="00C90FCC" w:rsidRPr="00B83FB9">
        <w:rPr>
          <w:rFonts w:ascii="Arial" w:hAnsi="Arial" w:cs="Arial"/>
          <w:sz w:val="24"/>
          <w:szCs w:val="24"/>
          <w:lang w:val="es-ES"/>
        </w:rPr>
        <w:t>Las c</w:t>
      </w:r>
      <w:r w:rsidR="00497E29" w:rsidRPr="00B83FB9">
        <w:rPr>
          <w:rFonts w:ascii="Arial" w:hAnsi="Arial" w:cs="Arial"/>
          <w:sz w:val="24"/>
          <w:szCs w:val="24"/>
          <w:lang w:val="es-ES"/>
        </w:rPr>
        <w:t xml:space="preserve">onductas </w:t>
      </w:r>
      <w:r w:rsidR="004B517C" w:rsidRPr="00B83FB9">
        <w:rPr>
          <w:rFonts w:ascii="Arial" w:hAnsi="Arial" w:cs="Arial"/>
          <w:sz w:val="24"/>
          <w:szCs w:val="24"/>
          <w:lang w:val="es-ES"/>
        </w:rPr>
        <w:t xml:space="preserve">potencialmente </w:t>
      </w:r>
      <w:r w:rsidR="00497E29" w:rsidRPr="00B83FB9">
        <w:rPr>
          <w:rFonts w:ascii="Arial" w:hAnsi="Arial" w:cs="Arial"/>
          <w:sz w:val="24"/>
          <w:szCs w:val="24"/>
          <w:lang w:val="es-ES"/>
        </w:rPr>
        <w:t>significativas del adulto que van a determinar el contexto lingüístico</w:t>
      </w:r>
      <w:r w:rsidR="00C90FCC" w:rsidRPr="00B83FB9">
        <w:rPr>
          <w:rFonts w:ascii="Arial" w:hAnsi="Arial" w:cs="Arial"/>
          <w:sz w:val="24"/>
          <w:szCs w:val="24"/>
          <w:lang w:val="es-ES"/>
        </w:rPr>
        <w:t xml:space="preserve"> </w:t>
      </w:r>
      <w:r w:rsidR="004B517C" w:rsidRPr="00B83FB9">
        <w:rPr>
          <w:rFonts w:ascii="Arial" w:hAnsi="Arial" w:cs="Arial"/>
          <w:sz w:val="24"/>
          <w:szCs w:val="24"/>
          <w:lang w:val="es-ES"/>
        </w:rPr>
        <w:t xml:space="preserve">enriquecido </w:t>
      </w:r>
      <w:r w:rsidR="00C90FCC" w:rsidRPr="00B83FB9">
        <w:rPr>
          <w:rFonts w:ascii="Arial" w:hAnsi="Arial" w:cs="Arial"/>
          <w:sz w:val="24"/>
          <w:szCs w:val="24"/>
          <w:lang w:val="es-ES"/>
        </w:rPr>
        <w:t>están orientadas a proporcionar una estimulación de calidad</w:t>
      </w:r>
      <w:r w:rsidR="00D37DCF" w:rsidRPr="00B83FB9">
        <w:rPr>
          <w:rFonts w:ascii="Arial" w:hAnsi="Arial" w:cs="Arial"/>
          <w:sz w:val="24"/>
          <w:szCs w:val="24"/>
          <w:lang w:val="es-ES"/>
        </w:rPr>
        <w:t xml:space="preserve">, con el objetivo de potenciar el desarrollo global y armónico. Acompañando </w:t>
      </w:r>
      <w:r w:rsidR="004B517C" w:rsidRPr="00B83FB9">
        <w:rPr>
          <w:rFonts w:ascii="Arial" w:hAnsi="Arial" w:cs="Arial"/>
          <w:sz w:val="24"/>
          <w:szCs w:val="24"/>
          <w:lang w:val="es-ES"/>
        </w:rPr>
        <w:t xml:space="preserve">así, </w:t>
      </w:r>
      <w:r w:rsidR="00D37DCF" w:rsidRPr="00B83FB9">
        <w:rPr>
          <w:rFonts w:ascii="Arial" w:hAnsi="Arial" w:cs="Arial"/>
          <w:sz w:val="24"/>
          <w:szCs w:val="24"/>
          <w:lang w:val="es-ES"/>
        </w:rPr>
        <w:t>desde la adecuación de espacios e interacción según su ritmo de desarrollo teniendo en cuenta la edad y los intereses del niño/a</w:t>
      </w:r>
      <w:r w:rsidR="00D37DCF" w:rsidRPr="00B83FB9">
        <w:rPr>
          <w:rStyle w:val="Refdenotaalpie"/>
          <w:rFonts w:ascii="Arial" w:hAnsi="Arial" w:cs="Arial"/>
          <w:sz w:val="24"/>
          <w:szCs w:val="24"/>
          <w:lang w:val="es-ES"/>
        </w:rPr>
        <w:footnoteReference w:id="12"/>
      </w:r>
      <w:r w:rsidR="00D37DCF" w:rsidRPr="00B83FB9">
        <w:rPr>
          <w:rFonts w:ascii="Arial" w:hAnsi="Arial" w:cs="Arial"/>
          <w:sz w:val="24"/>
          <w:szCs w:val="24"/>
          <w:lang w:val="es-ES"/>
        </w:rPr>
        <w:t>.</w:t>
      </w:r>
      <w:r w:rsidR="004B517C" w:rsidRPr="00B83FB9">
        <w:rPr>
          <w:rFonts w:ascii="Arial" w:hAnsi="Arial" w:cs="Arial"/>
          <w:sz w:val="24"/>
          <w:szCs w:val="24"/>
          <w:lang w:val="es-ES"/>
        </w:rPr>
        <w:t xml:space="preserve"> A </w:t>
      </w:r>
      <w:r w:rsidR="00761210" w:rsidRPr="00B83FB9">
        <w:rPr>
          <w:rFonts w:ascii="Arial" w:hAnsi="Arial" w:cs="Arial"/>
          <w:sz w:val="24"/>
          <w:szCs w:val="24"/>
          <w:lang w:val="es-ES"/>
        </w:rPr>
        <w:t>continuación,</w:t>
      </w:r>
      <w:r w:rsidR="004B517C" w:rsidRPr="00B83FB9">
        <w:rPr>
          <w:rFonts w:ascii="Arial" w:hAnsi="Arial" w:cs="Arial"/>
          <w:sz w:val="24"/>
          <w:szCs w:val="24"/>
          <w:lang w:val="es-ES"/>
        </w:rPr>
        <w:t xml:space="preserve"> se enuncian posibles estrategias favorecedoras de lo anteriormente expuesto.</w:t>
      </w:r>
    </w:p>
    <w:p w14:paraId="0475ABC4" w14:textId="5AF803A9" w:rsidR="00761210" w:rsidRPr="00185751" w:rsidRDefault="00761210" w:rsidP="00722445">
      <w:pPr>
        <w:pStyle w:val="Sinespaciado"/>
        <w:spacing w:line="360" w:lineRule="auto"/>
        <w:jc w:val="both"/>
        <w:rPr>
          <w:rFonts w:ascii="Arial" w:hAnsi="Arial" w:cs="Arial"/>
          <w:iCs/>
          <w:sz w:val="24"/>
          <w:szCs w:val="24"/>
          <w:lang w:val="es-ES"/>
        </w:rPr>
      </w:pPr>
      <w:r w:rsidRPr="00185751">
        <w:rPr>
          <w:rFonts w:ascii="Arial" w:hAnsi="Arial" w:cs="Arial"/>
          <w:iCs/>
          <w:sz w:val="24"/>
          <w:szCs w:val="24"/>
          <w:lang w:val="es-ES"/>
        </w:rPr>
        <w:t>Relacionado al ambiente:</w:t>
      </w:r>
    </w:p>
    <w:p w14:paraId="628C0641" w14:textId="70CED47B" w:rsidR="00761210" w:rsidRPr="00A94718" w:rsidRDefault="00761210" w:rsidP="00722445">
      <w:pPr>
        <w:pStyle w:val="Sinespaciado"/>
        <w:spacing w:line="360" w:lineRule="auto"/>
        <w:jc w:val="both"/>
        <w:rPr>
          <w:rFonts w:ascii="Arial" w:hAnsi="Arial" w:cs="Arial"/>
          <w:sz w:val="24"/>
          <w:szCs w:val="24"/>
        </w:rPr>
      </w:pPr>
      <w:r w:rsidRPr="00B83FB9">
        <w:rPr>
          <w:rFonts w:ascii="Arial" w:hAnsi="Arial" w:cs="Arial"/>
          <w:sz w:val="24"/>
          <w:szCs w:val="24"/>
          <w:lang w:val="es-ES"/>
        </w:rPr>
        <w:t>El adulto proporciona</w:t>
      </w:r>
      <w:r w:rsidR="00960E1C" w:rsidRPr="00B83FB9">
        <w:rPr>
          <w:rFonts w:ascii="Arial" w:hAnsi="Arial" w:cs="Arial"/>
          <w:sz w:val="24"/>
          <w:szCs w:val="24"/>
          <w:lang w:val="es-ES"/>
        </w:rPr>
        <w:t xml:space="preserve"> un medio consistente para expresar la intención</w:t>
      </w:r>
      <w:r w:rsidRPr="00B83FB9">
        <w:rPr>
          <w:rFonts w:ascii="Arial" w:hAnsi="Arial" w:cs="Arial"/>
          <w:sz w:val="24"/>
          <w:szCs w:val="24"/>
          <w:lang w:val="es-ES"/>
        </w:rPr>
        <w:t>, es capaz de adecuar los ambientes para promover la interacción</w:t>
      </w:r>
      <w:r w:rsidR="00B83FB9">
        <w:rPr>
          <w:rFonts w:ascii="Arial" w:hAnsi="Arial" w:cs="Arial"/>
          <w:sz w:val="24"/>
          <w:szCs w:val="24"/>
          <w:lang w:val="es-ES"/>
        </w:rPr>
        <w:t>,</w:t>
      </w:r>
      <w:r w:rsidR="00B83FB9" w:rsidRPr="00B83FB9">
        <w:rPr>
          <w:rFonts w:ascii="Arial" w:hAnsi="Arial" w:cs="Arial"/>
          <w:sz w:val="24"/>
          <w:szCs w:val="24"/>
        </w:rPr>
        <w:t xml:space="preserve"> particip</w:t>
      </w:r>
      <w:r w:rsidR="00B83FB9">
        <w:rPr>
          <w:rFonts w:ascii="Arial" w:hAnsi="Arial" w:cs="Arial"/>
          <w:sz w:val="24"/>
          <w:szCs w:val="24"/>
        </w:rPr>
        <w:t>a</w:t>
      </w:r>
      <w:r w:rsidR="00B83FB9" w:rsidRPr="00B83FB9">
        <w:rPr>
          <w:rFonts w:ascii="Arial" w:hAnsi="Arial" w:cs="Arial"/>
          <w:sz w:val="24"/>
          <w:szCs w:val="24"/>
        </w:rPr>
        <w:t xml:space="preserve"> al niño de los acontecimientos diarios que suceden dentro de la dinámica familiar</w:t>
      </w:r>
      <w:r w:rsidR="00B83FB9">
        <w:rPr>
          <w:rFonts w:ascii="Arial" w:hAnsi="Arial" w:cs="Arial"/>
          <w:sz w:val="24"/>
          <w:szCs w:val="24"/>
        </w:rPr>
        <w:t>,</w:t>
      </w:r>
      <w:r w:rsidR="00A94718">
        <w:rPr>
          <w:rFonts w:ascii="Arial" w:hAnsi="Arial" w:cs="Arial"/>
          <w:sz w:val="24"/>
          <w:szCs w:val="24"/>
        </w:rPr>
        <w:t xml:space="preserve"> logra </w:t>
      </w:r>
      <w:r w:rsidR="00A94718">
        <w:rPr>
          <w:rFonts w:ascii="Arial" w:hAnsi="Arial" w:cs="Arial"/>
          <w:sz w:val="24"/>
          <w:szCs w:val="24"/>
        </w:rPr>
        <w:lastRenderedPageBreak/>
        <w:t>proporcionar</w:t>
      </w:r>
      <w:r w:rsidR="00A94718" w:rsidRPr="00B83FB9">
        <w:rPr>
          <w:rFonts w:ascii="Arial" w:hAnsi="Arial" w:cs="Arial"/>
          <w:sz w:val="24"/>
          <w:szCs w:val="24"/>
        </w:rPr>
        <w:t xml:space="preserve"> horarios estables que permitan al niño anticipar lo que va a ocurrir</w:t>
      </w:r>
      <w:r w:rsidR="00A94718">
        <w:rPr>
          <w:rFonts w:ascii="Arial" w:hAnsi="Arial" w:cs="Arial"/>
          <w:sz w:val="24"/>
          <w:szCs w:val="24"/>
        </w:rPr>
        <w:t>, u</w:t>
      </w:r>
      <w:r w:rsidR="00A94718" w:rsidRPr="00B83FB9">
        <w:rPr>
          <w:rFonts w:ascii="Arial" w:hAnsi="Arial" w:cs="Arial"/>
          <w:sz w:val="24"/>
          <w:szCs w:val="24"/>
        </w:rPr>
        <w:t>tiliza el entorno y sus estímulos para favorecer la</w:t>
      </w:r>
      <w:r w:rsidR="00A94718">
        <w:rPr>
          <w:rFonts w:ascii="Arial" w:hAnsi="Arial" w:cs="Arial"/>
          <w:sz w:val="24"/>
          <w:szCs w:val="24"/>
        </w:rPr>
        <w:t xml:space="preserve">s </w:t>
      </w:r>
      <w:r w:rsidR="00A94718" w:rsidRPr="00B83FB9">
        <w:rPr>
          <w:rFonts w:ascii="Arial" w:hAnsi="Arial" w:cs="Arial"/>
          <w:sz w:val="24"/>
          <w:szCs w:val="24"/>
        </w:rPr>
        <w:t>rutinas</w:t>
      </w:r>
      <w:r w:rsidR="00A94718">
        <w:rPr>
          <w:rFonts w:ascii="Arial" w:hAnsi="Arial" w:cs="Arial"/>
          <w:sz w:val="24"/>
          <w:szCs w:val="24"/>
        </w:rPr>
        <w:t xml:space="preserve">, ofrece </w:t>
      </w:r>
      <w:r w:rsidR="00A94718" w:rsidRPr="00B83FB9">
        <w:rPr>
          <w:rFonts w:ascii="Arial" w:hAnsi="Arial" w:cs="Arial"/>
          <w:sz w:val="24"/>
          <w:szCs w:val="24"/>
        </w:rPr>
        <w:t xml:space="preserve">un entorno </w:t>
      </w:r>
      <w:r w:rsidR="00A94718">
        <w:rPr>
          <w:rFonts w:ascii="Arial" w:hAnsi="Arial" w:cs="Arial"/>
          <w:sz w:val="24"/>
          <w:szCs w:val="24"/>
        </w:rPr>
        <w:t xml:space="preserve">con </w:t>
      </w:r>
      <w:r w:rsidR="00A94718" w:rsidRPr="00B83FB9">
        <w:rPr>
          <w:rFonts w:ascii="Arial" w:hAnsi="Arial" w:cs="Arial"/>
          <w:sz w:val="24"/>
          <w:szCs w:val="24"/>
        </w:rPr>
        <w:t>objetos de distintos tamaños, colores, formas, consistencias y con distintos sonidos</w:t>
      </w:r>
      <w:r w:rsidR="003F5F63">
        <w:rPr>
          <w:rFonts w:ascii="Arial" w:hAnsi="Arial" w:cs="Arial"/>
          <w:sz w:val="24"/>
          <w:szCs w:val="24"/>
        </w:rPr>
        <w:t>.</w:t>
      </w:r>
      <w:r w:rsidR="00A94718" w:rsidRPr="00B83FB9">
        <w:rPr>
          <w:rFonts w:ascii="Arial" w:hAnsi="Arial" w:cs="Arial"/>
          <w:sz w:val="24"/>
          <w:szCs w:val="24"/>
        </w:rPr>
        <w:t xml:space="preserve"> </w:t>
      </w:r>
    </w:p>
    <w:p w14:paraId="1BE0CBC4" w14:textId="77777777" w:rsidR="00761210" w:rsidRPr="00185751" w:rsidRDefault="00761210" w:rsidP="00722445">
      <w:pPr>
        <w:pStyle w:val="Sinespaciado"/>
        <w:spacing w:line="360" w:lineRule="auto"/>
        <w:jc w:val="both"/>
        <w:rPr>
          <w:rFonts w:ascii="Arial" w:hAnsi="Arial" w:cs="Arial"/>
          <w:iCs/>
          <w:sz w:val="24"/>
          <w:szCs w:val="24"/>
          <w:lang w:val="es-ES"/>
        </w:rPr>
      </w:pPr>
      <w:r w:rsidRPr="00185751">
        <w:rPr>
          <w:rFonts w:ascii="Arial" w:hAnsi="Arial" w:cs="Arial"/>
          <w:iCs/>
          <w:sz w:val="24"/>
          <w:szCs w:val="24"/>
          <w:lang w:val="es-ES"/>
        </w:rPr>
        <w:t xml:space="preserve">Relacionado a la comunicación: </w:t>
      </w:r>
    </w:p>
    <w:p w14:paraId="7ACC779E" w14:textId="198B4F96" w:rsidR="00960E1C" w:rsidRPr="00A94718" w:rsidRDefault="003F5F63" w:rsidP="00722445">
      <w:pPr>
        <w:pStyle w:val="Sinespaciado"/>
        <w:spacing w:line="360" w:lineRule="auto"/>
        <w:jc w:val="both"/>
        <w:rPr>
          <w:rFonts w:ascii="Arial" w:hAnsi="Arial" w:cs="Arial"/>
          <w:sz w:val="24"/>
          <w:szCs w:val="24"/>
        </w:rPr>
      </w:pPr>
      <w:r>
        <w:rPr>
          <w:rFonts w:ascii="Arial" w:hAnsi="Arial" w:cs="Arial"/>
          <w:sz w:val="24"/>
          <w:szCs w:val="24"/>
          <w:lang w:val="es-ES"/>
        </w:rPr>
        <w:t>U</w:t>
      </w:r>
      <w:r w:rsidR="00761210" w:rsidRPr="00B83FB9">
        <w:rPr>
          <w:rFonts w:ascii="Arial" w:hAnsi="Arial" w:cs="Arial"/>
          <w:sz w:val="24"/>
          <w:szCs w:val="24"/>
          <w:lang w:val="es-ES"/>
        </w:rPr>
        <w:t>tiliza eficazmente al</w:t>
      </w:r>
      <w:r w:rsidR="00960E1C" w:rsidRPr="00B83FB9">
        <w:rPr>
          <w:rFonts w:ascii="Arial" w:hAnsi="Arial" w:cs="Arial"/>
          <w:sz w:val="24"/>
          <w:szCs w:val="24"/>
          <w:lang w:val="es-ES"/>
        </w:rPr>
        <w:t xml:space="preserve"> lenguaje como herramienta de regulación emocional</w:t>
      </w:r>
      <w:r w:rsidR="00761210" w:rsidRPr="00B83FB9">
        <w:rPr>
          <w:rFonts w:ascii="Arial" w:hAnsi="Arial" w:cs="Arial"/>
          <w:sz w:val="24"/>
          <w:szCs w:val="24"/>
          <w:lang w:val="es-ES"/>
        </w:rPr>
        <w:t>, además lo u</w:t>
      </w:r>
      <w:r w:rsidR="00960E1C" w:rsidRPr="00B83FB9">
        <w:rPr>
          <w:rFonts w:ascii="Arial" w:hAnsi="Arial" w:cs="Arial"/>
          <w:sz w:val="24"/>
          <w:szCs w:val="24"/>
          <w:lang w:val="es-ES"/>
        </w:rPr>
        <w:t>sa para anticipar cambios de rutinas</w:t>
      </w:r>
      <w:r w:rsidR="00761210" w:rsidRPr="00B83FB9">
        <w:rPr>
          <w:rFonts w:ascii="Arial" w:hAnsi="Arial" w:cs="Arial"/>
          <w:sz w:val="24"/>
          <w:szCs w:val="24"/>
          <w:lang w:val="es-ES"/>
        </w:rPr>
        <w:t xml:space="preserve">, busca el aumento de la frecuencia comunicativa, </w:t>
      </w:r>
      <w:r w:rsidR="00B83FB9">
        <w:rPr>
          <w:rFonts w:ascii="Arial" w:hAnsi="Arial" w:cs="Arial"/>
          <w:sz w:val="24"/>
          <w:szCs w:val="24"/>
        </w:rPr>
        <w:t>f</w:t>
      </w:r>
      <w:r w:rsidR="00B83FB9" w:rsidRPr="00B83FB9">
        <w:rPr>
          <w:rFonts w:ascii="Arial" w:hAnsi="Arial" w:cs="Arial"/>
          <w:sz w:val="24"/>
          <w:szCs w:val="24"/>
        </w:rPr>
        <w:t xml:space="preserve">omenta la conversación con </w:t>
      </w:r>
      <w:r w:rsidR="00B83FB9">
        <w:rPr>
          <w:rFonts w:ascii="Arial" w:hAnsi="Arial" w:cs="Arial"/>
          <w:sz w:val="24"/>
          <w:szCs w:val="24"/>
        </w:rPr>
        <w:t>su hijo</w:t>
      </w:r>
      <w:r w:rsidR="00B83FB9" w:rsidRPr="00B83FB9">
        <w:rPr>
          <w:rFonts w:ascii="Arial" w:hAnsi="Arial" w:cs="Arial"/>
          <w:sz w:val="24"/>
          <w:szCs w:val="24"/>
        </w:rPr>
        <w:t>, aunque aún no hable</w:t>
      </w:r>
      <w:r w:rsidR="00B83FB9">
        <w:rPr>
          <w:rFonts w:ascii="Arial" w:hAnsi="Arial" w:cs="Arial"/>
          <w:sz w:val="24"/>
          <w:szCs w:val="24"/>
        </w:rPr>
        <w:t xml:space="preserve">, </w:t>
      </w:r>
      <w:r w:rsidR="00682FF2">
        <w:rPr>
          <w:rFonts w:ascii="Arial" w:hAnsi="Arial" w:cs="Arial"/>
          <w:sz w:val="24"/>
          <w:szCs w:val="24"/>
        </w:rPr>
        <w:t>intenta e</w:t>
      </w:r>
      <w:r w:rsidR="00682FF2" w:rsidRPr="00B83FB9">
        <w:rPr>
          <w:rFonts w:ascii="Arial" w:hAnsi="Arial" w:cs="Arial"/>
          <w:sz w:val="24"/>
          <w:szCs w:val="24"/>
        </w:rPr>
        <w:t>scucharlo</w:t>
      </w:r>
      <w:r w:rsidR="00682FF2">
        <w:rPr>
          <w:rFonts w:ascii="Arial" w:hAnsi="Arial" w:cs="Arial"/>
          <w:sz w:val="24"/>
          <w:szCs w:val="24"/>
        </w:rPr>
        <w:t xml:space="preserve"> y atender cuando quiere comunicarse,</w:t>
      </w:r>
      <w:r w:rsidR="00A94718">
        <w:rPr>
          <w:rFonts w:ascii="Arial" w:hAnsi="Arial" w:cs="Arial"/>
          <w:sz w:val="24"/>
          <w:szCs w:val="24"/>
        </w:rPr>
        <w:t xml:space="preserve"> h</w:t>
      </w:r>
      <w:r w:rsidR="00A94718" w:rsidRPr="00B83FB9">
        <w:rPr>
          <w:rFonts w:ascii="Arial" w:hAnsi="Arial" w:cs="Arial"/>
          <w:sz w:val="24"/>
          <w:szCs w:val="24"/>
        </w:rPr>
        <w:t>abla utilizando gestos y entonación</w:t>
      </w:r>
      <w:r w:rsidR="00A94718">
        <w:rPr>
          <w:rFonts w:ascii="Arial" w:hAnsi="Arial" w:cs="Arial"/>
          <w:sz w:val="24"/>
          <w:szCs w:val="24"/>
        </w:rPr>
        <w:t>, r</w:t>
      </w:r>
      <w:r w:rsidR="00A94718" w:rsidRPr="00B83FB9">
        <w:rPr>
          <w:rFonts w:ascii="Arial" w:hAnsi="Arial" w:cs="Arial"/>
          <w:sz w:val="24"/>
          <w:szCs w:val="24"/>
        </w:rPr>
        <w:t>esponde siempre a sus llamadas</w:t>
      </w:r>
      <w:r w:rsidR="00A94718">
        <w:rPr>
          <w:rFonts w:ascii="Arial" w:hAnsi="Arial" w:cs="Arial"/>
          <w:sz w:val="24"/>
          <w:szCs w:val="24"/>
        </w:rPr>
        <w:t xml:space="preserve"> </w:t>
      </w:r>
      <w:r w:rsidR="00A94718" w:rsidRPr="00B83FB9">
        <w:rPr>
          <w:rFonts w:ascii="Arial" w:hAnsi="Arial" w:cs="Arial"/>
          <w:sz w:val="24"/>
          <w:szCs w:val="24"/>
        </w:rPr>
        <w:t xml:space="preserve">de forma que el niño perciba que </w:t>
      </w:r>
      <w:r w:rsidR="00A94718">
        <w:rPr>
          <w:rFonts w:ascii="Arial" w:hAnsi="Arial" w:cs="Arial"/>
          <w:sz w:val="24"/>
          <w:szCs w:val="24"/>
        </w:rPr>
        <w:t xml:space="preserve">es </w:t>
      </w:r>
      <w:r w:rsidR="00A94718" w:rsidRPr="00B83FB9">
        <w:rPr>
          <w:rFonts w:ascii="Arial" w:hAnsi="Arial" w:cs="Arial"/>
          <w:sz w:val="24"/>
          <w:szCs w:val="24"/>
        </w:rPr>
        <w:t>escucha</w:t>
      </w:r>
      <w:r w:rsidR="00A94718">
        <w:rPr>
          <w:rFonts w:ascii="Arial" w:hAnsi="Arial" w:cs="Arial"/>
          <w:sz w:val="24"/>
          <w:szCs w:val="24"/>
        </w:rPr>
        <w:t>do, de acuerdo a la edad usa un habla</w:t>
      </w:r>
      <w:r w:rsidR="00A94718" w:rsidRPr="00B83FB9">
        <w:rPr>
          <w:rFonts w:ascii="Arial" w:hAnsi="Arial" w:cs="Arial"/>
          <w:sz w:val="24"/>
          <w:szCs w:val="24"/>
        </w:rPr>
        <w:t xml:space="preserve"> con ritmo, repitiendo sonidos fáciles, con entonación atractiva y afectuosa</w:t>
      </w:r>
      <w:r w:rsidR="00A94718">
        <w:rPr>
          <w:rFonts w:ascii="Arial" w:hAnsi="Arial" w:cs="Arial"/>
          <w:sz w:val="24"/>
          <w:szCs w:val="24"/>
        </w:rPr>
        <w:t xml:space="preserve"> expresando las palabras</w:t>
      </w:r>
      <w:r w:rsidR="00A94718" w:rsidRPr="00B83FB9">
        <w:rPr>
          <w:rFonts w:ascii="Arial" w:hAnsi="Arial" w:cs="Arial"/>
          <w:sz w:val="24"/>
          <w:szCs w:val="24"/>
        </w:rPr>
        <w:t xml:space="preserve"> de forma correcta</w:t>
      </w:r>
      <w:r w:rsidR="00A94718">
        <w:rPr>
          <w:rFonts w:ascii="Arial" w:hAnsi="Arial" w:cs="Arial"/>
          <w:sz w:val="24"/>
          <w:szCs w:val="24"/>
        </w:rPr>
        <w:t xml:space="preserve">, </w:t>
      </w:r>
      <w:r w:rsidR="00156F1D">
        <w:rPr>
          <w:rFonts w:ascii="Arial" w:hAnsi="Arial" w:cs="Arial"/>
          <w:sz w:val="24"/>
          <w:szCs w:val="24"/>
        </w:rPr>
        <w:t>nomina</w:t>
      </w:r>
      <w:r w:rsidR="00A94718">
        <w:rPr>
          <w:rFonts w:ascii="Arial" w:hAnsi="Arial" w:cs="Arial"/>
          <w:sz w:val="24"/>
          <w:szCs w:val="24"/>
        </w:rPr>
        <w:t xml:space="preserve"> </w:t>
      </w:r>
      <w:r w:rsidR="00156F1D">
        <w:rPr>
          <w:rFonts w:ascii="Arial" w:hAnsi="Arial" w:cs="Arial"/>
          <w:sz w:val="24"/>
          <w:szCs w:val="24"/>
        </w:rPr>
        <w:t>características</w:t>
      </w:r>
      <w:r w:rsidR="00A94718" w:rsidRPr="00A94718">
        <w:rPr>
          <w:rFonts w:ascii="Arial" w:hAnsi="Arial" w:cs="Arial"/>
          <w:sz w:val="24"/>
          <w:szCs w:val="24"/>
        </w:rPr>
        <w:t xml:space="preserve"> (nombre, tamaño, color, forma, utilidad) de los objetos y ambientes en los que habitualmente </w:t>
      </w:r>
      <w:r w:rsidR="00156F1D">
        <w:rPr>
          <w:rFonts w:ascii="Arial" w:hAnsi="Arial" w:cs="Arial"/>
          <w:sz w:val="24"/>
          <w:szCs w:val="24"/>
        </w:rPr>
        <w:t xml:space="preserve">su hijo </w:t>
      </w:r>
      <w:r w:rsidR="00A94718" w:rsidRPr="00A94718">
        <w:rPr>
          <w:rFonts w:ascii="Arial" w:hAnsi="Arial" w:cs="Arial"/>
          <w:sz w:val="24"/>
          <w:szCs w:val="24"/>
        </w:rPr>
        <w:t>se desenvuelve</w:t>
      </w:r>
      <w:r w:rsidR="00156F1D">
        <w:rPr>
          <w:rFonts w:ascii="Arial" w:hAnsi="Arial" w:cs="Arial"/>
          <w:sz w:val="24"/>
          <w:szCs w:val="24"/>
        </w:rPr>
        <w:t>, f</w:t>
      </w:r>
      <w:r w:rsidR="00156F1D" w:rsidRPr="00A94718">
        <w:rPr>
          <w:rFonts w:ascii="Arial" w:hAnsi="Arial" w:cs="Arial"/>
          <w:sz w:val="24"/>
          <w:szCs w:val="24"/>
        </w:rPr>
        <w:t>omenta en el niño</w:t>
      </w:r>
      <w:r w:rsidR="00156F1D">
        <w:rPr>
          <w:rFonts w:ascii="Arial" w:hAnsi="Arial" w:cs="Arial"/>
          <w:sz w:val="24"/>
          <w:szCs w:val="24"/>
        </w:rPr>
        <w:t>/a</w:t>
      </w:r>
      <w:r w:rsidR="00156F1D" w:rsidRPr="00A94718">
        <w:rPr>
          <w:rFonts w:ascii="Arial" w:hAnsi="Arial" w:cs="Arial"/>
          <w:sz w:val="24"/>
          <w:szCs w:val="24"/>
        </w:rPr>
        <w:t xml:space="preserve"> la necesidad de pedir y demandar los objetos, </w:t>
      </w:r>
      <w:r w:rsidR="00156F1D">
        <w:rPr>
          <w:rFonts w:ascii="Arial" w:hAnsi="Arial" w:cs="Arial"/>
          <w:sz w:val="24"/>
          <w:szCs w:val="24"/>
        </w:rPr>
        <w:t>d</w:t>
      </w:r>
      <w:r w:rsidR="00156F1D" w:rsidRPr="00A94718">
        <w:rPr>
          <w:rFonts w:ascii="Arial" w:hAnsi="Arial" w:cs="Arial"/>
          <w:sz w:val="24"/>
          <w:szCs w:val="24"/>
        </w:rPr>
        <w:t>escribe con palabras lo que el niño</w:t>
      </w:r>
      <w:r w:rsidR="00156F1D">
        <w:rPr>
          <w:rFonts w:ascii="Arial" w:hAnsi="Arial" w:cs="Arial"/>
          <w:sz w:val="24"/>
          <w:szCs w:val="24"/>
        </w:rPr>
        <w:t>/a</w:t>
      </w:r>
      <w:r w:rsidR="00156F1D" w:rsidRPr="00A94718">
        <w:rPr>
          <w:rFonts w:ascii="Arial" w:hAnsi="Arial" w:cs="Arial"/>
          <w:sz w:val="24"/>
          <w:szCs w:val="24"/>
        </w:rPr>
        <w:t xml:space="preserve"> está haciendo</w:t>
      </w:r>
      <w:r w:rsidR="00156F1D">
        <w:rPr>
          <w:rFonts w:ascii="Arial" w:hAnsi="Arial" w:cs="Arial"/>
          <w:sz w:val="24"/>
          <w:szCs w:val="24"/>
        </w:rPr>
        <w:t>, m</w:t>
      </w:r>
      <w:r w:rsidR="00156F1D" w:rsidRPr="00A94718">
        <w:rPr>
          <w:rFonts w:ascii="Arial" w:hAnsi="Arial" w:cs="Arial"/>
          <w:sz w:val="24"/>
          <w:szCs w:val="24"/>
        </w:rPr>
        <w:t xml:space="preserve">otiva </w:t>
      </w:r>
      <w:r w:rsidR="00156F1D">
        <w:rPr>
          <w:rFonts w:ascii="Arial" w:hAnsi="Arial" w:cs="Arial"/>
          <w:sz w:val="24"/>
          <w:szCs w:val="24"/>
        </w:rPr>
        <w:t xml:space="preserve">permanentemente </w:t>
      </w:r>
      <w:r w:rsidR="00156F1D" w:rsidRPr="00A94718">
        <w:rPr>
          <w:rFonts w:ascii="Arial" w:hAnsi="Arial" w:cs="Arial"/>
          <w:sz w:val="24"/>
          <w:szCs w:val="24"/>
        </w:rPr>
        <w:t>la comunicación oral en las actividades cotidianas</w:t>
      </w:r>
      <w:r w:rsidR="00156F1D">
        <w:rPr>
          <w:rFonts w:ascii="Arial" w:hAnsi="Arial" w:cs="Arial"/>
          <w:sz w:val="24"/>
          <w:szCs w:val="24"/>
        </w:rPr>
        <w:t xml:space="preserve"> y según la edad comienza a hacerle </w:t>
      </w:r>
      <w:r w:rsidR="00156F1D" w:rsidRPr="00A94718">
        <w:rPr>
          <w:rFonts w:ascii="Arial" w:hAnsi="Arial" w:cs="Arial"/>
          <w:sz w:val="24"/>
          <w:szCs w:val="24"/>
        </w:rPr>
        <w:t xml:space="preserve">preguntas que le obliguen a usar pronombres y adverbios </w:t>
      </w:r>
      <w:r w:rsidR="00156F1D">
        <w:rPr>
          <w:rFonts w:ascii="Arial" w:hAnsi="Arial" w:cs="Arial"/>
          <w:sz w:val="24"/>
          <w:szCs w:val="24"/>
        </w:rPr>
        <w:t xml:space="preserve">como </w:t>
      </w:r>
      <w:r w:rsidR="00156F1D" w:rsidRPr="00A94718">
        <w:rPr>
          <w:rFonts w:ascii="Arial" w:hAnsi="Arial" w:cs="Arial"/>
          <w:sz w:val="24"/>
          <w:szCs w:val="24"/>
        </w:rPr>
        <w:t>¿de quién es el osito?.</w:t>
      </w:r>
    </w:p>
    <w:p w14:paraId="06C1AEA7" w14:textId="77777777" w:rsidR="00761210" w:rsidRPr="00185751" w:rsidRDefault="00761210" w:rsidP="00722445">
      <w:pPr>
        <w:pStyle w:val="Sinespaciado"/>
        <w:spacing w:line="360" w:lineRule="auto"/>
        <w:jc w:val="both"/>
        <w:rPr>
          <w:rFonts w:ascii="Arial" w:hAnsi="Arial" w:cs="Arial"/>
          <w:iCs/>
          <w:sz w:val="24"/>
          <w:szCs w:val="24"/>
          <w:lang w:val="es-ES"/>
        </w:rPr>
      </w:pPr>
      <w:r w:rsidRPr="00185751">
        <w:rPr>
          <w:rFonts w:ascii="Arial" w:hAnsi="Arial" w:cs="Arial"/>
          <w:iCs/>
          <w:sz w:val="24"/>
          <w:szCs w:val="24"/>
          <w:lang w:val="es-ES"/>
        </w:rPr>
        <w:t xml:space="preserve">Relacionado a la interacción: </w:t>
      </w:r>
    </w:p>
    <w:p w14:paraId="126589B0" w14:textId="77777777" w:rsidR="00D448BD" w:rsidRDefault="006929EE" w:rsidP="00722445">
      <w:pPr>
        <w:pStyle w:val="Sinespaciado"/>
        <w:spacing w:line="360" w:lineRule="auto"/>
        <w:jc w:val="both"/>
        <w:rPr>
          <w:rFonts w:ascii="Arial" w:hAnsi="Arial" w:cs="Arial"/>
          <w:sz w:val="24"/>
          <w:szCs w:val="24"/>
        </w:rPr>
      </w:pPr>
      <w:r w:rsidRPr="00B83FB9">
        <w:rPr>
          <w:rFonts w:ascii="Arial" w:hAnsi="Arial" w:cs="Arial"/>
          <w:sz w:val="24"/>
          <w:szCs w:val="24"/>
          <w:lang w:val="es-ES"/>
        </w:rPr>
        <w:t>Modela</w:t>
      </w:r>
      <w:r w:rsidR="00761210" w:rsidRPr="00B83FB9">
        <w:rPr>
          <w:rFonts w:ascii="Arial" w:hAnsi="Arial" w:cs="Arial"/>
          <w:sz w:val="24"/>
          <w:szCs w:val="24"/>
          <w:lang w:val="es-ES"/>
        </w:rPr>
        <w:t xml:space="preserve"> al niño/a</w:t>
      </w:r>
      <w:r w:rsidRPr="00B83FB9">
        <w:rPr>
          <w:rFonts w:ascii="Arial" w:hAnsi="Arial" w:cs="Arial"/>
          <w:sz w:val="24"/>
          <w:szCs w:val="24"/>
          <w:lang w:val="es-ES"/>
        </w:rPr>
        <w:t xml:space="preserve"> comportamientos adecuados</w:t>
      </w:r>
      <w:r w:rsidR="00761210" w:rsidRPr="00B83FB9">
        <w:rPr>
          <w:rFonts w:ascii="Arial" w:hAnsi="Arial" w:cs="Arial"/>
          <w:sz w:val="24"/>
          <w:szCs w:val="24"/>
          <w:lang w:val="es-ES"/>
        </w:rPr>
        <w:t>,</w:t>
      </w:r>
      <w:r w:rsidR="003F5F63">
        <w:rPr>
          <w:rFonts w:ascii="Arial" w:hAnsi="Arial" w:cs="Arial"/>
          <w:sz w:val="24"/>
          <w:szCs w:val="24"/>
          <w:lang w:val="es-ES"/>
        </w:rPr>
        <w:t xml:space="preserve"> f</w:t>
      </w:r>
      <w:r w:rsidR="003F5F63" w:rsidRPr="00B83FB9">
        <w:rPr>
          <w:rFonts w:ascii="Arial" w:hAnsi="Arial" w:cs="Arial"/>
          <w:sz w:val="24"/>
          <w:szCs w:val="24"/>
          <w:lang w:val="es-ES"/>
        </w:rPr>
        <w:t>acilita la conciencia de las preferencias,</w:t>
      </w:r>
      <w:r w:rsidR="003F5F63">
        <w:rPr>
          <w:rFonts w:ascii="Arial" w:hAnsi="Arial" w:cs="Arial"/>
          <w:sz w:val="24"/>
          <w:szCs w:val="24"/>
          <w:lang w:val="es-ES"/>
        </w:rPr>
        <w:t xml:space="preserve"> </w:t>
      </w:r>
      <w:r w:rsidR="00B83FB9" w:rsidRPr="00B83FB9">
        <w:rPr>
          <w:rFonts w:ascii="Arial" w:hAnsi="Arial" w:cs="Arial"/>
          <w:sz w:val="24"/>
          <w:szCs w:val="24"/>
        </w:rPr>
        <w:t>r</w:t>
      </w:r>
      <w:r w:rsidR="00B612B2" w:rsidRPr="00B83FB9">
        <w:rPr>
          <w:rFonts w:ascii="Arial" w:hAnsi="Arial" w:cs="Arial"/>
          <w:sz w:val="24"/>
          <w:szCs w:val="24"/>
        </w:rPr>
        <w:t>espet</w:t>
      </w:r>
      <w:r w:rsidR="00B83FB9">
        <w:rPr>
          <w:rFonts w:ascii="Arial" w:hAnsi="Arial" w:cs="Arial"/>
          <w:sz w:val="24"/>
          <w:szCs w:val="24"/>
        </w:rPr>
        <w:t>a</w:t>
      </w:r>
      <w:r w:rsidR="00B83FB9" w:rsidRPr="00B83FB9">
        <w:rPr>
          <w:rFonts w:ascii="Arial" w:hAnsi="Arial" w:cs="Arial"/>
          <w:sz w:val="24"/>
          <w:szCs w:val="24"/>
        </w:rPr>
        <w:t xml:space="preserve"> </w:t>
      </w:r>
      <w:r w:rsidR="00B612B2" w:rsidRPr="00B83FB9">
        <w:rPr>
          <w:rFonts w:ascii="Arial" w:hAnsi="Arial" w:cs="Arial"/>
          <w:sz w:val="24"/>
          <w:szCs w:val="24"/>
        </w:rPr>
        <w:t xml:space="preserve">el tiempo atencional del </w:t>
      </w:r>
      <w:r w:rsidR="00FE214E">
        <w:rPr>
          <w:rFonts w:ascii="Arial" w:hAnsi="Arial" w:cs="Arial"/>
          <w:sz w:val="24"/>
          <w:szCs w:val="24"/>
        </w:rPr>
        <w:t>hijo</w:t>
      </w:r>
      <w:r w:rsidR="00B83FB9" w:rsidRPr="00B83FB9">
        <w:rPr>
          <w:rFonts w:ascii="Arial" w:hAnsi="Arial" w:cs="Arial"/>
          <w:sz w:val="24"/>
          <w:szCs w:val="24"/>
        </w:rPr>
        <w:t xml:space="preserve"> que man</w:t>
      </w:r>
      <w:r w:rsidR="00B83FB9">
        <w:rPr>
          <w:rFonts w:ascii="Arial" w:hAnsi="Arial" w:cs="Arial"/>
          <w:sz w:val="24"/>
          <w:szCs w:val="24"/>
        </w:rPr>
        <w:t xml:space="preserve">tiene </w:t>
      </w:r>
      <w:r w:rsidR="00B612B2" w:rsidRPr="00B83FB9">
        <w:rPr>
          <w:rFonts w:ascii="Arial" w:hAnsi="Arial" w:cs="Arial"/>
          <w:sz w:val="24"/>
          <w:szCs w:val="24"/>
        </w:rPr>
        <w:t xml:space="preserve">con los objetos </w:t>
      </w:r>
      <w:r w:rsidR="00B83FB9">
        <w:rPr>
          <w:rFonts w:ascii="Arial" w:hAnsi="Arial" w:cs="Arial"/>
          <w:sz w:val="24"/>
          <w:szCs w:val="24"/>
        </w:rPr>
        <w:t>o en</w:t>
      </w:r>
      <w:r w:rsidR="00B612B2" w:rsidRPr="00B83FB9">
        <w:rPr>
          <w:rFonts w:ascii="Arial" w:hAnsi="Arial" w:cs="Arial"/>
          <w:sz w:val="24"/>
          <w:szCs w:val="24"/>
        </w:rPr>
        <w:t xml:space="preserve"> </w:t>
      </w:r>
      <w:r w:rsidR="00B83FB9">
        <w:rPr>
          <w:rFonts w:ascii="Arial" w:hAnsi="Arial" w:cs="Arial"/>
          <w:sz w:val="24"/>
          <w:szCs w:val="24"/>
        </w:rPr>
        <w:t>su</w:t>
      </w:r>
      <w:r w:rsidR="00B612B2" w:rsidRPr="00B83FB9">
        <w:rPr>
          <w:rFonts w:ascii="Arial" w:hAnsi="Arial" w:cs="Arial"/>
          <w:sz w:val="24"/>
          <w:szCs w:val="24"/>
        </w:rPr>
        <w:t>s juegos</w:t>
      </w:r>
      <w:r w:rsidR="00B83FB9">
        <w:rPr>
          <w:rFonts w:ascii="Arial" w:hAnsi="Arial" w:cs="Arial"/>
          <w:sz w:val="24"/>
          <w:szCs w:val="24"/>
        </w:rPr>
        <w:t>, ofrece</w:t>
      </w:r>
      <w:r w:rsidR="004E3A46" w:rsidRPr="00B83FB9">
        <w:rPr>
          <w:rFonts w:ascii="Arial" w:hAnsi="Arial" w:cs="Arial"/>
          <w:sz w:val="24"/>
          <w:szCs w:val="24"/>
        </w:rPr>
        <w:t xml:space="preserve"> al niño</w:t>
      </w:r>
      <w:r w:rsidR="00B83FB9">
        <w:rPr>
          <w:rFonts w:ascii="Arial" w:hAnsi="Arial" w:cs="Arial"/>
          <w:sz w:val="24"/>
          <w:szCs w:val="24"/>
        </w:rPr>
        <w:t>/a</w:t>
      </w:r>
      <w:r w:rsidR="004E3A46" w:rsidRPr="00B83FB9">
        <w:rPr>
          <w:rFonts w:ascii="Arial" w:hAnsi="Arial" w:cs="Arial"/>
          <w:sz w:val="24"/>
          <w:szCs w:val="24"/>
        </w:rPr>
        <w:t xml:space="preserve"> diferentes posibilidades de relación con</w:t>
      </w:r>
      <w:r w:rsidR="00B83FB9">
        <w:rPr>
          <w:rFonts w:ascii="Arial" w:hAnsi="Arial" w:cs="Arial"/>
          <w:sz w:val="24"/>
          <w:szCs w:val="24"/>
        </w:rPr>
        <w:t xml:space="preserve"> pares</w:t>
      </w:r>
      <w:r w:rsidR="004E3A46" w:rsidRPr="00B83FB9">
        <w:rPr>
          <w:rFonts w:ascii="Arial" w:hAnsi="Arial" w:cs="Arial"/>
          <w:sz w:val="24"/>
          <w:szCs w:val="24"/>
        </w:rPr>
        <w:t xml:space="preserve"> y adultos </w:t>
      </w:r>
      <w:r w:rsidR="00B83FB9">
        <w:rPr>
          <w:rFonts w:ascii="Arial" w:hAnsi="Arial" w:cs="Arial"/>
          <w:sz w:val="24"/>
          <w:szCs w:val="24"/>
        </w:rPr>
        <w:t xml:space="preserve">en diferentes contextos, </w:t>
      </w:r>
      <w:r w:rsidR="00682FF2">
        <w:rPr>
          <w:rFonts w:ascii="Arial" w:hAnsi="Arial" w:cs="Arial"/>
          <w:sz w:val="24"/>
          <w:szCs w:val="24"/>
        </w:rPr>
        <w:t>d</w:t>
      </w:r>
      <w:r w:rsidR="00682FF2" w:rsidRPr="00B83FB9">
        <w:rPr>
          <w:rFonts w:ascii="Arial" w:hAnsi="Arial" w:cs="Arial"/>
          <w:sz w:val="24"/>
          <w:szCs w:val="24"/>
        </w:rPr>
        <w:t xml:space="preserve">edica siempre tiempo </w:t>
      </w:r>
      <w:r w:rsidR="00682FF2">
        <w:rPr>
          <w:rFonts w:ascii="Arial" w:hAnsi="Arial" w:cs="Arial"/>
          <w:sz w:val="24"/>
          <w:szCs w:val="24"/>
        </w:rPr>
        <w:t>de calidad par</w:t>
      </w:r>
      <w:r w:rsidR="00682FF2" w:rsidRPr="00B83FB9">
        <w:rPr>
          <w:rFonts w:ascii="Arial" w:hAnsi="Arial" w:cs="Arial"/>
          <w:sz w:val="24"/>
          <w:szCs w:val="24"/>
        </w:rPr>
        <w:t>a jugar con el niño</w:t>
      </w:r>
      <w:r w:rsidR="00682FF2">
        <w:rPr>
          <w:rFonts w:ascii="Arial" w:hAnsi="Arial" w:cs="Arial"/>
          <w:sz w:val="24"/>
          <w:szCs w:val="24"/>
        </w:rPr>
        <w:t>/a</w:t>
      </w:r>
      <w:r w:rsidR="00156F1D">
        <w:rPr>
          <w:rFonts w:ascii="Arial" w:hAnsi="Arial" w:cs="Arial"/>
          <w:sz w:val="24"/>
          <w:szCs w:val="24"/>
        </w:rPr>
        <w:t>,</w:t>
      </w:r>
      <w:r w:rsidR="00682FF2">
        <w:rPr>
          <w:rFonts w:ascii="Arial" w:hAnsi="Arial" w:cs="Arial"/>
          <w:sz w:val="24"/>
          <w:szCs w:val="24"/>
        </w:rPr>
        <w:t xml:space="preserve"> f</w:t>
      </w:r>
      <w:r w:rsidR="004E3A46" w:rsidRPr="00B83FB9">
        <w:rPr>
          <w:rFonts w:ascii="Arial" w:hAnsi="Arial" w:cs="Arial"/>
          <w:sz w:val="24"/>
          <w:szCs w:val="24"/>
        </w:rPr>
        <w:t>esteja</w:t>
      </w:r>
      <w:r w:rsidR="00156F1D">
        <w:rPr>
          <w:rFonts w:ascii="Arial" w:hAnsi="Arial" w:cs="Arial"/>
          <w:sz w:val="24"/>
          <w:szCs w:val="24"/>
        </w:rPr>
        <w:t xml:space="preserve"> </w:t>
      </w:r>
      <w:r w:rsidR="00FE214E">
        <w:rPr>
          <w:rFonts w:ascii="Arial" w:hAnsi="Arial" w:cs="Arial"/>
          <w:sz w:val="24"/>
          <w:szCs w:val="24"/>
        </w:rPr>
        <w:t>continuamente</w:t>
      </w:r>
      <w:r w:rsidR="004E3A46" w:rsidRPr="00B83FB9">
        <w:rPr>
          <w:rFonts w:ascii="Arial" w:hAnsi="Arial" w:cs="Arial"/>
          <w:sz w:val="24"/>
          <w:szCs w:val="24"/>
        </w:rPr>
        <w:t xml:space="preserve"> los logros de </w:t>
      </w:r>
      <w:r w:rsidR="00682FF2">
        <w:rPr>
          <w:rFonts w:ascii="Arial" w:hAnsi="Arial" w:cs="Arial"/>
          <w:sz w:val="24"/>
          <w:szCs w:val="24"/>
        </w:rPr>
        <w:t>su hijo</w:t>
      </w:r>
      <w:r w:rsidR="00156F1D">
        <w:rPr>
          <w:rFonts w:ascii="Arial" w:hAnsi="Arial" w:cs="Arial"/>
          <w:sz w:val="24"/>
          <w:szCs w:val="24"/>
        </w:rPr>
        <w:t xml:space="preserve"> y busca p</w:t>
      </w:r>
      <w:r w:rsidR="00C90FCC" w:rsidRPr="00A94718">
        <w:rPr>
          <w:rFonts w:ascii="Arial" w:hAnsi="Arial" w:cs="Arial"/>
          <w:sz w:val="24"/>
          <w:szCs w:val="24"/>
        </w:rPr>
        <w:t>otencia</w:t>
      </w:r>
      <w:r w:rsidR="00156F1D">
        <w:rPr>
          <w:rFonts w:ascii="Arial" w:hAnsi="Arial" w:cs="Arial"/>
          <w:sz w:val="24"/>
          <w:szCs w:val="24"/>
        </w:rPr>
        <w:t>r</w:t>
      </w:r>
      <w:r w:rsidR="00C90FCC" w:rsidRPr="00A94718">
        <w:rPr>
          <w:rFonts w:ascii="Arial" w:hAnsi="Arial" w:cs="Arial"/>
          <w:sz w:val="24"/>
          <w:szCs w:val="24"/>
        </w:rPr>
        <w:t xml:space="preserve"> su curiosidad</w:t>
      </w:r>
      <w:r w:rsidR="00156F1D">
        <w:rPr>
          <w:rFonts w:ascii="Arial" w:hAnsi="Arial" w:cs="Arial"/>
          <w:sz w:val="24"/>
          <w:szCs w:val="24"/>
        </w:rPr>
        <w:t xml:space="preserve"> e</w:t>
      </w:r>
      <w:r w:rsidR="00C90FCC" w:rsidRPr="00A94718">
        <w:rPr>
          <w:rFonts w:ascii="Arial" w:hAnsi="Arial" w:cs="Arial"/>
          <w:sz w:val="24"/>
          <w:szCs w:val="24"/>
        </w:rPr>
        <w:t xml:space="preserve"> interés por conocer cosas nuevas</w:t>
      </w:r>
      <w:r w:rsidR="00156F1D">
        <w:rPr>
          <w:rFonts w:ascii="Arial" w:hAnsi="Arial" w:cs="Arial"/>
          <w:sz w:val="24"/>
          <w:szCs w:val="24"/>
        </w:rPr>
        <w:t>.</w:t>
      </w:r>
    </w:p>
    <w:p w14:paraId="708F5894" w14:textId="07D1B04F" w:rsidR="00C90FCC" w:rsidRDefault="00C90FCC" w:rsidP="00722445">
      <w:pPr>
        <w:pStyle w:val="Sinespaciado"/>
        <w:spacing w:line="360" w:lineRule="auto"/>
        <w:jc w:val="both"/>
        <w:rPr>
          <w:rFonts w:ascii="Arial" w:hAnsi="Arial" w:cs="Arial"/>
          <w:sz w:val="24"/>
          <w:szCs w:val="24"/>
        </w:rPr>
      </w:pPr>
      <w:r w:rsidRPr="00A94718">
        <w:rPr>
          <w:rFonts w:ascii="Arial" w:hAnsi="Arial" w:cs="Arial"/>
          <w:sz w:val="24"/>
          <w:szCs w:val="24"/>
        </w:rPr>
        <w:t xml:space="preserve"> </w:t>
      </w:r>
    </w:p>
    <w:p w14:paraId="3F075B83" w14:textId="77777777" w:rsidR="00D448BD" w:rsidRDefault="00D448BD" w:rsidP="00D448BD">
      <w:pPr>
        <w:spacing w:line="360" w:lineRule="auto"/>
        <w:contextualSpacing/>
        <w:jc w:val="both"/>
        <w:rPr>
          <w:rFonts w:ascii="Arial" w:hAnsi="Arial" w:cs="Arial"/>
          <w:sz w:val="24"/>
          <w:szCs w:val="24"/>
        </w:rPr>
      </w:pPr>
      <w:r w:rsidRPr="00D640CE">
        <w:rPr>
          <w:rFonts w:ascii="Arial" w:eastAsia="Calibri" w:hAnsi="Arial" w:cs="Arial"/>
          <w:bCs/>
          <w:sz w:val="24"/>
          <w:szCs w:val="24"/>
          <w:u w:val="single"/>
          <w:lang w:eastAsia="en-US"/>
        </w:rPr>
        <w:t>El input lingüístico</w:t>
      </w:r>
      <w:r>
        <w:rPr>
          <w:rFonts w:ascii="Arial" w:eastAsia="Calibri" w:hAnsi="Arial" w:cs="Arial"/>
          <w:bCs/>
          <w:sz w:val="24"/>
          <w:szCs w:val="24"/>
          <w:lang w:eastAsia="en-US"/>
        </w:rPr>
        <w:t>: Se entiende que dicho input está compuesto por determinadas c</w:t>
      </w:r>
      <w:r w:rsidRPr="00CE09B7">
        <w:rPr>
          <w:rFonts w:ascii="Arial" w:eastAsia="Calibri" w:hAnsi="Arial" w:cs="Arial"/>
          <w:bCs/>
          <w:sz w:val="24"/>
          <w:szCs w:val="24"/>
          <w:lang w:eastAsia="en-US"/>
        </w:rPr>
        <w:t xml:space="preserve">aracterísticas del habla </w:t>
      </w:r>
      <w:r>
        <w:rPr>
          <w:rFonts w:ascii="Arial" w:eastAsia="Calibri" w:hAnsi="Arial" w:cs="Arial"/>
          <w:bCs/>
          <w:sz w:val="24"/>
          <w:szCs w:val="24"/>
          <w:lang w:eastAsia="en-US"/>
        </w:rPr>
        <w:t xml:space="preserve">de los </w:t>
      </w:r>
      <w:r w:rsidRPr="00CE09B7">
        <w:rPr>
          <w:rFonts w:ascii="Arial" w:eastAsia="Calibri" w:hAnsi="Arial" w:cs="Arial"/>
          <w:bCs/>
          <w:sz w:val="24"/>
          <w:szCs w:val="24"/>
          <w:lang w:eastAsia="en-US"/>
        </w:rPr>
        <w:t>adult</w:t>
      </w:r>
      <w:r>
        <w:rPr>
          <w:rFonts w:ascii="Arial" w:eastAsia="Calibri" w:hAnsi="Arial" w:cs="Arial"/>
          <w:bCs/>
          <w:sz w:val="24"/>
          <w:szCs w:val="24"/>
          <w:lang w:eastAsia="en-US"/>
        </w:rPr>
        <w:t>os</w:t>
      </w:r>
      <w:r w:rsidRPr="00CE09B7">
        <w:rPr>
          <w:rFonts w:ascii="Arial" w:eastAsia="Calibri" w:hAnsi="Arial" w:cs="Arial"/>
          <w:bCs/>
          <w:sz w:val="24"/>
          <w:szCs w:val="24"/>
          <w:lang w:eastAsia="en-US"/>
        </w:rPr>
        <w:t xml:space="preserve"> dirigida a los niños pequeños</w:t>
      </w:r>
      <w:r>
        <w:rPr>
          <w:rFonts w:ascii="Arial" w:eastAsia="Calibri" w:hAnsi="Arial" w:cs="Arial"/>
          <w:bCs/>
          <w:sz w:val="24"/>
          <w:szCs w:val="24"/>
          <w:lang w:eastAsia="en-US"/>
        </w:rPr>
        <w:t xml:space="preserve">. Donde se pone énfasis en el </w:t>
      </w:r>
      <w:r w:rsidRPr="00CE09B7">
        <w:rPr>
          <w:rFonts w:ascii="Arial" w:eastAsia="Calibri" w:hAnsi="Arial" w:cs="Arial"/>
          <w:bCs/>
          <w:sz w:val="24"/>
          <w:szCs w:val="24"/>
          <w:lang w:eastAsia="en-US"/>
        </w:rPr>
        <w:t>tono</w:t>
      </w:r>
      <w:r>
        <w:rPr>
          <w:rFonts w:ascii="Arial" w:eastAsia="Calibri" w:hAnsi="Arial" w:cs="Arial"/>
          <w:bCs/>
          <w:sz w:val="24"/>
          <w:szCs w:val="24"/>
          <w:lang w:eastAsia="en-US"/>
        </w:rPr>
        <w:t xml:space="preserve"> generalmente agudo</w:t>
      </w:r>
      <w:r w:rsidRPr="00CE09B7">
        <w:rPr>
          <w:rFonts w:ascii="Arial" w:eastAsia="Calibri" w:hAnsi="Arial" w:cs="Arial"/>
          <w:bCs/>
          <w:sz w:val="24"/>
          <w:szCs w:val="24"/>
          <w:lang w:eastAsia="en-US"/>
        </w:rPr>
        <w:t xml:space="preserve">, </w:t>
      </w:r>
      <w:r>
        <w:rPr>
          <w:rFonts w:ascii="Arial" w:eastAsia="Calibri" w:hAnsi="Arial" w:cs="Arial"/>
          <w:bCs/>
          <w:sz w:val="24"/>
          <w:szCs w:val="24"/>
          <w:lang w:eastAsia="en-US"/>
        </w:rPr>
        <w:t xml:space="preserve">el </w:t>
      </w:r>
      <w:r w:rsidRPr="00CE09B7">
        <w:rPr>
          <w:rFonts w:ascii="Arial" w:eastAsia="Calibri" w:hAnsi="Arial" w:cs="Arial"/>
          <w:bCs/>
          <w:sz w:val="24"/>
          <w:szCs w:val="24"/>
          <w:lang w:eastAsia="en-US"/>
        </w:rPr>
        <w:t>tipo de frases</w:t>
      </w:r>
      <w:r>
        <w:rPr>
          <w:rFonts w:ascii="Arial" w:eastAsia="Calibri" w:hAnsi="Arial" w:cs="Arial"/>
          <w:bCs/>
          <w:sz w:val="24"/>
          <w:szCs w:val="24"/>
          <w:lang w:eastAsia="en-US"/>
        </w:rPr>
        <w:t xml:space="preserve"> y los</w:t>
      </w:r>
      <w:r w:rsidRPr="00CE09B7">
        <w:rPr>
          <w:rFonts w:ascii="Arial" w:eastAsia="Calibri" w:hAnsi="Arial" w:cs="Arial"/>
          <w:bCs/>
          <w:sz w:val="24"/>
          <w:szCs w:val="24"/>
          <w:lang w:eastAsia="en-US"/>
        </w:rPr>
        <w:t xml:space="preserve"> tiempos </w:t>
      </w:r>
      <w:r w:rsidRPr="00CE09B7">
        <w:rPr>
          <w:rFonts w:ascii="Arial" w:eastAsia="Calibri" w:hAnsi="Arial" w:cs="Arial"/>
          <w:bCs/>
          <w:sz w:val="24"/>
          <w:szCs w:val="24"/>
          <w:lang w:eastAsia="en-US"/>
        </w:rPr>
        <w:lastRenderedPageBreak/>
        <w:t>verbales.</w:t>
      </w:r>
      <w:r>
        <w:rPr>
          <w:rFonts w:ascii="Arial" w:eastAsia="Calibri" w:hAnsi="Arial" w:cs="Arial"/>
          <w:bCs/>
          <w:sz w:val="24"/>
          <w:szCs w:val="24"/>
          <w:lang w:eastAsia="en-US"/>
        </w:rPr>
        <w:t xml:space="preserve"> </w:t>
      </w:r>
      <w:r w:rsidRPr="00CE09B7">
        <w:rPr>
          <w:rFonts w:ascii="Arial" w:eastAsia="Calibri" w:hAnsi="Arial" w:cs="Arial"/>
          <w:bCs/>
          <w:sz w:val="24"/>
          <w:szCs w:val="24"/>
          <w:lang w:eastAsia="en-US"/>
        </w:rPr>
        <w:t xml:space="preserve">Los adultos ajustan la longitud y la complejidad de lo que dicen a la capacidad lingüística </w:t>
      </w:r>
      <w:r>
        <w:rPr>
          <w:rFonts w:ascii="Arial" w:eastAsia="Calibri" w:hAnsi="Arial" w:cs="Arial"/>
          <w:bCs/>
          <w:sz w:val="24"/>
          <w:szCs w:val="24"/>
          <w:lang w:eastAsia="en-US"/>
        </w:rPr>
        <w:t>infantil</w:t>
      </w:r>
      <w:r w:rsidRPr="00CE09B7">
        <w:rPr>
          <w:rFonts w:ascii="Arial" w:eastAsia="Calibri" w:hAnsi="Arial" w:cs="Arial"/>
          <w:bCs/>
          <w:sz w:val="24"/>
          <w:szCs w:val="24"/>
          <w:lang w:eastAsia="en-US"/>
        </w:rPr>
        <w:t xml:space="preserve">. El lenguaje </w:t>
      </w:r>
      <w:r>
        <w:rPr>
          <w:rFonts w:ascii="Arial" w:eastAsia="Calibri" w:hAnsi="Arial" w:cs="Arial"/>
          <w:bCs/>
          <w:sz w:val="24"/>
          <w:szCs w:val="24"/>
          <w:lang w:eastAsia="en-US"/>
        </w:rPr>
        <w:t>utilizado</w:t>
      </w:r>
      <w:r w:rsidRPr="00CE09B7">
        <w:rPr>
          <w:rFonts w:ascii="Arial" w:eastAsia="Calibri" w:hAnsi="Arial" w:cs="Arial"/>
          <w:bCs/>
          <w:sz w:val="24"/>
          <w:szCs w:val="24"/>
          <w:lang w:eastAsia="en-US"/>
        </w:rPr>
        <w:t xml:space="preserve"> con niños de </w:t>
      </w:r>
      <w:r>
        <w:rPr>
          <w:rFonts w:ascii="Arial" w:eastAsia="Calibri" w:hAnsi="Arial" w:cs="Arial"/>
          <w:bCs/>
          <w:sz w:val="24"/>
          <w:szCs w:val="24"/>
          <w:lang w:eastAsia="en-US"/>
        </w:rPr>
        <w:t>doce o</w:t>
      </w:r>
      <w:r w:rsidRPr="00CE09B7">
        <w:rPr>
          <w:rFonts w:ascii="Arial" w:eastAsia="Calibri" w:hAnsi="Arial" w:cs="Arial"/>
          <w:bCs/>
          <w:sz w:val="24"/>
          <w:szCs w:val="24"/>
          <w:lang w:eastAsia="en-US"/>
        </w:rPr>
        <w:t xml:space="preserve"> </w:t>
      </w:r>
      <w:r>
        <w:rPr>
          <w:rFonts w:ascii="Arial" w:eastAsia="Calibri" w:hAnsi="Arial" w:cs="Arial"/>
          <w:bCs/>
          <w:sz w:val="24"/>
          <w:szCs w:val="24"/>
          <w:lang w:eastAsia="en-US"/>
        </w:rPr>
        <w:t>veinticuatro meses,</w:t>
      </w:r>
      <w:r w:rsidRPr="00CE09B7">
        <w:rPr>
          <w:rFonts w:ascii="Arial" w:eastAsia="Calibri" w:hAnsi="Arial" w:cs="Arial"/>
          <w:bCs/>
          <w:sz w:val="24"/>
          <w:szCs w:val="24"/>
          <w:lang w:eastAsia="en-US"/>
        </w:rPr>
        <w:t xml:space="preserve"> </w:t>
      </w:r>
      <w:r>
        <w:rPr>
          <w:rFonts w:ascii="Arial" w:eastAsia="Calibri" w:hAnsi="Arial" w:cs="Arial"/>
          <w:bCs/>
          <w:sz w:val="24"/>
          <w:szCs w:val="24"/>
          <w:lang w:eastAsia="en-US"/>
        </w:rPr>
        <w:t xml:space="preserve">por ejemplo, </w:t>
      </w:r>
      <w:r w:rsidRPr="00CE09B7">
        <w:rPr>
          <w:rFonts w:ascii="Arial" w:eastAsia="Calibri" w:hAnsi="Arial" w:cs="Arial"/>
          <w:bCs/>
          <w:sz w:val="24"/>
          <w:szCs w:val="24"/>
          <w:lang w:eastAsia="en-US"/>
        </w:rPr>
        <w:t>consiste en frases</w:t>
      </w:r>
      <w:r>
        <w:rPr>
          <w:rFonts w:ascii="Arial" w:eastAsia="Calibri" w:hAnsi="Arial" w:cs="Arial"/>
          <w:bCs/>
          <w:sz w:val="24"/>
          <w:szCs w:val="24"/>
          <w:lang w:eastAsia="en-US"/>
        </w:rPr>
        <w:t xml:space="preserve"> </w:t>
      </w:r>
      <w:r w:rsidRPr="00CE09B7">
        <w:rPr>
          <w:rFonts w:ascii="Arial" w:eastAsia="Calibri" w:hAnsi="Arial" w:cs="Arial"/>
          <w:bCs/>
          <w:sz w:val="24"/>
          <w:szCs w:val="24"/>
          <w:lang w:eastAsia="en-US"/>
        </w:rPr>
        <w:t>gramaticalmente correctas, que se refieren a objetos o acontecimientos concretos. La entonación y</w:t>
      </w:r>
      <w:r>
        <w:rPr>
          <w:rFonts w:ascii="Arial" w:eastAsia="Calibri" w:hAnsi="Arial" w:cs="Arial"/>
          <w:bCs/>
          <w:sz w:val="24"/>
          <w:szCs w:val="24"/>
          <w:lang w:eastAsia="en-US"/>
        </w:rPr>
        <w:t xml:space="preserve"> </w:t>
      </w:r>
      <w:r w:rsidRPr="00CE09B7">
        <w:rPr>
          <w:rFonts w:ascii="Arial" w:eastAsia="Calibri" w:hAnsi="Arial" w:cs="Arial"/>
          <w:bCs/>
          <w:sz w:val="24"/>
          <w:szCs w:val="24"/>
          <w:lang w:eastAsia="en-US"/>
        </w:rPr>
        <w:t>acentuación de las frases están m</w:t>
      </w:r>
      <w:r>
        <w:rPr>
          <w:rFonts w:ascii="Arial" w:eastAsia="Calibri" w:hAnsi="Arial" w:cs="Arial"/>
          <w:bCs/>
          <w:sz w:val="24"/>
          <w:szCs w:val="24"/>
          <w:lang w:eastAsia="en-US"/>
        </w:rPr>
        <w:t>ayormente</w:t>
      </w:r>
      <w:r w:rsidRPr="00CE09B7">
        <w:rPr>
          <w:rFonts w:ascii="Arial" w:eastAsia="Calibri" w:hAnsi="Arial" w:cs="Arial"/>
          <w:bCs/>
          <w:sz w:val="24"/>
          <w:szCs w:val="24"/>
          <w:lang w:eastAsia="en-US"/>
        </w:rPr>
        <w:t xml:space="preserve"> exageradas</w:t>
      </w:r>
      <w:r w:rsidRPr="006F77BA">
        <w:rPr>
          <w:rFonts w:ascii="Arial" w:eastAsia="Calibri" w:hAnsi="Arial" w:cs="Arial"/>
          <w:bCs/>
          <w:sz w:val="24"/>
          <w:szCs w:val="24"/>
          <w:lang w:eastAsia="en-US"/>
        </w:rPr>
        <w:t xml:space="preserve"> </w:t>
      </w:r>
      <w:r>
        <w:rPr>
          <w:rFonts w:ascii="Arial" w:eastAsia="Calibri" w:hAnsi="Arial" w:cs="Arial"/>
          <w:bCs/>
          <w:sz w:val="24"/>
          <w:szCs w:val="24"/>
          <w:lang w:eastAsia="en-US"/>
        </w:rPr>
        <w:t xml:space="preserve">acompañadas también de </w:t>
      </w:r>
      <w:r w:rsidRPr="006473B8">
        <w:rPr>
          <w:rFonts w:ascii="Arial" w:eastAsia="Calibri" w:hAnsi="Arial" w:cs="Arial"/>
          <w:bCs/>
          <w:sz w:val="24"/>
          <w:szCs w:val="24"/>
          <w:lang w:eastAsia="en-US"/>
        </w:rPr>
        <w:t>expresiones faciales y movimientos exagerados</w:t>
      </w:r>
      <w:r w:rsidRPr="00CE09B7">
        <w:rPr>
          <w:rFonts w:ascii="Arial" w:eastAsia="Calibri" w:hAnsi="Arial" w:cs="Arial"/>
          <w:bCs/>
          <w:sz w:val="24"/>
          <w:szCs w:val="24"/>
          <w:lang w:eastAsia="en-US"/>
        </w:rPr>
        <w:t>. Hasta el 30% de las locuciones consisten en repeticiones parciales o completas de alguna de las primeras palabras del</w:t>
      </w:r>
      <w:r>
        <w:rPr>
          <w:rFonts w:ascii="Arial" w:eastAsia="Calibri" w:hAnsi="Arial" w:cs="Arial"/>
          <w:bCs/>
          <w:sz w:val="24"/>
          <w:szCs w:val="24"/>
          <w:lang w:eastAsia="en-US"/>
        </w:rPr>
        <w:t xml:space="preserve"> </w:t>
      </w:r>
      <w:r w:rsidRPr="00CE09B7">
        <w:rPr>
          <w:rFonts w:ascii="Arial" w:eastAsia="Calibri" w:hAnsi="Arial" w:cs="Arial"/>
          <w:bCs/>
          <w:sz w:val="24"/>
          <w:szCs w:val="24"/>
          <w:lang w:eastAsia="en-US"/>
        </w:rPr>
        <w:t>niño. Existen pocas referencias en pasado y futuro.</w:t>
      </w:r>
      <w:r>
        <w:rPr>
          <w:rFonts w:ascii="Arial" w:eastAsia="Calibri" w:hAnsi="Arial" w:cs="Arial"/>
          <w:bCs/>
          <w:sz w:val="24"/>
          <w:szCs w:val="24"/>
          <w:lang w:eastAsia="en-US"/>
        </w:rPr>
        <w:t xml:space="preserve"> La a</w:t>
      </w:r>
      <w:r w:rsidRPr="006473B8">
        <w:rPr>
          <w:rFonts w:ascii="Arial" w:eastAsia="Calibri" w:hAnsi="Arial" w:cs="Arial"/>
          <w:bCs/>
          <w:sz w:val="24"/>
          <w:szCs w:val="24"/>
          <w:lang w:eastAsia="en-US"/>
        </w:rPr>
        <w:t xml:space="preserve">rticulación </w:t>
      </w:r>
      <w:r>
        <w:rPr>
          <w:rFonts w:ascii="Arial" w:eastAsia="Calibri" w:hAnsi="Arial" w:cs="Arial"/>
          <w:bCs/>
          <w:sz w:val="24"/>
          <w:szCs w:val="24"/>
          <w:lang w:eastAsia="en-US"/>
        </w:rPr>
        <w:t xml:space="preserve">es </w:t>
      </w:r>
      <w:r w:rsidRPr="006473B8">
        <w:rPr>
          <w:rFonts w:ascii="Arial" w:eastAsia="Calibri" w:hAnsi="Arial" w:cs="Arial"/>
          <w:bCs/>
          <w:sz w:val="24"/>
          <w:szCs w:val="24"/>
          <w:lang w:eastAsia="en-US"/>
        </w:rPr>
        <w:t xml:space="preserve">inteligible </w:t>
      </w:r>
      <w:r>
        <w:rPr>
          <w:rFonts w:ascii="Arial" w:eastAsia="Calibri" w:hAnsi="Arial" w:cs="Arial"/>
          <w:bCs/>
          <w:sz w:val="24"/>
          <w:szCs w:val="24"/>
          <w:lang w:eastAsia="en-US"/>
        </w:rPr>
        <w:t>con un</w:t>
      </w:r>
      <w:r w:rsidRPr="006473B8">
        <w:rPr>
          <w:rFonts w:ascii="Arial" w:eastAsia="Calibri" w:hAnsi="Arial" w:cs="Arial"/>
          <w:bCs/>
          <w:sz w:val="24"/>
          <w:szCs w:val="24"/>
          <w:lang w:eastAsia="en-US"/>
        </w:rPr>
        <w:t xml:space="preserve"> </w:t>
      </w:r>
      <w:r>
        <w:rPr>
          <w:rFonts w:ascii="Arial" w:eastAsia="Calibri" w:hAnsi="Arial" w:cs="Arial"/>
          <w:bCs/>
          <w:sz w:val="24"/>
          <w:szCs w:val="24"/>
          <w:lang w:eastAsia="en-US"/>
        </w:rPr>
        <w:t>u</w:t>
      </w:r>
      <w:r w:rsidRPr="006473B8">
        <w:rPr>
          <w:rFonts w:ascii="Arial" w:eastAsia="Calibri" w:hAnsi="Arial" w:cs="Arial"/>
          <w:bCs/>
          <w:sz w:val="24"/>
          <w:szCs w:val="24"/>
          <w:lang w:eastAsia="en-US"/>
        </w:rPr>
        <w:t xml:space="preserve">so de cantidad limitada de palabras </w:t>
      </w:r>
      <w:r>
        <w:rPr>
          <w:rFonts w:ascii="Arial" w:eastAsia="Calibri" w:hAnsi="Arial" w:cs="Arial"/>
          <w:bCs/>
          <w:sz w:val="24"/>
          <w:szCs w:val="24"/>
          <w:lang w:eastAsia="en-US"/>
        </w:rPr>
        <w:t>donde hay m</w:t>
      </w:r>
      <w:r w:rsidRPr="006473B8">
        <w:rPr>
          <w:rFonts w:ascii="Arial" w:eastAsia="Calibri" w:hAnsi="Arial" w:cs="Arial"/>
          <w:bCs/>
          <w:sz w:val="24"/>
          <w:szCs w:val="24"/>
          <w:lang w:eastAsia="en-US"/>
        </w:rPr>
        <w:t>ayor duración de vocales</w:t>
      </w:r>
      <w:r>
        <w:rPr>
          <w:rFonts w:ascii="Arial" w:eastAsia="Calibri" w:hAnsi="Arial" w:cs="Arial"/>
          <w:bCs/>
          <w:sz w:val="24"/>
          <w:szCs w:val="24"/>
          <w:lang w:eastAsia="en-US"/>
        </w:rPr>
        <w:t>, una pronunciación lenta</w:t>
      </w:r>
      <w:r w:rsidRPr="006473B8">
        <w:rPr>
          <w:rFonts w:ascii="Arial" w:eastAsia="Calibri" w:hAnsi="Arial" w:cs="Arial"/>
          <w:bCs/>
          <w:sz w:val="24"/>
          <w:szCs w:val="24"/>
          <w:lang w:eastAsia="en-US"/>
        </w:rPr>
        <w:t xml:space="preserve"> de palabras con significado</w:t>
      </w:r>
      <w:r>
        <w:rPr>
          <w:rFonts w:ascii="Arial" w:eastAsia="Calibri" w:hAnsi="Arial" w:cs="Arial"/>
          <w:bCs/>
          <w:sz w:val="24"/>
          <w:szCs w:val="24"/>
          <w:lang w:eastAsia="en-US"/>
        </w:rPr>
        <w:t>, un u</w:t>
      </w:r>
      <w:r w:rsidRPr="006473B8">
        <w:rPr>
          <w:rFonts w:ascii="Arial" w:eastAsia="Calibri" w:hAnsi="Arial" w:cs="Arial"/>
          <w:bCs/>
          <w:sz w:val="24"/>
          <w:szCs w:val="24"/>
          <w:lang w:eastAsia="en-US"/>
        </w:rPr>
        <w:t>so de palabras referidas al aquí y al ahora</w:t>
      </w:r>
      <w:r>
        <w:rPr>
          <w:rFonts w:ascii="Arial" w:eastAsia="Calibri" w:hAnsi="Arial" w:cs="Arial"/>
          <w:bCs/>
          <w:sz w:val="24"/>
          <w:szCs w:val="24"/>
          <w:lang w:eastAsia="en-US"/>
        </w:rPr>
        <w:t xml:space="preserve"> donde se </w:t>
      </w:r>
      <w:r w:rsidRPr="00CE09B7">
        <w:rPr>
          <w:rFonts w:ascii="Arial" w:eastAsia="Calibri" w:hAnsi="Arial" w:cs="Arial"/>
          <w:bCs/>
          <w:sz w:val="24"/>
          <w:szCs w:val="24"/>
          <w:lang w:eastAsia="en-US"/>
        </w:rPr>
        <w:t>establecen marcados intervalos</w:t>
      </w:r>
      <w:r>
        <w:rPr>
          <w:rFonts w:ascii="Arial" w:eastAsia="Calibri" w:hAnsi="Arial" w:cs="Arial"/>
          <w:bCs/>
          <w:sz w:val="24"/>
          <w:szCs w:val="24"/>
          <w:lang w:eastAsia="en-US"/>
        </w:rPr>
        <w:t xml:space="preserve"> y una r</w:t>
      </w:r>
      <w:r w:rsidRPr="006473B8">
        <w:rPr>
          <w:rFonts w:ascii="Arial" w:eastAsia="Calibri" w:hAnsi="Arial" w:cs="Arial"/>
          <w:bCs/>
          <w:sz w:val="24"/>
          <w:szCs w:val="24"/>
          <w:lang w:eastAsia="en-US"/>
        </w:rPr>
        <w:t xml:space="preserve">epetición de lo que dice el niño </w:t>
      </w:r>
      <w:r>
        <w:rPr>
          <w:rFonts w:ascii="Arial" w:eastAsia="Calibri" w:hAnsi="Arial" w:cs="Arial"/>
          <w:bCs/>
          <w:sz w:val="24"/>
          <w:szCs w:val="24"/>
          <w:lang w:eastAsia="en-US"/>
        </w:rPr>
        <w:t>u</w:t>
      </w:r>
      <w:r w:rsidRPr="006473B8">
        <w:rPr>
          <w:rFonts w:ascii="Arial" w:eastAsia="Calibri" w:hAnsi="Arial" w:cs="Arial"/>
          <w:bCs/>
          <w:sz w:val="24"/>
          <w:szCs w:val="24"/>
          <w:lang w:eastAsia="en-US"/>
        </w:rPr>
        <w:t>s</w:t>
      </w:r>
      <w:r>
        <w:rPr>
          <w:rFonts w:ascii="Arial" w:eastAsia="Calibri" w:hAnsi="Arial" w:cs="Arial"/>
          <w:bCs/>
          <w:sz w:val="24"/>
          <w:szCs w:val="24"/>
          <w:lang w:eastAsia="en-US"/>
        </w:rPr>
        <w:t>ando</w:t>
      </w:r>
      <w:r w:rsidRPr="006473B8">
        <w:rPr>
          <w:rFonts w:ascii="Arial" w:eastAsia="Calibri" w:hAnsi="Arial" w:cs="Arial"/>
          <w:bCs/>
          <w:sz w:val="24"/>
          <w:szCs w:val="24"/>
          <w:lang w:eastAsia="en-US"/>
        </w:rPr>
        <w:t xml:space="preserve"> oraciones sencillas y breve</w:t>
      </w:r>
      <w:r>
        <w:rPr>
          <w:rFonts w:ascii="Arial" w:eastAsia="Calibri" w:hAnsi="Arial" w:cs="Arial"/>
          <w:bCs/>
          <w:sz w:val="24"/>
          <w:szCs w:val="24"/>
          <w:lang w:eastAsia="en-US"/>
        </w:rPr>
        <w:t>s.</w:t>
      </w:r>
      <w:r>
        <w:rPr>
          <w:rStyle w:val="Refdenotaalpie"/>
          <w:rFonts w:ascii="Arial" w:eastAsia="Calibri" w:hAnsi="Arial" w:cs="Arial"/>
          <w:bCs/>
          <w:sz w:val="24"/>
          <w:szCs w:val="24"/>
          <w:lang w:eastAsia="en-US"/>
        </w:rPr>
        <w:footnoteReference w:id="13"/>
      </w:r>
      <w:r>
        <w:rPr>
          <w:rFonts w:ascii="Arial" w:eastAsia="Calibri" w:hAnsi="Arial" w:cs="Arial"/>
          <w:bCs/>
          <w:sz w:val="24"/>
          <w:szCs w:val="24"/>
          <w:lang w:eastAsia="en-US"/>
        </w:rPr>
        <w:t xml:space="preserve"> </w:t>
      </w:r>
      <w:r w:rsidRPr="000B7826">
        <w:rPr>
          <w:rFonts w:ascii="Arial" w:hAnsi="Arial" w:cs="Arial"/>
          <w:sz w:val="24"/>
          <w:szCs w:val="24"/>
        </w:rPr>
        <w:t xml:space="preserve">Por otro lado, el habla dirigida al niño se puede caracterizar en términos de su cantidad y calidad. La cantidad de lenguaje que los niños encuentran en las interacciones se refiere a la cantidad de palabras y la frecuencia de las palabras que emiten los adultos cuidadores. Existen diferencias significativas </w:t>
      </w:r>
      <w:r>
        <w:rPr>
          <w:rFonts w:ascii="Arial" w:hAnsi="Arial" w:cs="Arial"/>
          <w:sz w:val="24"/>
          <w:szCs w:val="24"/>
        </w:rPr>
        <w:t>teniendo en cuenta el</w:t>
      </w:r>
      <w:r w:rsidRPr="000B7826">
        <w:rPr>
          <w:rFonts w:ascii="Arial" w:hAnsi="Arial" w:cs="Arial"/>
          <w:sz w:val="24"/>
          <w:szCs w:val="24"/>
        </w:rPr>
        <w:t xml:space="preserve"> nivel de ingresos </w:t>
      </w:r>
      <w:r>
        <w:rPr>
          <w:rFonts w:ascii="Arial" w:hAnsi="Arial" w:cs="Arial"/>
          <w:sz w:val="24"/>
          <w:szCs w:val="24"/>
        </w:rPr>
        <w:t>de las familias relacionadas co</w:t>
      </w:r>
      <w:r w:rsidRPr="000B7826">
        <w:rPr>
          <w:rFonts w:ascii="Arial" w:hAnsi="Arial" w:cs="Arial"/>
          <w:sz w:val="24"/>
          <w:szCs w:val="24"/>
        </w:rPr>
        <w:t>n la cantidad de lenguaje que los niños escuchan en sus entornos lingüísticos y esta variabilidad e</w:t>
      </w:r>
      <w:r>
        <w:rPr>
          <w:rFonts w:ascii="Arial" w:hAnsi="Arial" w:cs="Arial"/>
          <w:sz w:val="24"/>
          <w:szCs w:val="24"/>
        </w:rPr>
        <w:t>s</w:t>
      </w:r>
      <w:r w:rsidRPr="000B7826">
        <w:rPr>
          <w:rFonts w:ascii="Arial" w:hAnsi="Arial" w:cs="Arial"/>
          <w:sz w:val="24"/>
          <w:szCs w:val="24"/>
        </w:rPr>
        <w:t xml:space="preserve"> </w:t>
      </w:r>
      <w:r>
        <w:rPr>
          <w:rFonts w:ascii="Arial" w:hAnsi="Arial" w:cs="Arial"/>
          <w:sz w:val="24"/>
          <w:szCs w:val="24"/>
        </w:rPr>
        <w:t>influyente</w:t>
      </w:r>
      <w:r w:rsidRPr="000B7826">
        <w:rPr>
          <w:rFonts w:ascii="Arial" w:hAnsi="Arial" w:cs="Arial"/>
          <w:sz w:val="24"/>
          <w:szCs w:val="24"/>
        </w:rPr>
        <w:t xml:space="preserve"> sistemáticamente con discrepancias documentadas en el desarrollo del lenguaje de los niños (</w:t>
      </w:r>
      <w:hyperlink r:id="rId12" w:anchor="bibr41-1476718X221098661" w:history="1">
        <w:r w:rsidRPr="000B7826">
          <w:rPr>
            <w:rStyle w:val="Hipervnculo"/>
            <w:rFonts w:ascii="Arial" w:hAnsi="Arial" w:cs="Arial"/>
            <w:color w:val="auto"/>
            <w:sz w:val="24"/>
            <w:szCs w:val="24"/>
            <w:u w:val="none"/>
          </w:rPr>
          <w:t>Rowe, 2018</w:t>
        </w:r>
      </w:hyperlink>
      <w:r w:rsidRPr="000B7826">
        <w:rPr>
          <w:rFonts w:ascii="Arial" w:hAnsi="Arial" w:cs="Arial"/>
          <w:sz w:val="24"/>
          <w:szCs w:val="24"/>
        </w:rPr>
        <w:t>)</w:t>
      </w:r>
      <w:r w:rsidRPr="000B7826">
        <w:rPr>
          <w:rStyle w:val="Refdenotaalpie"/>
          <w:rFonts w:ascii="Arial" w:hAnsi="Arial" w:cs="Arial"/>
          <w:sz w:val="24"/>
          <w:szCs w:val="24"/>
        </w:rPr>
        <w:footnoteReference w:id="14"/>
      </w:r>
      <w:r w:rsidRPr="000B7826">
        <w:rPr>
          <w:rFonts w:ascii="Arial" w:hAnsi="Arial" w:cs="Arial"/>
          <w:sz w:val="24"/>
          <w:szCs w:val="24"/>
        </w:rPr>
        <w:t>.</w:t>
      </w:r>
    </w:p>
    <w:p w14:paraId="67F08EB8" w14:textId="77777777" w:rsidR="00D448BD" w:rsidRDefault="00D448BD" w:rsidP="00D448BD">
      <w:pPr>
        <w:spacing w:line="360" w:lineRule="auto"/>
        <w:contextualSpacing/>
        <w:jc w:val="both"/>
        <w:rPr>
          <w:rFonts w:ascii="Arial" w:hAnsi="Arial" w:cs="Arial"/>
          <w:sz w:val="24"/>
          <w:szCs w:val="24"/>
        </w:rPr>
      </w:pPr>
    </w:p>
    <w:p w14:paraId="6463C538" w14:textId="12A01EA2" w:rsidR="00C55AE0" w:rsidRDefault="00D448BD" w:rsidP="00722445">
      <w:pPr>
        <w:spacing w:line="360" w:lineRule="auto"/>
        <w:contextualSpacing/>
        <w:jc w:val="both"/>
        <w:rPr>
          <w:rFonts w:ascii="Arial" w:hAnsi="Arial" w:cs="Arial"/>
          <w:sz w:val="24"/>
          <w:szCs w:val="24"/>
        </w:rPr>
      </w:pPr>
      <w:r w:rsidRPr="00212CB9">
        <w:rPr>
          <w:rFonts w:ascii="Arial" w:hAnsi="Arial" w:cs="Arial"/>
          <w:sz w:val="24"/>
          <w:szCs w:val="24"/>
          <w:u w:val="single"/>
        </w:rPr>
        <w:t>La conducta verbal:</w:t>
      </w:r>
      <w:r>
        <w:rPr>
          <w:rFonts w:ascii="Arial" w:hAnsi="Arial" w:cs="Arial"/>
          <w:sz w:val="24"/>
          <w:szCs w:val="24"/>
        </w:rPr>
        <w:t xml:space="preserve"> Es un término utilizado por Skinner (1957) que abarca todas las formas de comunicación posibles incluyendo lengua de señas, intercambio de imágenes, lenguaje escrito, signos, etc. Donde la atención se centra en los hablantes y oyentes individuales, no en la práctica de toda una comunidad </w:t>
      </w:r>
      <w:r>
        <w:rPr>
          <w:rFonts w:ascii="Arial" w:hAnsi="Arial" w:cs="Arial"/>
          <w:sz w:val="24"/>
          <w:szCs w:val="24"/>
        </w:rPr>
        <w:lastRenderedPageBreak/>
        <w:t>lingüística</w:t>
      </w:r>
      <w:r>
        <w:rPr>
          <w:rStyle w:val="Refdenotaalpie"/>
          <w:rFonts w:ascii="Arial" w:hAnsi="Arial" w:cs="Arial"/>
          <w:sz w:val="24"/>
          <w:szCs w:val="24"/>
        </w:rPr>
        <w:footnoteReference w:id="15"/>
      </w:r>
      <w:r>
        <w:rPr>
          <w:rFonts w:ascii="Arial" w:hAnsi="Arial" w:cs="Arial"/>
          <w:sz w:val="24"/>
          <w:szCs w:val="24"/>
        </w:rPr>
        <w:t>. Skinner (1957/2022) entiende que la capacidad de hablar y entender el lenguaje se adquiere de una manera similar a como se aprenden otras conductas. Debido a ello propone al lenguaje como conducta aprendida y que, como tal, los mismos principios básicos de conducta que rigen para el análisis aplicado de conducta son factibles de ser utilizados para esta conducta mencionada. Se comprende en este marco conceptual que la conducta verbal está compuesta por dos conductas: la de hablante diferenciada de la del oyente</w:t>
      </w:r>
      <w:ins w:id="37" w:author="Usuario de Windows" w:date="2023-01-31T17:18:00Z">
        <w:r>
          <w:rPr>
            <w:rFonts w:ascii="Arial" w:hAnsi="Arial" w:cs="Arial"/>
            <w:sz w:val="24"/>
            <w:szCs w:val="24"/>
          </w:rPr>
          <w:t>,</w:t>
        </w:r>
      </w:ins>
      <w:r>
        <w:rPr>
          <w:rFonts w:ascii="Arial" w:hAnsi="Arial" w:cs="Arial"/>
          <w:sz w:val="24"/>
          <w:szCs w:val="24"/>
        </w:rPr>
        <w:t xml:space="preserve"> y que cada una requiere de habilidades diferentes. Además, las propiedades estructurales del lenguaje son tan necesarias para el análisis del mismo como las propiedades funcionales, en este punto Sundberg (2021) explica que Skinner ha sido malinterpretado en estos términos debido a que no rechaza a la lingüística (en su construcción teórica como estructura biológica heredada, procesamiento cognitivo, estructura del lenguaje, etc.) , sino que considera primordial el análisis de la estructura del lenguaje tanto como identificar y explicar las causas de las palabras, en términos de Skinner que función cumplen, dado que para él las propiedades funcionales implican las causas de la respuesta verbal. Bajo estas premisas para una intervención eficaz y oportuna es conveniente realizar un análisis funcional de la conducta verbal y construir un repertorio verbal compuesto por un conjunto de operantes verbales que emite una persona. Constituyendo, dicho análisis por las propiedades formales de la respuesta como palabras, frases, longitud media de las vocalizaciones, oraciones y también por las propiedades formales de la respuesta en el contexto de las propiedades funcionales antecedente-respuesta-consecuente y las operantes verbales básicas. Bajo la triple relación de contingencia expresada se incluye según Cooper (2017) a la operación motivadora como parte del ambiente (natural o artificial) que corresponde al antecedente</w:t>
      </w:r>
      <w:r>
        <w:rPr>
          <w:rStyle w:val="Refdenotaalpie"/>
          <w:rFonts w:ascii="Arial" w:hAnsi="Arial" w:cs="Arial"/>
          <w:sz w:val="24"/>
          <w:szCs w:val="24"/>
        </w:rPr>
        <w:footnoteReference w:id="16"/>
      </w:r>
      <w:r>
        <w:rPr>
          <w:rFonts w:ascii="Arial" w:hAnsi="Arial" w:cs="Arial"/>
          <w:sz w:val="24"/>
          <w:szCs w:val="24"/>
        </w:rPr>
        <w:t xml:space="preserve"> estableciendo de este modo una cuádruple relación de contingencia. Dicha operación tiene un efecto modificador de valor de la </w:t>
      </w:r>
      <w:r>
        <w:rPr>
          <w:rFonts w:ascii="Arial" w:hAnsi="Arial" w:cs="Arial"/>
          <w:sz w:val="24"/>
          <w:szCs w:val="24"/>
        </w:rPr>
        <w:lastRenderedPageBreak/>
        <w:t xml:space="preserve">conducta en varias dimensiones tales como la frecuencia, la frecuencia relativa, la magnitud y la latencia que operan aumentando la eficacia como reforzador de algún estimulo, objeto o evento denominándose </w:t>
      </w:r>
      <w:r w:rsidRPr="00ED126C">
        <w:rPr>
          <w:rFonts w:ascii="Arial" w:hAnsi="Arial" w:cs="Arial"/>
          <w:bCs/>
          <w:iCs/>
          <w:sz w:val="24"/>
          <w:szCs w:val="24"/>
        </w:rPr>
        <w:t>operaciones de establecimiento</w:t>
      </w:r>
      <w:r>
        <w:rPr>
          <w:rFonts w:ascii="Arial" w:hAnsi="Arial" w:cs="Arial"/>
          <w:sz w:val="24"/>
          <w:szCs w:val="24"/>
        </w:rPr>
        <w:t xml:space="preserve"> (OE). Y se reconoce otro efecto que es factible de producir una reducción de esta eficacia como reforzador de algún estimulo, objeto o evento llamada </w:t>
      </w:r>
      <w:r w:rsidRPr="00ED126C">
        <w:rPr>
          <w:rFonts w:ascii="Arial" w:hAnsi="Arial" w:cs="Arial"/>
          <w:bCs/>
          <w:iCs/>
          <w:sz w:val="24"/>
          <w:szCs w:val="24"/>
        </w:rPr>
        <w:t>operación de abolición</w:t>
      </w:r>
      <w:r>
        <w:rPr>
          <w:rFonts w:ascii="Arial" w:hAnsi="Arial" w:cs="Arial"/>
          <w:sz w:val="24"/>
          <w:szCs w:val="24"/>
        </w:rPr>
        <w:t xml:space="preserve"> (OA). Las OE permiten incrementar el valor de la efectividad debido a su efecto establecedor y además modifica la conducta aumentando el efecto evocador. Las OA modifican el valor produciendo un efecto de abolición y disminuye la conducta a través del efecto reductor. Finalmente se entiende a dicha propuesta teórica como facilitadora para comprender la intervención en el contexto lingüístico, el estado del ambiente y por último, aunque no menor entender que es importante enseñarle al niño a responder como hablante y a comportarse verbalmente como oyente. </w:t>
      </w:r>
    </w:p>
    <w:p w14:paraId="2F9B247F" w14:textId="77777777" w:rsidR="00D448BD" w:rsidRPr="00D448BD" w:rsidRDefault="00D448BD" w:rsidP="00722445">
      <w:pPr>
        <w:spacing w:line="360" w:lineRule="auto"/>
        <w:contextualSpacing/>
        <w:jc w:val="both"/>
        <w:rPr>
          <w:rFonts w:ascii="Arial" w:hAnsi="Arial" w:cs="Arial"/>
          <w:sz w:val="24"/>
          <w:szCs w:val="24"/>
        </w:rPr>
      </w:pPr>
    </w:p>
    <w:p w14:paraId="29C1DF2E" w14:textId="28779ACC" w:rsidR="00290575" w:rsidRPr="00146B13" w:rsidRDefault="00A53CE9" w:rsidP="00290575">
      <w:pPr>
        <w:jc w:val="both"/>
        <w:rPr>
          <w:rFonts w:ascii="Arial" w:eastAsia="Calibri" w:hAnsi="Arial" w:cs="Arial"/>
          <w:b/>
          <w:sz w:val="24"/>
          <w:szCs w:val="24"/>
          <w:lang w:eastAsia="en-US"/>
        </w:rPr>
      </w:pPr>
      <w:r>
        <w:rPr>
          <w:rFonts w:ascii="Arial" w:eastAsia="Calibri" w:hAnsi="Arial" w:cs="Arial"/>
          <w:b/>
          <w:sz w:val="24"/>
          <w:szCs w:val="24"/>
          <w:lang w:eastAsia="en-US"/>
        </w:rPr>
        <w:t xml:space="preserve">5.3 </w:t>
      </w:r>
      <w:r w:rsidR="00282174" w:rsidRPr="00282174">
        <w:rPr>
          <w:rFonts w:ascii="Arial" w:eastAsia="Calibri" w:hAnsi="Arial" w:cs="Arial"/>
          <w:b/>
          <w:sz w:val="24"/>
          <w:szCs w:val="24"/>
          <w:lang w:eastAsia="en-US"/>
        </w:rPr>
        <w:t>Capítulo III.</w:t>
      </w:r>
      <w:r w:rsidR="00282174" w:rsidRPr="00282174">
        <w:rPr>
          <w:rFonts w:ascii="Arial" w:eastAsia="Calibri" w:hAnsi="Arial" w:cs="Arial"/>
          <w:bCs/>
          <w:sz w:val="24"/>
          <w:szCs w:val="24"/>
          <w:lang w:eastAsia="en-US"/>
        </w:rPr>
        <w:t xml:space="preserve"> </w:t>
      </w:r>
      <w:r w:rsidR="00282174" w:rsidRPr="00282174">
        <w:rPr>
          <w:rFonts w:ascii="Arial" w:eastAsia="Calibri" w:hAnsi="Arial" w:cs="Arial"/>
          <w:b/>
          <w:sz w:val="24"/>
          <w:szCs w:val="24"/>
          <w:lang w:eastAsia="en-US"/>
        </w:rPr>
        <w:t>El proceso de evaluación Neuropsicológica</w:t>
      </w:r>
    </w:p>
    <w:p w14:paraId="0F5F60B0" w14:textId="101F329A" w:rsidR="005830CB" w:rsidRPr="00394B08" w:rsidRDefault="005830CB" w:rsidP="005830CB">
      <w:pPr>
        <w:spacing w:line="360" w:lineRule="auto"/>
        <w:jc w:val="both"/>
        <w:rPr>
          <w:rFonts w:ascii="Arial" w:hAnsi="Arial" w:cs="Arial"/>
          <w:sz w:val="24"/>
          <w:szCs w:val="24"/>
          <w:lang w:val="es-ES"/>
        </w:rPr>
      </w:pPr>
      <w:r w:rsidRPr="00394B08">
        <w:rPr>
          <w:rFonts w:ascii="Arial" w:hAnsi="Arial" w:cs="Arial"/>
          <w:sz w:val="24"/>
          <w:szCs w:val="24"/>
          <w:lang w:val="es-ES"/>
        </w:rPr>
        <w:t xml:space="preserve">La actividad profesional del </w:t>
      </w:r>
      <w:r>
        <w:rPr>
          <w:rFonts w:ascii="Arial" w:hAnsi="Arial" w:cs="Arial"/>
          <w:sz w:val="24"/>
          <w:szCs w:val="24"/>
          <w:lang w:val="es-ES"/>
        </w:rPr>
        <w:t>neuropsicó</w:t>
      </w:r>
      <w:r w:rsidRPr="00394B08">
        <w:rPr>
          <w:rFonts w:ascii="Arial" w:hAnsi="Arial" w:cs="Arial"/>
          <w:sz w:val="24"/>
          <w:szCs w:val="24"/>
          <w:lang w:val="es-ES"/>
        </w:rPr>
        <w:t>logo requiere en muchos momentos</w:t>
      </w:r>
      <w:r>
        <w:rPr>
          <w:rFonts w:ascii="Arial" w:hAnsi="Arial" w:cs="Arial"/>
          <w:sz w:val="24"/>
          <w:szCs w:val="24"/>
          <w:lang w:val="es-ES"/>
        </w:rPr>
        <w:t>,</w:t>
      </w:r>
      <w:r w:rsidRPr="00394B08">
        <w:rPr>
          <w:rFonts w:ascii="Arial" w:hAnsi="Arial" w:cs="Arial"/>
          <w:sz w:val="24"/>
          <w:szCs w:val="24"/>
          <w:lang w:val="es-ES"/>
        </w:rPr>
        <w:t xml:space="preserve"> de la utilización y/o construcción de </w:t>
      </w:r>
      <w:r w:rsidR="00C76FAA" w:rsidRPr="00394B08">
        <w:rPr>
          <w:rFonts w:ascii="Arial" w:hAnsi="Arial" w:cs="Arial"/>
          <w:sz w:val="24"/>
          <w:szCs w:val="24"/>
          <w:lang w:val="es-ES"/>
        </w:rPr>
        <w:t>test</w:t>
      </w:r>
      <w:r w:rsidRPr="00394B08">
        <w:rPr>
          <w:rFonts w:ascii="Arial" w:hAnsi="Arial" w:cs="Arial"/>
          <w:sz w:val="24"/>
          <w:szCs w:val="24"/>
          <w:lang w:val="es-ES"/>
        </w:rPr>
        <w:t>, escalas, cuestionarios o encuestas que pretenden evaluar determinadas</w:t>
      </w:r>
      <w:r>
        <w:rPr>
          <w:rFonts w:ascii="Arial" w:hAnsi="Arial" w:cs="Arial"/>
          <w:sz w:val="24"/>
          <w:szCs w:val="24"/>
          <w:lang w:val="es-ES"/>
        </w:rPr>
        <w:t xml:space="preserve"> actitudes o reflexiones no</w:t>
      </w:r>
      <w:r w:rsidRPr="00394B08">
        <w:rPr>
          <w:rFonts w:ascii="Arial" w:hAnsi="Arial" w:cs="Arial"/>
          <w:sz w:val="24"/>
          <w:szCs w:val="24"/>
          <w:lang w:val="es-ES"/>
        </w:rPr>
        <w:t xml:space="preserve"> susceptibles a un proceso de medición directa. Por ejemplo, en el ámbito de la Psicología </w:t>
      </w:r>
      <w:r>
        <w:rPr>
          <w:rFonts w:ascii="Arial" w:hAnsi="Arial" w:cs="Arial"/>
          <w:sz w:val="24"/>
          <w:szCs w:val="24"/>
          <w:lang w:val="es-ES"/>
        </w:rPr>
        <w:t>del Desarrollo</w:t>
      </w:r>
      <w:r w:rsidRPr="00394B08">
        <w:rPr>
          <w:rFonts w:ascii="Arial" w:hAnsi="Arial" w:cs="Arial"/>
          <w:sz w:val="24"/>
          <w:szCs w:val="24"/>
          <w:lang w:val="es-ES"/>
        </w:rPr>
        <w:t xml:space="preserve">, se utiliza la aplicación de </w:t>
      </w:r>
      <w:r w:rsidR="00C76FAA" w:rsidRPr="00394B08">
        <w:rPr>
          <w:rFonts w:ascii="Arial" w:hAnsi="Arial" w:cs="Arial"/>
          <w:sz w:val="24"/>
          <w:szCs w:val="24"/>
          <w:lang w:val="es-ES"/>
        </w:rPr>
        <w:t>test</w:t>
      </w:r>
      <w:r w:rsidRPr="00394B08">
        <w:rPr>
          <w:rFonts w:ascii="Arial" w:hAnsi="Arial" w:cs="Arial"/>
          <w:sz w:val="24"/>
          <w:szCs w:val="24"/>
          <w:lang w:val="es-ES"/>
        </w:rPr>
        <w:t xml:space="preserve"> de inteligencia, de motivación, de habilidad</w:t>
      </w:r>
      <w:r>
        <w:rPr>
          <w:rFonts w:ascii="Arial" w:hAnsi="Arial" w:cs="Arial"/>
          <w:sz w:val="24"/>
          <w:szCs w:val="24"/>
          <w:lang w:val="es-ES"/>
        </w:rPr>
        <w:t xml:space="preserve">es </w:t>
      </w:r>
      <w:r w:rsidRPr="00394B08">
        <w:rPr>
          <w:rFonts w:ascii="Arial" w:hAnsi="Arial" w:cs="Arial"/>
          <w:sz w:val="24"/>
          <w:szCs w:val="24"/>
          <w:lang w:val="es-ES"/>
        </w:rPr>
        <w:t xml:space="preserve">o de </w:t>
      </w:r>
      <w:r>
        <w:rPr>
          <w:rFonts w:ascii="Arial" w:hAnsi="Arial" w:cs="Arial"/>
          <w:sz w:val="24"/>
          <w:szCs w:val="24"/>
          <w:lang w:val="es-ES"/>
        </w:rPr>
        <w:t>niveles de desarrollo en diferentes áreas</w:t>
      </w:r>
      <w:r w:rsidRPr="00394B08">
        <w:rPr>
          <w:rFonts w:ascii="Arial" w:hAnsi="Arial" w:cs="Arial"/>
          <w:sz w:val="24"/>
          <w:szCs w:val="24"/>
          <w:lang w:val="es-ES"/>
        </w:rPr>
        <w:t xml:space="preserve">. </w:t>
      </w:r>
    </w:p>
    <w:p w14:paraId="590D0000" w14:textId="4E825205" w:rsidR="005830CB" w:rsidRPr="00D45AAC" w:rsidRDefault="005830CB" w:rsidP="005830CB">
      <w:pPr>
        <w:spacing w:line="360" w:lineRule="auto"/>
        <w:jc w:val="both"/>
        <w:rPr>
          <w:rFonts w:ascii="Arial" w:hAnsi="Arial" w:cs="Arial"/>
          <w:sz w:val="24"/>
          <w:szCs w:val="24"/>
        </w:rPr>
      </w:pPr>
      <w:r w:rsidRPr="00394B08">
        <w:rPr>
          <w:rFonts w:ascii="Arial" w:hAnsi="Arial" w:cs="Arial"/>
          <w:sz w:val="24"/>
          <w:szCs w:val="24"/>
          <w:lang w:val="es-ES"/>
        </w:rPr>
        <w:t xml:space="preserve">Sin embargo, los profesionales no se encuentran con todos los </w:t>
      </w:r>
      <w:r w:rsidR="00C76FAA" w:rsidRPr="00394B08">
        <w:rPr>
          <w:rFonts w:ascii="Arial" w:hAnsi="Arial" w:cs="Arial"/>
          <w:sz w:val="24"/>
          <w:szCs w:val="24"/>
          <w:lang w:val="es-ES"/>
        </w:rPr>
        <w:t>test</w:t>
      </w:r>
      <w:r w:rsidRPr="00394B08">
        <w:rPr>
          <w:rFonts w:ascii="Arial" w:hAnsi="Arial" w:cs="Arial"/>
          <w:sz w:val="24"/>
          <w:szCs w:val="24"/>
          <w:lang w:val="es-ES"/>
        </w:rPr>
        <w:t xml:space="preserve"> que pueden necesitar para su actividad laboral. No resulta extraño,</w:t>
      </w:r>
      <w:r>
        <w:rPr>
          <w:rFonts w:ascii="Arial" w:hAnsi="Arial" w:cs="Arial"/>
          <w:sz w:val="24"/>
          <w:szCs w:val="24"/>
          <w:lang w:val="es-ES"/>
        </w:rPr>
        <w:t xml:space="preserve"> </w:t>
      </w:r>
      <w:r w:rsidRPr="00394B08">
        <w:rPr>
          <w:rFonts w:ascii="Arial" w:hAnsi="Arial" w:cs="Arial"/>
          <w:sz w:val="24"/>
          <w:szCs w:val="24"/>
          <w:lang w:val="es-ES"/>
        </w:rPr>
        <w:t xml:space="preserve">que un </w:t>
      </w:r>
      <w:r w:rsidR="00C76FAA">
        <w:rPr>
          <w:rFonts w:ascii="Arial" w:hAnsi="Arial" w:cs="Arial"/>
          <w:sz w:val="24"/>
          <w:szCs w:val="24"/>
          <w:lang w:val="es-ES"/>
        </w:rPr>
        <w:t>neuropsicól</w:t>
      </w:r>
      <w:r w:rsidR="00C76FAA" w:rsidRPr="00394B08">
        <w:rPr>
          <w:rFonts w:ascii="Arial" w:hAnsi="Arial" w:cs="Arial"/>
          <w:sz w:val="24"/>
          <w:szCs w:val="24"/>
          <w:lang w:val="es-ES"/>
        </w:rPr>
        <w:t>ogo</w:t>
      </w:r>
      <w:r w:rsidRPr="00394B08">
        <w:rPr>
          <w:rFonts w:ascii="Arial" w:hAnsi="Arial" w:cs="Arial"/>
          <w:sz w:val="24"/>
          <w:szCs w:val="24"/>
          <w:lang w:val="es-ES"/>
        </w:rPr>
        <w:t xml:space="preserve"> tenga que construir una prueba concreta para evaluar </w:t>
      </w:r>
      <w:r>
        <w:rPr>
          <w:rFonts w:ascii="Arial" w:hAnsi="Arial" w:cs="Arial"/>
          <w:sz w:val="24"/>
          <w:szCs w:val="24"/>
          <w:lang w:val="es-ES"/>
        </w:rPr>
        <w:t xml:space="preserve">el nivel de desempeño de las funciones cognitivas de los niños en edad escolar, por ejemplo, </w:t>
      </w:r>
      <w:r w:rsidRPr="00394B08">
        <w:rPr>
          <w:rFonts w:ascii="Arial" w:hAnsi="Arial" w:cs="Arial"/>
          <w:sz w:val="24"/>
          <w:szCs w:val="24"/>
          <w:lang w:val="es-ES"/>
        </w:rPr>
        <w:t>o que</w:t>
      </w:r>
      <w:r>
        <w:rPr>
          <w:rFonts w:ascii="Arial" w:hAnsi="Arial" w:cs="Arial"/>
          <w:sz w:val="24"/>
          <w:szCs w:val="24"/>
          <w:lang w:val="es-ES"/>
        </w:rPr>
        <w:t xml:space="preserve"> </w:t>
      </w:r>
      <w:r w:rsidRPr="00394B08">
        <w:rPr>
          <w:rFonts w:ascii="Arial" w:hAnsi="Arial" w:cs="Arial"/>
          <w:sz w:val="24"/>
          <w:szCs w:val="24"/>
          <w:lang w:val="es-ES"/>
        </w:rPr>
        <w:t xml:space="preserve">necesite elaborar un test para conocer </w:t>
      </w:r>
      <w:r>
        <w:rPr>
          <w:rFonts w:ascii="Arial" w:hAnsi="Arial" w:cs="Arial"/>
          <w:sz w:val="24"/>
          <w:szCs w:val="24"/>
          <w:lang w:val="es-ES"/>
        </w:rPr>
        <w:t xml:space="preserve">el nivel de desarrollo específicamente de la comunidad donde ejerce profesionalmente. </w:t>
      </w:r>
      <w:r w:rsidRPr="00394B08">
        <w:rPr>
          <w:rFonts w:ascii="Arial" w:hAnsi="Arial" w:cs="Arial"/>
          <w:sz w:val="24"/>
          <w:szCs w:val="24"/>
          <w:lang w:val="es-ES"/>
        </w:rPr>
        <w:t xml:space="preserve">Es razonable entonces que el profesional </w:t>
      </w:r>
      <w:r>
        <w:rPr>
          <w:rFonts w:ascii="Arial" w:hAnsi="Arial" w:cs="Arial"/>
          <w:sz w:val="24"/>
          <w:szCs w:val="24"/>
          <w:lang w:val="es-ES"/>
        </w:rPr>
        <w:t>neuropsicól</w:t>
      </w:r>
      <w:r w:rsidRPr="00394B08">
        <w:rPr>
          <w:rFonts w:ascii="Arial" w:hAnsi="Arial" w:cs="Arial"/>
          <w:sz w:val="24"/>
          <w:szCs w:val="24"/>
          <w:lang w:val="es-ES"/>
        </w:rPr>
        <w:t xml:space="preserve">ogo, ante nuevas demandas sociales y/o </w:t>
      </w:r>
      <w:r>
        <w:rPr>
          <w:rFonts w:ascii="Arial" w:hAnsi="Arial" w:cs="Arial"/>
          <w:sz w:val="24"/>
          <w:szCs w:val="24"/>
          <w:lang w:val="es-ES"/>
        </w:rPr>
        <w:t>culturale</w:t>
      </w:r>
      <w:r w:rsidRPr="00394B08">
        <w:rPr>
          <w:rFonts w:ascii="Arial" w:hAnsi="Arial" w:cs="Arial"/>
          <w:sz w:val="24"/>
          <w:szCs w:val="24"/>
          <w:lang w:val="es-ES"/>
        </w:rPr>
        <w:t xml:space="preserve">s pueda construir sus propias herramientas de trabajo útiles para los procesos de </w:t>
      </w:r>
      <w:r w:rsidRPr="00394B08">
        <w:rPr>
          <w:rFonts w:ascii="Arial" w:hAnsi="Arial" w:cs="Arial"/>
          <w:sz w:val="24"/>
          <w:szCs w:val="24"/>
          <w:lang w:val="es-ES"/>
        </w:rPr>
        <w:lastRenderedPageBreak/>
        <w:t xml:space="preserve">indagación e investigación. </w:t>
      </w:r>
      <w:r>
        <w:rPr>
          <w:rFonts w:ascii="Arial" w:hAnsi="Arial" w:cs="Arial"/>
          <w:sz w:val="24"/>
          <w:szCs w:val="24"/>
          <w:lang w:val="es-ES"/>
        </w:rPr>
        <w:t>Es pertinente también,</w:t>
      </w:r>
      <w:r w:rsidRPr="00394B08">
        <w:rPr>
          <w:rFonts w:ascii="Arial" w:hAnsi="Arial" w:cs="Arial"/>
          <w:sz w:val="24"/>
          <w:szCs w:val="24"/>
          <w:lang w:val="es-ES"/>
        </w:rPr>
        <w:t xml:space="preserve"> que conozca los métodos y técnicas fundamentales para diseñar una prueba concreta con fines específicos. Los atributos físicos (altura, peso, etc....) resultan directamente medibles, para ello se utilizan test de rendimiento típico. Son aquellos que son sensibles a la medición directa. En cambio, los atributos (construcciones sociales o rasgos) suelen ser conceptualizaciones teóricas que no son accesibles a la medición directa y para los que no existen "metros" o "balanzas" diseñados para medirlos de manera precisa.</w:t>
      </w:r>
      <w:r w:rsidRPr="00394B08">
        <w:rPr>
          <w:rFonts w:ascii="TimesNewRoman" w:hAnsi="TimesNewRoman" w:cs="TimesNewRoman"/>
          <w:sz w:val="17"/>
          <w:szCs w:val="17"/>
          <w:lang w:val="es-ES"/>
        </w:rPr>
        <w:t xml:space="preserve"> </w:t>
      </w:r>
      <w:r w:rsidRPr="00394B08">
        <w:rPr>
          <w:rFonts w:ascii="Arial" w:hAnsi="Arial" w:cs="Arial"/>
          <w:sz w:val="24"/>
          <w:szCs w:val="24"/>
          <w:lang w:val="es-ES"/>
        </w:rPr>
        <w:t>Estos últimos son los denominados</w:t>
      </w:r>
      <w:r w:rsidRPr="00394B08">
        <w:rPr>
          <w:rFonts w:ascii="TimesNewRoman" w:hAnsi="TimesNewRoman" w:cs="TimesNewRoman"/>
          <w:sz w:val="17"/>
          <w:szCs w:val="17"/>
          <w:lang w:val="es-ES"/>
        </w:rPr>
        <w:t xml:space="preserve"> </w:t>
      </w:r>
      <w:r w:rsidRPr="00394B08">
        <w:rPr>
          <w:rFonts w:ascii="Arial" w:hAnsi="Arial" w:cs="Arial"/>
          <w:sz w:val="24"/>
          <w:szCs w:val="24"/>
          <w:lang w:val="es-ES"/>
        </w:rPr>
        <w:t>test de rendimiento óptimo</w:t>
      </w:r>
      <w:r>
        <w:rPr>
          <w:rStyle w:val="Refdenotaalpie"/>
          <w:rFonts w:ascii="Arial" w:hAnsi="Arial" w:cs="Arial"/>
          <w:sz w:val="24"/>
          <w:szCs w:val="24"/>
          <w:lang w:val="es-ES"/>
        </w:rPr>
        <w:footnoteReference w:id="17"/>
      </w:r>
      <w:r w:rsidRPr="00394B08">
        <w:rPr>
          <w:rFonts w:ascii="Arial" w:hAnsi="Arial" w:cs="Arial"/>
          <w:sz w:val="24"/>
          <w:szCs w:val="24"/>
          <w:lang w:val="es-ES"/>
        </w:rPr>
        <w:t>. Bajo es</w:t>
      </w:r>
      <w:r>
        <w:rPr>
          <w:rFonts w:ascii="Arial" w:hAnsi="Arial" w:cs="Arial"/>
          <w:sz w:val="24"/>
          <w:szCs w:val="24"/>
          <w:lang w:val="es-ES"/>
        </w:rPr>
        <w:t>tas características se elaborará</w:t>
      </w:r>
      <w:r w:rsidRPr="00394B08">
        <w:rPr>
          <w:rFonts w:ascii="Arial" w:hAnsi="Arial" w:cs="Arial"/>
          <w:sz w:val="24"/>
          <w:szCs w:val="24"/>
          <w:lang w:val="es-ES"/>
        </w:rPr>
        <w:t xml:space="preserve"> la encuesta que tiene por objetivo conocer </w:t>
      </w:r>
      <w:r w:rsidRPr="00394B08">
        <w:rPr>
          <w:rFonts w:ascii="Arial" w:hAnsi="Arial" w:cs="Arial"/>
          <w:sz w:val="24"/>
          <w:szCs w:val="24"/>
        </w:rPr>
        <w:t>l</w:t>
      </w:r>
      <w:r>
        <w:rPr>
          <w:rFonts w:ascii="Arial" w:hAnsi="Arial" w:cs="Arial"/>
          <w:sz w:val="24"/>
          <w:szCs w:val="24"/>
        </w:rPr>
        <w:t>a</w:t>
      </w:r>
      <w:r w:rsidRPr="00394B08">
        <w:rPr>
          <w:rFonts w:ascii="Arial" w:hAnsi="Arial" w:cs="Arial"/>
          <w:sz w:val="24"/>
          <w:szCs w:val="24"/>
        </w:rPr>
        <w:t xml:space="preserve">s </w:t>
      </w:r>
      <w:r>
        <w:rPr>
          <w:rFonts w:ascii="Arial" w:hAnsi="Arial" w:cs="Arial"/>
          <w:sz w:val="24"/>
          <w:szCs w:val="24"/>
        </w:rPr>
        <w:t>estrategia</w:t>
      </w:r>
      <w:r w:rsidRPr="00394B08">
        <w:rPr>
          <w:rFonts w:ascii="Arial" w:hAnsi="Arial" w:cs="Arial"/>
          <w:sz w:val="24"/>
          <w:szCs w:val="24"/>
        </w:rPr>
        <w:t xml:space="preserve">s </w:t>
      </w:r>
      <w:r>
        <w:rPr>
          <w:rFonts w:ascii="Arial" w:hAnsi="Arial" w:cs="Arial"/>
          <w:sz w:val="24"/>
          <w:szCs w:val="24"/>
        </w:rPr>
        <w:t>de los padres, que impactan directamente sobre el desarrollo comunicacional de sus hijos. En el caso de la presente tesis, como ya se ha expresado en otras oportunidades, se pretende construir un instrumento de indagación que permita dar cuenta específicamente sobre el desempeño del adulto relacionado a la temática expuesta.</w:t>
      </w:r>
    </w:p>
    <w:p w14:paraId="5E1457AD" w14:textId="6DA7C947" w:rsidR="004E1982" w:rsidRDefault="005830CB" w:rsidP="00185751">
      <w:pPr>
        <w:spacing w:line="360" w:lineRule="auto"/>
        <w:jc w:val="both"/>
        <w:rPr>
          <w:rFonts w:ascii="Arial" w:hAnsi="Arial" w:cs="Arial"/>
          <w:sz w:val="24"/>
          <w:szCs w:val="24"/>
          <w:lang w:val="es-ES"/>
        </w:rPr>
      </w:pPr>
      <w:r w:rsidRPr="00394B08">
        <w:rPr>
          <w:rFonts w:ascii="Arial" w:hAnsi="Arial" w:cs="Arial"/>
          <w:sz w:val="24"/>
          <w:szCs w:val="24"/>
          <w:lang w:val="es-ES"/>
        </w:rPr>
        <w:t xml:space="preserve">Un cuestionario/encuesta está formado por una serie de elementos o </w:t>
      </w:r>
      <w:r w:rsidRPr="00222171">
        <w:rPr>
          <w:rFonts w:ascii="Arial" w:hAnsi="Arial" w:cs="Arial"/>
          <w:bCs/>
          <w:sz w:val="24"/>
          <w:szCs w:val="24"/>
          <w:lang w:val="es-ES"/>
        </w:rPr>
        <w:t>ítems</w:t>
      </w:r>
      <w:r w:rsidRPr="00394B08">
        <w:rPr>
          <w:rFonts w:ascii="Arial" w:hAnsi="Arial" w:cs="Arial"/>
          <w:b/>
          <w:bCs/>
          <w:sz w:val="24"/>
          <w:szCs w:val="24"/>
          <w:lang w:val="es-ES"/>
        </w:rPr>
        <w:t xml:space="preserve"> </w:t>
      </w:r>
      <w:r w:rsidRPr="00394B08">
        <w:rPr>
          <w:rFonts w:ascii="Arial" w:hAnsi="Arial" w:cs="Arial"/>
          <w:sz w:val="24"/>
          <w:szCs w:val="24"/>
          <w:lang w:val="es-ES"/>
        </w:rPr>
        <w:t>(elementos, reactivos, preguntas, cuestiones, situaciones análogas,</w:t>
      </w:r>
      <w:r>
        <w:rPr>
          <w:rFonts w:ascii="Arial" w:hAnsi="Arial" w:cs="Arial"/>
          <w:sz w:val="24"/>
          <w:szCs w:val="24"/>
          <w:lang w:val="es-ES"/>
        </w:rPr>
        <w:t xml:space="preserve"> etc.</w:t>
      </w:r>
      <w:r w:rsidRPr="00394B08">
        <w:rPr>
          <w:rFonts w:ascii="Arial" w:hAnsi="Arial" w:cs="Arial"/>
          <w:sz w:val="24"/>
          <w:szCs w:val="24"/>
          <w:lang w:val="es-ES"/>
        </w:rPr>
        <w:t>) a los que cada individuo debe responder. Después de cuantificar las respuestas de una persona a los elementos del cuestionario, se pretende asignar una puntuación a esa pe</w:t>
      </w:r>
      <w:r>
        <w:rPr>
          <w:rFonts w:ascii="Arial" w:hAnsi="Arial" w:cs="Arial"/>
          <w:sz w:val="24"/>
          <w:szCs w:val="24"/>
          <w:lang w:val="es-ES"/>
        </w:rPr>
        <w:t>rsona respecto a la reflexión</w:t>
      </w:r>
      <w:r w:rsidRPr="00394B08">
        <w:rPr>
          <w:rFonts w:ascii="Arial" w:hAnsi="Arial" w:cs="Arial"/>
          <w:sz w:val="24"/>
          <w:szCs w:val="24"/>
          <w:lang w:val="es-ES"/>
        </w:rPr>
        <w:t xml:space="preserve"> o atributo que se pretende medir con dicho instrumento, puntuación que debería indicar el grado en que la persona participa del atributo a evaluar. Esta modalidad de recabar información responde a un proceso de medición indirecta que incluye la misma construcción del instrumento de medida, proceso que se inicia con la definición clara del constructo a evaluar.</w:t>
      </w:r>
      <w:bookmarkEnd w:id="32"/>
    </w:p>
    <w:p w14:paraId="67B3B1AB" w14:textId="554FB528" w:rsidR="00E02F1C" w:rsidRDefault="00E02F1C" w:rsidP="00185751">
      <w:pPr>
        <w:spacing w:line="360" w:lineRule="auto"/>
        <w:jc w:val="both"/>
        <w:rPr>
          <w:rFonts w:ascii="Arial" w:hAnsi="Arial" w:cs="Arial"/>
          <w:sz w:val="24"/>
          <w:szCs w:val="24"/>
          <w:lang w:val="es-ES"/>
        </w:rPr>
      </w:pPr>
      <w:r>
        <w:rPr>
          <w:rFonts w:ascii="Arial" w:hAnsi="Arial" w:cs="Arial"/>
          <w:sz w:val="24"/>
          <w:szCs w:val="24"/>
          <w:lang w:val="es-ES"/>
        </w:rPr>
        <w:t xml:space="preserve">Las nuevas tecnologías permiten obtener información rápida y precisa en menos tiempo, por lo </w:t>
      </w:r>
      <w:r w:rsidR="008416B4">
        <w:rPr>
          <w:rFonts w:ascii="Arial" w:hAnsi="Arial" w:cs="Arial"/>
          <w:sz w:val="24"/>
          <w:szCs w:val="24"/>
          <w:lang w:val="es-ES"/>
        </w:rPr>
        <w:t>tanto,</w:t>
      </w:r>
      <w:r>
        <w:rPr>
          <w:rFonts w:ascii="Arial" w:hAnsi="Arial" w:cs="Arial"/>
          <w:sz w:val="24"/>
          <w:szCs w:val="24"/>
          <w:lang w:val="es-ES"/>
        </w:rPr>
        <w:t xml:space="preserve"> el cuestionario que se implementa </w:t>
      </w:r>
      <w:r w:rsidR="008416B4">
        <w:rPr>
          <w:rFonts w:ascii="Arial" w:hAnsi="Arial" w:cs="Arial"/>
          <w:sz w:val="24"/>
          <w:szCs w:val="24"/>
          <w:lang w:val="es-ES"/>
        </w:rPr>
        <w:t>este sujeto</w:t>
      </w:r>
      <w:r>
        <w:rPr>
          <w:rFonts w:ascii="Arial" w:hAnsi="Arial" w:cs="Arial"/>
          <w:sz w:val="24"/>
          <w:szCs w:val="24"/>
          <w:lang w:val="es-ES"/>
        </w:rPr>
        <w:t xml:space="preserve"> a una estructura digitalizada para ser completado en cualquier equipo móvil </w:t>
      </w:r>
      <w:r w:rsidR="008416B4">
        <w:rPr>
          <w:rFonts w:ascii="Arial" w:hAnsi="Arial" w:cs="Arial"/>
          <w:sz w:val="24"/>
          <w:szCs w:val="24"/>
          <w:lang w:val="es-ES"/>
        </w:rPr>
        <w:t xml:space="preserve">(celular, </w:t>
      </w:r>
      <w:r w:rsidR="008416B4">
        <w:rPr>
          <w:rFonts w:ascii="Arial" w:hAnsi="Arial" w:cs="Arial"/>
          <w:sz w:val="24"/>
          <w:szCs w:val="24"/>
          <w:lang w:val="es-ES"/>
        </w:rPr>
        <w:lastRenderedPageBreak/>
        <w:t>Tablet, etc.). En el cual se almacenan las respuestas y se obtiene inmediatamente una evaluación de la situación actual parental de acuerdo a los datos ingresados.</w:t>
      </w:r>
      <w:r w:rsidR="00C20877">
        <w:rPr>
          <w:rFonts w:ascii="Arial" w:hAnsi="Arial" w:cs="Arial"/>
          <w:sz w:val="24"/>
          <w:szCs w:val="24"/>
          <w:lang w:val="es-ES"/>
        </w:rPr>
        <w:t xml:space="preserve"> Además, las respuestas pasan a conformar una base de datos que acopia el programa </w:t>
      </w:r>
      <w:r w:rsidR="00CD74D6">
        <w:rPr>
          <w:rFonts w:ascii="Arial" w:hAnsi="Arial" w:cs="Arial"/>
          <w:sz w:val="24"/>
          <w:szCs w:val="24"/>
          <w:lang w:val="es-ES"/>
        </w:rPr>
        <w:t>para futuros análisis de situación y/o curvas de progreso de los estados comunicacionales de los adultos analizados. Los datos obtenidos automáticamente pasan a conformar una valiosa información estadística de las regiones y de las poblaciones que presentan puntos débiles dentro del tema propuesto ya mencionado.</w:t>
      </w:r>
    </w:p>
    <w:p w14:paraId="5E7FB772" w14:textId="77777777" w:rsidR="00D448BD" w:rsidRDefault="00D448BD" w:rsidP="00D448BD">
      <w:pPr>
        <w:spacing w:line="360" w:lineRule="auto"/>
        <w:contextualSpacing/>
        <w:jc w:val="both"/>
        <w:rPr>
          <w:rFonts w:ascii="Arial" w:hAnsi="Arial" w:cs="Arial"/>
          <w:sz w:val="24"/>
          <w:szCs w:val="24"/>
          <w:u w:val="single"/>
        </w:rPr>
      </w:pPr>
      <w:r>
        <w:rPr>
          <w:rFonts w:ascii="Arial" w:hAnsi="Arial" w:cs="Arial"/>
          <w:sz w:val="24"/>
          <w:szCs w:val="24"/>
          <w:u w:val="single"/>
        </w:rPr>
        <w:t>Medición de la conducta:</w:t>
      </w:r>
    </w:p>
    <w:p w14:paraId="64AD88F9" w14:textId="77777777" w:rsidR="00D448BD" w:rsidRDefault="00D448BD" w:rsidP="00D448BD">
      <w:pPr>
        <w:spacing w:line="360" w:lineRule="auto"/>
        <w:contextualSpacing/>
        <w:jc w:val="both"/>
        <w:rPr>
          <w:rFonts w:ascii="Arial" w:hAnsi="Arial" w:cs="Arial"/>
          <w:sz w:val="24"/>
          <w:szCs w:val="24"/>
        </w:rPr>
      </w:pPr>
      <w:r w:rsidRPr="004F55DF">
        <w:rPr>
          <w:rFonts w:ascii="Arial" w:hAnsi="Arial" w:cs="Arial"/>
          <w:sz w:val="24"/>
          <w:szCs w:val="24"/>
        </w:rPr>
        <w:t>Una forma de mejorar la calidad de</w:t>
      </w:r>
      <w:r>
        <w:rPr>
          <w:rFonts w:ascii="Arial" w:hAnsi="Arial" w:cs="Arial"/>
          <w:sz w:val="24"/>
          <w:szCs w:val="24"/>
        </w:rPr>
        <w:t xml:space="preserve"> la interacción entre las </w:t>
      </w:r>
      <w:r w:rsidRPr="004F55DF">
        <w:rPr>
          <w:rFonts w:ascii="Arial" w:hAnsi="Arial" w:cs="Arial"/>
          <w:sz w:val="24"/>
          <w:szCs w:val="24"/>
        </w:rPr>
        <w:t>personas</w:t>
      </w:r>
      <w:r>
        <w:rPr>
          <w:rFonts w:ascii="Arial" w:hAnsi="Arial" w:cs="Arial"/>
          <w:sz w:val="24"/>
          <w:szCs w:val="24"/>
        </w:rPr>
        <w:t xml:space="preserve"> y los ambientes</w:t>
      </w:r>
      <w:r w:rsidRPr="004F55DF">
        <w:rPr>
          <w:rFonts w:ascii="Arial" w:hAnsi="Arial" w:cs="Arial"/>
          <w:sz w:val="24"/>
          <w:szCs w:val="24"/>
        </w:rPr>
        <w:t xml:space="preserve"> según Cooper</w:t>
      </w:r>
      <w:r>
        <w:rPr>
          <w:rFonts w:ascii="Arial" w:hAnsi="Arial" w:cs="Arial"/>
          <w:sz w:val="24"/>
          <w:szCs w:val="24"/>
        </w:rPr>
        <w:t xml:space="preserve"> (2020) es a través de la medición de la actividad humana. Buscar respuestas sobre las relaciones funcionales entre las conductas socialmente significativas y las variables ambientales. Se entiende por medición a</w:t>
      </w:r>
      <w:r w:rsidRPr="00AE1EC1">
        <w:rPr>
          <w:rFonts w:ascii="Arial" w:hAnsi="Arial" w:cs="Arial"/>
          <w:sz w:val="24"/>
          <w:szCs w:val="24"/>
        </w:rPr>
        <w:t>l proceso de aplicar etiquetas cuantitativas (números) a las propiedades observadas de eventos usando un conjunto de reglas.</w:t>
      </w:r>
      <w:r>
        <w:rPr>
          <w:rFonts w:ascii="Arial" w:hAnsi="Arial" w:cs="Arial"/>
          <w:sz w:val="24"/>
          <w:szCs w:val="24"/>
        </w:rPr>
        <w:t xml:space="preserve"> De este modo la medición directa y frecuente permite entonces, comparar efectos o cambios conductuales. Para el análisis aplicado de la conducta medir es aplicar categorías cuantitativas para poder describir y diferenciar fenómenos en contextos naturales. La medición a un profesional le proporciona la posibilidad de comparar, describir y analizar la conducta construyendo un conjunto de categorías precisas, consistentes y verificables que comparten un significado común y puede serle útil la obtención de los datos tanto a una comunidad científica como al profesional en su trabajo diario. Los beneficios de la medida podrían concentrarse en:</w:t>
      </w:r>
      <w:r w:rsidRPr="00AE1EC1">
        <w:rPr>
          <w:rFonts w:ascii="Arial" w:hAnsi="Arial" w:cs="Arial"/>
          <w:sz w:val="24"/>
          <w:szCs w:val="24"/>
        </w:rPr>
        <w:t xml:space="preserve"> </w:t>
      </w:r>
    </w:p>
    <w:p w14:paraId="706C9C42" w14:textId="77777777" w:rsidR="00D448BD" w:rsidRDefault="00D448BD" w:rsidP="00D448BD">
      <w:pPr>
        <w:spacing w:line="360" w:lineRule="auto"/>
        <w:ind w:left="360"/>
        <w:contextualSpacing/>
        <w:jc w:val="both"/>
        <w:rPr>
          <w:rFonts w:ascii="Arial" w:hAnsi="Arial" w:cs="Arial"/>
          <w:sz w:val="24"/>
          <w:szCs w:val="24"/>
        </w:rPr>
      </w:pPr>
      <w:bookmarkStart w:id="39" w:name="_Hlk147088725"/>
      <w:r w:rsidRPr="00AE1EC1">
        <w:rPr>
          <w:rFonts w:ascii="Arial" w:hAnsi="Arial" w:cs="Arial"/>
          <w:sz w:val="24"/>
          <w:szCs w:val="24"/>
        </w:rPr>
        <w:t xml:space="preserve">▪ </w:t>
      </w:r>
      <w:r>
        <w:rPr>
          <w:rFonts w:ascii="Arial" w:hAnsi="Arial" w:cs="Arial"/>
          <w:sz w:val="24"/>
          <w:szCs w:val="24"/>
        </w:rPr>
        <w:t>Formar parte de una evaluación diagnostica del paciente.</w:t>
      </w:r>
    </w:p>
    <w:bookmarkEnd w:id="39"/>
    <w:p w14:paraId="11B38E16" w14:textId="77777777" w:rsidR="00D448BD" w:rsidRDefault="00D448BD" w:rsidP="00D448BD">
      <w:pPr>
        <w:spacing w:line="360" w:lineRule="auto"/>
        <w:ind w:left="360"/>
        <w:contextualSpacing/>
        <w:jc w:val="both"/>
        <w:rPr>
          <w:rFonts w:ascii="Arial" w:hAnsi="Arial" w:cs="Arial"/>
          <w:sz w:val="24"/>
          <w:szCs w:val="24"/>
        </w:rPr>
      </w:pPr>
      <w:r w:rsidRPr="00AE1EC1">
        <w:rPr>
          <w:rFonts w:ascii="Arial" w:hAnsi="Arial" w:cs="Arial"/>
          <w:sz w:val="24"/>
          <w:szCs w:val="24"/>
        </w:rPr>
        <w:t xml:space="preserve">▪ </w:t>
      </w:r>
      <w:r>
        <w:rPr>
          <w:rFonts w:ascii="Arial" w:hAnsi="Arial" w:cs="Arial"/>
          <w:sz w:val="24"/>
          <w:szCs w:val="24"/>
        </w:rPr>
        <w:t>Evaluar inicialmente niveles de funcionalidad del paciente.</w:t>
      </w:r>
    </w:p>
    <w:p w14:paraId="305E8A15" w14:textId="77777777" w:rsidR="00D448BD" w:rsidRDefault="00D448BD" w:rsidP="00D448BD">
      <w:pPr>
        <w:spacing w:line="360" w:lineRule="auto"/>
        <w:ind w:left="360"/>
        <w:contextualSpacing/>
        <w:jc w:val="both"/>
        <w:rPr>
          <w:rFonts w:ascii="Arial" w:hAnsi="Arial" w:cs="Arial"/>
          <w:sz w:val="24"/>
          <w:szCs w:val="24"/>
        </w:rPr>
      </w:pPr>
      <w:r w:rsidRPr="00AE1EC1">
        <w:rPr>
          <w:rFonts w:ascii="Arial" w:hAnsi="Arial" w:cs="Arial"/>
          <w:sz w:val="24"/>
          <w:szCs w:val="24"/>
        </w:rPr>
        <w:t xml:space="preserve">▪ </w:t>
      </w:r>
      <w:r>
        <w:rPr>
          <w:rFonts w:ascii="Arial" w:hAnsi="Arial" w:cs="Arial"/>
          <w:sz w:val="24"/>
          <w:szCs w:val="24"/>
        </w:rPr>
        <w:t xml:space="preserve">Evaluar </w:t>
      </w:r>
      <w:r w:rsidRPr="00AE1EC1">
        <w:rPr>
          <w:rFonts w:ascii="Arial" w:hAnsi="Arial" w:cs="Arial"/>
          <w:sz w:val="24"/>
          <w:szCs w:val="24"/>
        </w:rPr>
        <w:t>el tratamiento</w:t>
      </w:r>
      <w:r>
        <w:rPr>
          <w:rFonts w:ascii="Arial" w:hAnsi="Arial" w:cs="Arial"/>
          <w:sz w:val="24"/>
          <w:szCs w:val="24"/>
        </w:rPr>
        <w:t>:</w:t>
      </w:r>
      <w:r w:rsidRPr="00AE1EC1">
        <w:rPr>
          <w:rFonts w:ascii="Arial" w:hAnsi="Arial" w:cs="Arial"/>
          <w:sz w:val="24"/>
          <w:szCs w:val="24"/>
        </w:rPr>
        <w:t xml:space="preserve"> evaluar los efectos de la intervención</w:t>
      </w:r>
      <w:r>
        <w:rPr>
          <w:rFonts w:ascii="Arial" w:hAnsi="Arial" w:cs="Arial"/>
          <w:sz w:val="24"/>
          <w:szCs w:val="24"/>
        </w:rPr>
        <w:t>, p</w:t>
      </w:r>
      <w:r w:rsidRPr="00AE1EC1">
        <w:rPr>
          <w:rFonts w:ascii="Arial" w:hAnsi="Arial" w:cs="Arial"/>
          <w:sz w:val="24"/>
          <w:szCs w:val="24"/>
        </w:rPr>
        <w:t>ara guiar el proceso de toma de decisiones</w:t>
      </w:r>
      <w:r>
        <w:rPr>
          <w:rFonts w:ascii="Arial" w:hAnsi="Arial" w:cs="Arial"/>
          <w:sz w:val="24"/>
          <w:szCs w:val="24"/>
        </w:rPr>
        <w:t>, p</w:t>
      </w:r>
      <w:r w:rsidRPr="00AE1EC1">
        <w:rPr>
          <w:rFonts w:ascii="Arial" w:hAnsi="Arial" w:cs="Arial"/>
          <w:sz w:val="24"/>
          <w:szCs w:val="24"/>
        </w:rPr>
        <w:t>ara prevenir errores</w:t>
      </w:r>
      <w:r>
        <w:rPr>
          <w:rFonts w:ascii="Arial" w:hAnsi="Arial" w:cs="Arial"/>
          <w:sz w:val="24"/>
          <w:szCs w:val="24"/>
        </w:rPr>
        <w:t>, e</w:t>
      </w:r>
      <w:r w:rsidRPr="00AE1EC1">
        <w:rPr>
          <w:rFonts w:ascii="Arial" w:hAnsi="Arial" w:cs="Arial"/>
          <w:sz w:val="24"/>
          <w:szCs w:val="24"/>
        </w:rPr>
        <w:t>vitar continuar con una intervención ineficaz</w:t>
      </w:r>
      <w:r>
        <w:rPr>
          <w:rFonts w:ascii="Arial" w:hAnsi="Arial" w:cs="Arial"/>
          <w:sz w:val="24"/>
          <w:szCs w:val="24"/>
        </w:rPr>
        <w:t>, c</w:t>
      </w:r>
      <w:r w:rsidRPr="00AE1EC1">
        <w:rPr>
          <w:rFonts w:ascii="Arial" w:hAnsi="Arial" w:cs="Arial"/>
          <w:sz w:val="24"/>
          <w:szCs w:val="24"/>
        </w:rPr>
        <w:t>ontinuar una intervención que está resultando eficaz</w:t>
      </w:r>
      <w:r>
        <w:rPr>
          <w:rFonts w:ascii="Arial" w:hAnsi="Arial" w:cs="Arial"/>
          <w:sz w:val="24"/>
          <w:szCs w:val="24"/>
        </w:rPr>
        <w:t>.</w:t>
      </w:r>
    </w:p>
    <w:p w14:paraId="35E401ED" w14:textId="77777777" w:rsidR="00D448BD" w:rsidRPr="004F55DF" w:rsidRDefault="00D448BD" w:rsidP="00D448BD">
      <w:pPr>
        <w:spacing w:line="360" w:lineRule="auto"/>
        <w:ind w:left="360"/>
        <w:contextualSpacing/>
        <w:jc w:val="both"/>
        <w:rPr>
          <w:rFonts w:ascii="Arial" w:hAnsi="Arial" w:cs="Arial"/>
          <w:sz w:val="24"/>
          <w:szCs w:val="24"/>
        </w:rPr>
      </w:pPr>
      <w:r w:rsidRPr="00531A61">
        <w:rPr>
          <w:rFonts w:ascii="Arial" w:hAnsi="Arial" w:cs="Arial"/>
          <w:sz w:val="24"/>
          <w:szCs w:val="24"/>
        </w:rPr>
        <w:lastRenderedPageBreak/>
        <w:t xml:space="preserve">▪ </w:t>
      </w:r>
      <w:r>
        <w:rPr>
          <w:rFonts w:ascii="Arial" w:hAnsi="Arial" w:cs="Arial"/>
          <w:sz w:val="24"/>
          <w:szCs w:val="24"/>
        </w:rPr>
        <w:t xml:space="preserve">Acuñar datos como parte de evidencia científica que permite: </w:t>
      </w:r>
      <w:r w:rsidRPr="00AE1EC1">
        <w:rPr>
          <w:rFonts w:ascii="Arial" w:hAnsi="Arial" w:cs="Arial"/>
          <w:sz w:val="24"/>
          <w:szCs w:val="24"/>
        </w:rPr>
        <w:t>Optimizar la efectividad</w:t>
      </w:r>
      <w:r>
        <w:rPr>
          <w:rFonts w:ascii="Arial" w:hAnsi="Arial" w:cs="Arial"/>
          <w:sz w:val="24"/>
          <w:szCs w:val="24"/>
        </w:rPr>
        <w:t>, i</w:t>
      </w:r>
      <w:r w:rsidRPr="00AE1EC1">
        <w:rPr>
          <w:rFonts w:ascii="Arial" w:hAnsi="Arial" w:cs="Arial"/>
          <w:sz w:val="24"/>
          <w:szCs w:val="24"/>
        </w:rPr>
        <w:t>dentificar y eliminar aproximaciones pseudocientíficas</w:t>
      </w:r>
      <w:r>
        <w:rPr>
          <w:rFonts w:ascii="Arial" w:hAnsi="Arial" w:cs="Arial"/>
          <w:sz w:val="24"/>
          <w:szCs w:val="24"/>
        </w:rPr>
        <w:t>, r</w:t>
      </w:r>
      <w:r w:rsidRPr="00AE1EC1">
        <w:rPr>
          <w:rFonts w:ascii="Arial" w:hAnsi="Arial" w:cs="Arial"/>
          <w:sz w:val="24"/>
          <w:szCs w:val="24"/>
        </w:rPr>
        <w:t>esponsabilidad y capacidad de defender el trabajo realizado (accountability)</w:t>
      </w:r>
      <w:r>
        <w:rPr>
          <w:rFonts w:ascii="Arial" w:hAnsi="Arial" w:cs="Arial"/>
          <w:sz w:val="24"/>
          <w:szCs w:val="24"/>
        </w:rPr>
        <w:t>, a</w:t>
      </w:r>
      <w:r w:rsidRPr="00AE1EC1">
        <w:rPr>
          <w:rFonts w:ascii="Arial" w:hAnsi="Arial" w:cs="Arial"/>
          <w:sz w:val="24"/>
          <w:szCs w:val="24"/>
        </w:rPr>
        <w:t>lcanzar estándares éticos</w:t>
      </w:r>
      <w:r>
        <w:rPr>
          <w:rFonts w:ascii="Arial" w:hAnsi="Arial" w:cs="Arial"/>
          <w:sz w:val="24"/>
          <w:szCs w:val="24"/>
        </w:rPr>
        <w:t>.</w:t>
      </w:r>
    </w:p>
    <w:p w14:paraId="5B64F8F2" w14:textId="5C7C218D" w:rsidR="00723F80" w:rsidRDefault="00723F80" w:rsidP="00185751">
      <w:pPr>
        <w:spacing w:line="360" w:lineRule="auto"/>
        <w:jc w:val="both"/>
        <w:rPr>
          <w:rFonts w:ascii="Arial" w:hAnsi="Arial" w:cs="Arial"/>
          <w:sz w:val="24"/>
          <w:szCs w:val="24"/>
          <w:u w:val="single"/>
          <w:lang w:val="es-ES"/>
        </w:rPr>
      </w:pPr>
    </w:p>
    <w:p w14:paraId="708BDC59" w14:textId="450879A7" w:rsidR="00723F80" w:rsidRPr="00723F80" w:rsidRDefault="00723F80" w:rsidP="00185751">
      <w:pPr>
        <w:spacing w:line="360" w:lineRule="auto"/>
        <w:jc w:val="both"/>
        <w:rPr>
          <w:ins w:id="40" w:author="Usuario de Windows" w:date="2023-01-26T11:35:00Z"/>
          <w:rFonts w:ascii="Arial" w:hAnsi="Arial" w:cs="Arial"/>
          <w:sz w:val="24"/>
          <w:szCs w:val="24"/>
          <w:u w:val="single"/>
          <w:lang w:val="es-ES"/>
        </w:rPr>
      </w:pPr>
      <w:r>
        <w:rPr>
          <w:rFonts w:ascii="Arial" w:hAnsi="Arial" w:cs="Arial"/>
          <w:sz w:val="24"/>
          <w:szCs w:val="24"/>
          <w:u w:val="single"/>
          <w:lang w:val="es-ES"/>
        </w:rPr>
        <w:t>El desarrollo de una App</w:t>
      </w:r>
    </w:p>
    <w:p w14:paraId="3BE94D33" w14:textId="77777777" w:rsidR="004E1982" w:rsidRPr="0068564F" w:rsidRDefault="004E1982" w:rsidP="000F2747">
      <w:pPr>
        <w:spacing w:line="360" w:lineRule="auto"/>
        <w:contextualSpacing/>
        <w:jc w:val="both"/>
        <w:rPr>
          <w:rFonts w:ascii="Arial" w:eastAsia="Calibri" w:hAnsi="Arial" w:cs="Arial"/>
          <w:bCs/>
          <w:sz w:val="24"/>
          <w:szCs w:val="24"/>
          <w:lang w:eastAsia="en-US"/>
        </w:rPr>
      </w:pPr>
    </w:p>
    <w:p w14:paraId="6481D68A" w14:textId="77777777" w:rsidR="00C21A17" w:rsidRPr="00C412EA" w:rsidRDefault="00542589" w:rsidP="00C21A17">
      <w:pPr>
        <w:pStyle w:val="Sinespaciado"/>
        <w:spacing w:line="360" w:lineRule="auto"/>
        <w:jc w:val="both"/>
        <w:rPr>
          <w:rFonts w:ascii="Arial" w:hAnsi="Arial" w:cs="Arial"/>
          <w:b/>
          <w:sz w:val="24"/>
          <w:szCs w:val="24"/>
        </w:rPr>
      </w:pPr>
      <w:r w:rsidRPr="00C412EA">
        <w:rPr>
          <w:rFonts w:ascii="Arial" w:hAnsi="Arial" w:cs="Arial"/>
          <w:b/>
          <w:sz w:val="24"/>
          <w:szCs w:val="24"/>
        </w:rPr>
        <w:t>6. DISEÑO METODOLÓGICO</w:t>
      </w:r>
    </w:p>
    <w:p w14:paraId="64104FDC" w14:textId="77777777" w:rsidR="001D0C18" w:rsidRPr="00C412EA" w:rsidRDefault="00DF1FB1" w:rsidP="00C21A17">
      <w:pPr>
        <w:spacing w:line="360" w:lineRule="auto"/>
        <w:jc w:val="both"/>
        <w:rPr>
          <w:rFonts w:ascii="Arial" w:hAnsi="Arial" w:cs="Arial"/>
          <w:b/>
          <w:sz w:val="24"/>
          <w:szCs w:val="24"/>
          <w:lang w:val="es-ES"/>
        </w:rPr>
      </w:pPr>
      <w:r w:rsidRPr="00C412EA">
        <w:rPr>
          <w:rFonts w:ascii="Arial" w:hAnsi="Arial" w:cs="Arial"/>
          <w:b/>
          <w:sz w:val="24"/>
          <w:szCs w:val="24"/>
          <w:lang w:val="es-ES"/>
        </w:rPr>
        <w:t>6.1. Tipo de investigación</w:t>
      </w:r>
    </w:p>
    <w:p w14:paraId="4ADB8021" w14:textId="0F4791AC" w:rsidR="004E1982" w:rsidRDefault="00950004" w:rsidP="00950004">
      <w:pPr>
        <w:spacing w:line="360" w:lineRule="auto"/>
        <w:jc w:val="both"/>
        <w:rPr>
          <w:ins w:id="41" w:author="Usuario de Windows" w:date="2023-01-26T11:41:00Z"/>
          <w:rFonts w:ascii="Arial" w:hAnsi="Arial" w:cs="Arial"/>
          <w:color w:val="000000"/>
          <w:sz w:val="24"/>
          <w:szCs w:val="24"/>
        </w:rPr>
      </w:pPr>
      <w:r w:rsidRPr="00C412EA">
        <w:rPr>
          <w:rFonts w:ascii="Arial" w:hAnsi="Arial" w:cs="Arial"/>
          <w:sz w:val="24"/>
          <w:szCs w:val="24"/>
        </w:rPr>
        <w:t xml:space="preserve">La presente investigación </w:t>
      </w:r>
      <w:r w:rsidR="009960A8" w:rsidRPr="00C412EA">
        <w:rPr>
          <w:rFonts w:ascii="Arial" w:hAnsi="Arial" w:cs="Arial"/>
          <w:sz w:val="24"/>
          <w:szCs w:val="24"/>
        </w:rPr>
        <w:t>de cará</w:t>
      </w:r>
      <w:r w:rsidR="00E023A9" w:rsidRPr="00C412EA">
        <w:rPr>
          <w:rFonts w:ascii="Arial" w:hAnsi="Arial" w:cs="Arial"/>
          <w:sz w:val="24"/>
          <w:szCs w:val="24"/>
        </w:rPr>
        <w:t>cter exploratorio se define según su finalidad como aplicada.</w:t>
      </w:r>
      <w:r w:rsidR="00E023A9" w:rsidRPr="00C412EA">
        <w:rPr>
          <w:rFonts w:ascii="Arial" w:hAnsi="Arial" w:cs="Arial"/>
          <w:color w:val="000000"/>
          <w:sz w:val="24"/>
          <w:szCs w:val="24"/>
        </w:rPr>
        <w:t xml:space="preserve"> Desde un enfoque metod</w:t>
      </w:r>
      <w:r w:rsidR="00C412EA" w:rsidRPr="00C412EA">
        <w:rPr>
          <w:rFonts w:ascii="Arial" w:hAnsi="Arial" w:cs="Arial"/>
          <w:color w:val="000000"/>
          <w:sz w:val="24"/>
          <w:szCs w:val="24"/>
        </w:rPr>
        <w:t>ológico cuantitativo</w:t>
      </w:r>
      <w:r w:rsidR="00E023A9" w:rsidRPr="00C412EA">
        <w:rPr>
          <w:rFonts w:ascii="Arial" w:hAnsi="Arial" w:cs="Arial"/>
          <w:color w:val="000000"/>
          <w:sz w:val="24"/>
          <w:szCs w:val="24"/>
        </w:rPr>
        <w:t xml:space="preserve">, </w:t>
      </w:r>
      <w:r w:rsidR="00E023A9" w:rsidRPr="00C412EA">
        <w:rPr>
          <w:rFonts w:ascii="Arial" w:hAnsi="Arial" w:cs="Arial"/>
          <w:sz w:val="24"/>
          <w:szCs w:val="24"/>
        </w:rPr>
        <w:t>según su</w:t>
      </w:r>
      <w:r w:rsidR="00E023A9">
        <w:rPr>
          <w:rFonts w:ascii="Arial" w:hAnsi="Arial" w:cs="Arial"/>
          <w:sz w:val="24"/>
          <w:szCs w:val="24"/>
        </w:rPr>
        <w:t xml:space="preserve"> secuencia temporal es transversal </w:t>
      </w:r>
      <w:r w:rsidR="00E023A9" w:rsidRPr="00571174">
        <w:rPr>
          <w:rFonts w:ascii="Arial" w:hAnsi="Arial" w:cs="Arial"/>
          <w:color w:val="000000"/>
          <w:sz w:val="24"/>
          <w:szCs w:val="24"/>
        </w:rPr>
        <w:t>o sincrónica</w:t>
      </w:r>
      <w:r w:rsidR="00E023A9" w:rsidRPr="00AB7BAA">
        <w:rPr>
          <w:rFonts w:ascii="Arial" w:hAnsi="Arial" w:cs="Arial"/>
          <w:sz w:val="24"/>
          <w:szCs w:val="24"/>
        </w:rPr>
        <w:t>.</w:t>
      </w:r>
      <w:r w:rsidR="00E023A9" w:rsidRPr="00571174">
        <w:rPr>
          <w:rFonts w:ascii="Arial" w:hAnsi="Arial" w:cs="Arial"/>
          <w:color w:val="000000"/>
          <w:sz w:val="24"/>
          <w:szCs w:val="24"/>
        </w:rPr>
        <w:t xml:space="preserve"> </w:t>
      </w:r>
      <w:r w:rsidR="00E023A9">
        <w:rPr>
          <w:rFonts w:ascii="Arial" w:hAnsi="Arial" w:cs="Arial"/>
          <w:sz w:val="24"/>
          <w:szCs w:val="24"/>
        </w:rPr>
        <w:t>Por el alcance de sus objetivos, es de diseño descriptivo y e</w:t>
      </w:r>
      <w:r w:rsidR="00E023A9" w:rsidRPr="00AB7BAA">
        <w:rPr>
          <w:rFonts w:ascii="Arial" w:hAnsi="Arial" w:cs="Arial"/>
          <w:sz w:val="24"/>
          <w:szCs w:val="24"/>
        </w:rPr>
        <w:t>n función de l</w:t>
      </w:r>
      <w:r w:rsidR="00E023A9">
        <w:rPr>
          <w:rFonts w:ascii="Arial" w:hAnsi="Arial" w:cs="Arial"/>
          <w:sz w:val="24"/>
          <w:szCs w:val="24"/>
        </w:rPr>
        <w:t>a manipulación de las variables es n</w:t>
      </w:r>
      <w:r w:rsidR="00E023A9" w:rsidRPr="00AB7BAA">
        <w:rPr>
          <w:rFonts w:ascii="Arial" w:hAnsi="Arial" w:cs="Arial"/>
          <w:sz w:val="24"/>
          <w:szCs w:val="24"/>
        </w:rPr>
        <w:t>o experimental.</w:t>
      </w:r>
      <w:r w:rsidR="00E023A9">
        <w:rPr>
          <w:rFonts w:ascii="Arial" w:hAnsi="Arial" w:cs="Arial"/>
          <w:sz w:val="24"/>
          <w:szCs w:val="24"/>
        </w:rPr>
        <w:t xml:space="preserve"> En cuanto a la técnica de recolección de datos, se confeccion</w:t>
      </w:r>
      <w:r w:rsidR="000D3611">
        <w:rPr>
          <w:rFonts w:ascii="Arial" w:hAnsi="Arial" w:cs="Arial"/>
          <w:sz w:val="24"/>
          <w:szCs w:val="24"/>
        </w:rPr>
        <w:t>a</w:t>
      </w:r>
      <w:r w:rsidR="00E023A9">
        <w:rPr>
          <w:rFonts w:ascii="Arial" w:hAnsi="Arial" w:cs="Arial"/>
          <w:sz w:val="24"/>
          <w:szCs w:val="24"/>
        </w:rPr>
        <w:t xml:space="preserve"> </w:t>
      </w:r>
      <w:r w:rsidR="00E023A9" w:rsidRPr="00571174">
        <w:rPr>
          <w:rFonts w:ascii="Arial" w:hAnsi="Arial" w:cs="Arial"/>
          <w:color w:val="000000"/>
          <w:sz w:val="24"/>
          <w:szCs w:val="24"/>
        </w:rPr>
        <w:t>un</w:t>
      </w:r>
      <w:r w:rsidR="00C412EA">
        <w:rPr>
          <w:rFonts w:ascii="Arial" w:hAnsi="Arial" w:cs="Arial"/>
          <w:color w:val="000000"/>
          <w:sz w:val="24"/>
          <w:szCs w:val="24"/>
        </w:rPr>
        <w:t xml:space="preserve"> cuestionario dirigido</w:t>
      </w:r>
      <w:r w:rsidR="00E023A9" w:rsidRPr="00571174">
        <w:rPr>
          <w:rFonts w:ascii="Arial" w:hAnsi="Arial" w:cs="Arial"/>
          <w:color w:val="000000"/>
          <w:sz w:val="24"/>
          <w:szCs w:val="24"/>
        </w:rPr>
        <w:t xml:space="preserve"> a </w:t>
      </w:r>
      <w:r w:rsidR="000D3611">
        <w:rPr>
          <w:rFonts w:ascii="Arial" w:hAnsi="Arial" w:cs="Arial"/>
          <w:color w:val="000000"/>
          <w:sz w:val="24"/>
          <w:szCs w:val="24"/>
        </w:rPr>
        <w:t>padre</w:t>
      </w:r>
      <w:r w:rsidR="00E023A9" w:rsidRPr="00571174">
        <w:rPr>
          <w:rFonts w:ascii="Arial" w:hAnsi="Arial" w:cs="Arial"/>
          <w:color w:val="000000"/>
          <w:sz w:val="24"/>
          <w:szCs w:val="24"/>
        </w:rPr>
        <w:t>s, con el fin de cumplir con los objetivos propuestos.</w:t>
      </w:r>
      <w:r w:rsidR="004E1982">
        <w:rPr>
          <w:rFonts w:ascii="Arial" w:hAnsi="Arial" w:cs="Arial"/>
          <w:color w:val="000000"/>
          <w:sz w:val="24"/>
          <w:szCs w:val="24"/>
        </w:rPr>
        <w:t xml:space="preserve"> </w:t>
      </w:r>
    </w:p>
    <w:p w14:paraId="3E54B1E8" w14:textId="77777777" w:rsidR="006522E6" w:rsidRPr="00111759" w:rsidRDefault="006522E6" w:rsidP="00950004">
      <w:pPr>
        <w:spacing w:line="360" w:lineRule="auto"/>
        <w:jc w:val="both"/>
        <w:rPr>
          <w:rFonts w:ascii="Arial" w:hAnsi="Arial" w:cs="Arial"/>
          <w:color w:val="000000"/>
          <w:sz w:val="24"/>
          <w:szCs w:val="24"/>
        </w:rPr>
      </w:pPr>
    </w:p>
    <w:p w14:paraId="5859EBF2" w14:textId="5A7490D1" w:rsidR="00F27A78" w:rsidRDefault="00F27A78" w:rsidP="00E176EE">
      <w:pPr>
        <w:spacing w:line="360" w:lineRule="auto"/>
        <w:jc w:val="both"/>
        <w:rPr>
          <w:rFonts w:ascii="Arial" w:hAnsi="Arial" w:cs="Arial"/>
          <w:b/>
          <w:sz w:val="24"/>
          <w:szCs w:val="24"/>
          <w:lang w:val="es-ES"/>
        </w:rPr>
      </w:pPr>
      <w:r w:rsidRPr="00F27A78">
        <w:rPr>
          <w:rFonts w:ascii="Arial" w:hAnsi="Arial" w:cs="Arial"/>
          <w:b/>
          <w:sz w:val="24"/>
          <w:szCs w:val="24"/>
          <w:lang w:val="es-ES"/>
        </w:rPr>
        <w:t>6.2. Instrumento de recolección de datos</w:t>
      </w:r>
    </w:p>
    <w:p w14:paraId="10C8182D" w14:textId="50DFA074" w:rsidR="00E176EE" w:rsidRPr="00994EDE" w:rsidRDefault="004E1982" w:rsidP="00E176EE">
      <w:pPr>
        <w:spacing w:line="360" w:lineRule="auto"/>
        <w:jc w:val="both"/>
        <w:rPr>
          <w:rFonts w:ascii="Arial" w:hAnsi="Arial" w:cs="Arial"/>
          <w:sz w:val="24"/>
          <w:szCs w:val="24"/>
        </w:rPr>
      </w:pPr>
      <w:r w:rsidRPr="004E1982">
        <w:rPr>
          <w:rFonts w:ascii="Arial" w:hAnsi="Arial" w:cs="Arial"/>
          <w:sz w:val="24"/>
          <w:szCs w:val="24"/>
        </w:rPr>
        <w:t xml:space="preserve">El instrumento se presenta bajo dos formas: en línea </w:t>
      </w:r>
      <w:r w:rsidR="00F1141F">
        <w:rPr>
          <w:rFonts w:ascii="Arial" w:hAnsi="Arial" w:cs="Arial"/>
          <w:sz w:val="24"/>
          <w:szCs w:val="24"/>
        </w:rPr>
        <w:t>en formato digital</w:t>
      </w:r>
      <w:r w:rsidRPr="004E1982">
        <w:rPr>
          <w:rFonts w:ascii="Arial" w:hAnsi="Arial" w:cs="Arial"/>
          <w:sz w:val="24"/>
          <w:szCs w:val="24"/>
        </w:rPr>
        <w:t xml:space="preserve"> y en formato </w:t>
      </w:r>
      <w:r>
        <w:rPr>
          <w:rFonts w:ascii="Arial" w:hAnsi="Arial" w:cs="Arial"/>
          <w:sz w:val="24"/>
          <w:szCs w:val="24"/>
        </w:rPr>
        <w:t>físico</w:t>
      </w:r>
      <w:r w:rsidR="00332FDF">
        <w:rPr>
          <w:rFonts w:ascii="Arial" w:hAnsi="Arial" w:cs="Arial"/>
          <w:sz w:val="24"/>
          <w:szCs w:val="24"/>
        </w:rPr>
        <w:t xml:space="preserve"> (imprimible desde la misma </w:t>
      </w:r>
      <w:r w:rsidR="001405C3">
        <w:rPr>
          <w:rFonts w:ascii="Arial" w:hAnsi="Arial" w:cs="Arial"/>
          <w:sz w:val="24"/>
          <w:szCs w:val="24"/>
        </w:rPr>
        <w:t>app</w:t>
      </w:r>
      <w:r w:rsidR="00332FDF">
        <w:rPr>
          <w:rFonts w:ascii="Arial" w:hAnsi="Arial" w:cs="Arial"/>
          <w:sz w:val="24"/>
          <w:szCs w:val="24"/>
        </w:rPr>
        <w:t>)</w:t>
      </w:r>
      <w:r>
        <w:rPr>
          <w:rFonts w:ascii="Arial" w:hAnsi="Arial" w:cs="Arial"/>
          <w:sz w:val="24"/>
          <w:szCs w:val="24"/>
        </w:rPr>
        <w:t xml:space="preserve">. La prueba digital </w:t>
      </w:r>
      <w:r w:rsidR="00B21A60">
        <w:rPr>
          <w:rFonts w:ascii="Arial" w:hAnsi="Arial" w:cs="Arial"/>
          <w:sz w:val="24"/>
          <w:szCs w:val="24"/>
        </w:rPr>
        <w:t xml:space="preserve">tiene un acceso </w:t>
      </w:r>
      <w:r w:rsidRPr="004E1982">
        <w:rPr>
          <w:rFonts w:ascii="Arial" w:hAnsi="Arial" w:cs="Arial"/>
          <w:sz w:val="24"/>
          <w:szCs w:val="24"/>
        </w:rPr>
        <w:t xml:space="preserve">gratuito </w:t>
      </w:r>
      <w:r w:rsidR="00B21A60">
        <w:rPr>
          <w:rFonts w:ascii="Arial" w:hAnsi="Arial" w:cs="Arial"/>
          <w:sz w:val="24"/>
          <w:szCs w:val="24"/>
        </w:rPr>
        <w:t xml:space="preserve">para ser completado por un </w:t>
      </w:r>
      <w:r w:rsidR="0042293B">
        <w:rPr>
          <w:rFonts w:ascii="Arial" w:hAnsi="Arial" w:cs="Arial"/>
          <w:sz w:val="24"/>
          <w:szCs w:val="24"/>
        </w:rPr>
        <w:t>profesional y</w:t>
      </w:r>
      <w:r w:rsidR="00865BCF">
        <w:rPr>
          <w:rFonts w:ascii="Arial" w:hAnsi="Arial" w:cs="Arial"/>
          <w:sz w:val="24"/>
          <w:szCs w:val="24"/>
        </w:rPr>
        <w:t xml:space="preserve">/o por un padre/cuidador. </w:t>
      </w:r>
      <w:r w:rsidR="00994EDE">
        <w:rPr>
          <w:rFonts w:ascii="Arial" w:hAnsi="Arial" w:cs="Arial"/>
          <w:sz w:val="24"/>
          <w:szCs w:val="24"/>
        </w:rPr>
        <w:t xml:space="preserve">Se puede </w:t>
      </w:r>
      <w:r w:rsidR="0042293B">
        <w:rPr>
          <w:rFonts w:ascii="Arial" w:hAnsi="Arial" w:cs="Arial"/>
          <w:sz w:val="24"/>
          <w:szCs w:val="24"/>
        </w:rPr>
        <w:t>volca</w:t>
      </w:r>
      <w:r w:rsidR="00994EDE">
        <w:rPr>
          <w:rFonts w:ascii="Arial" w:hAnsi="Arial" w:cs="Arial"/>
          <w:sz w:val="24"/>
          <w:szCs w:val="24"/>
        </w:rPr>
        <w:t>r</w:t>
      </w:r>
      <w:r w:rsidR="0042293B">
        <w:rPr>
          <w:rFonts w:ascii="Arial" w:hAnsi="Arial" w:cs="Arial"/>
          <w:sz w:val="24"/>
          <w:szCs w:val="24"/>
        </w:rPr>
        <w:t xml:space="preserve"> los datos obtenidos en forma manual</w:t>
      </w:r>
      <w:r w:rsidR="00994EDE">
        <w:rPr>
          <w:rFonts w:ascii="Arial" w:hAnsi="Arial" w:cs="Arial"/>
          <w:sz w:val="24"/>
          <w:szCs w:val="24"/>
        </w:rPr>
        <w:t xml:space="preserve"> o responder directamente. </w:t>
      </w:r>
      <w:r w:rsidR="00865BCF">
        <w:rPr>
          <w:rFonts w:ascii="Arial" w:hAnsi="Arial" w:cs="Arial"/>
          <w:sz w:val="24"/>
          <w:szCs w:val="24"/>
        </w:rPr>
        <w:t>Una vez finalizada la prueba se</w:t>
      </w:r>
      <w:r w:rsidRPr="004E1982">
        <w:rPr>
          <w:rFonts w:ascii="Arial" w:hAnsi="Arial" w:cs="Arial"/>
          <w:sz w:val="24"/>
          <w:szCs w:val="24"/>
        </w:rPr>
        <w:t xml:space="preserve"> obtiene un dispersigrama de acuerdo a los datos cargados y una evaluación </w:t>
      </w:r>
      <w:r w:rsidR="00994EDE">
        <w:rPr>
          <w:rFonts w:ascii="Arial" w:hAnsi="Arial" w:cs="Arial"/>
          <w:sz w:val="24"/>
          <w:szCs w:val="24"/>
        </w:rPr>
        <w:t xml:space="preserve">escrita </w:t>
      </w:r>
      <w:r w:rsidRPr="004E1982">
        <w:rPr>
          <w:rFonts w:ascii="Arial" w:hAnsi="Arial" w:cs="Arial"/>
          <w:sz w:val="24"/>
          <w:szCs w:val="24"/>
        </w:rPr>
        <w:t xml:space="preserve">de análisis </w:t>
      </w:r>
      <w:r w:rsidR="006010B9" w:rsidRPr="004E1982">
        <w:rPr>
          <w:rFonts w:ascii="Arial" w:hAnsi="Arial" w:cs="Arial"/>
          <w:sz w:val="24"/>
          <w:szCs w:val="24"/>
        </w:rPr>
        <w:t xml:space="preserve">cualitativo </w:t>
      </w:r>
      <w:r w:rsidR="006010B9">
        <w:rPr>
          <w:rFonts w:ascii="Arial" w:hAnsi="Arial" w:cs="Arial"/>
          <w:sz w:val="24"/>
          <w:szCs w:val="24"/>
        </w:rPr>
        <w:t>que</w:t>
      </w:r>
      <w:r w:rsidR="00865BCF">
        <w:rPr>
          <w:rFonts w:ascii="Arial" w:hAnsi="Arial" w:cs="Arial"/>
          <w:sz w:val="24"/>
          <w:szCs w:val="24"/>
        </w:rPr>
        <w:t xml:space="preserve"> responde al </w:t>
      </w:r>
      <w:r w:rsidRPr="004E1982">
        <w:rPr>
          <w:rFonts w:ascii="Arial" w:hAnsi="Arial" w:cs="Arial"/>
          <w:sz w:val="24"/>
          <w:szCs w:val="24"/>
        </w:rPr>
        <w:t>esquema</w:t>
      </w:r>
      <w:r w:rsidR="00865BCF">
        <w:rPr>
          <w:rFonts w:ascii="Arial" w:hAnsi="Arial" w:cs="Arial"/>
          <w:sz w:val="24"/>
          <w:szCs w:val="24"/>
        </w:rPr>
        <w:t xml:space="preserve"> logrado</w:t>
      </w:r>
      <w:r w:rsidRPr="004E1982">
        <w:rPr>
          <w:rFonts w:ascii="Arial" w:hAnsi="Arial" w:cs="Arial"/>
          <w:sz w:val="24"/>
          <w:szCs w:val="24"/>
        </w:rPr>
        <w:t xml:space="preserve">, esto completaría el test. </w:t>
      </w:r>
      <w:r w:rsidR="00E92BA0">
        <w:rPr>
          <w:rFonts w:ascii="Arial" w:hAnsi="Arial" w:cs="Arial"/>
          <w:sz w:val="24"/>
          <w:szCs w:val="24"/>
        </w:rPr>
        <w:t xml:space="preserve">Tanto </w:t>
      </w:r>
      <w:r w:rsidRPr="004E1982">
        <w:rPr>
          <w:rFonts w:ascii="Arial" w:hAnsi="Arial" w:cs="Arial"/>
          <w:sz w:val="24"/>
          <w:szCs w:val="24"/>
        </w:rPr>
        <w:t xml:space="preserve">el profesional </w:t>
      </w:r>
      <w:r w:rsidR="00E92BA0">
        <w:rPr>
          <w:rFonts w:ascii="Arial" w:hAnsi="Arial" w:cs="Arial"/>
          <w:sz w:val="24"/>
          <w:szCs w:val="24"/>
        </w:rPr>
        <w:t xml:space="preserve">como el padre </w:t>
      </w:r>
      <w:r w:rsidR="00332FDF">
        <w:rPr>
          <w:rFonts w:ascii="Arial" w:hAnsi="Arial" w:cs="Arial"/>
          <w:sz w:val="24"/>
          <w:szCs w:val="24"/>
        </w:rPr>
        <w:t>pueden</w:t>
      </w:r>
      <w:r w:rsidRPr="004E1982">
        <w:rPr>
          <w:rFonts w:ascii="Arial" w:hAnsi="Arial" w:cs="Arial"/>
          <w:sz w:val="24"/>
          <w:szCs w:val="24"/>
        </w:rPr>
        <w:t xml:space="preserve"> </w:t>
      </w:r>
      <w:r w:rsidR="00332FDF">
        <w:rPr>
          <w:rFonts w:ascii="Arial" w:hAnsi="Arial" w:cs="Arial"/>
          <w:sz w:val="24"/>
          <w:szCs w:val="24"/>
        </w:rPr>
        <w:t xml:space="preserve">guardar </w:t>
      </w:r>
      <w:r w:rsidRPr="004E1982">
        <w:rPr>
          <w:rFonts w:ascii="Arial" w:hAnsi="Arial" w:cs="Arial"/>
          <w:sz w:val="24"/>
          <w:szCs w:val="24"/>
        </w:rPr>
        <w:t xml:space="preserve">todo </w:t>
      </w:r>
      <w:r w:rsidR="00332FDF">
        <w:rPr>
          <w:rFonts w:ascii="Arial" w:hAnsi="Arial" w:cs="Arial"/>
          <w:sz w:val="24"/>
          <w:szCs w:val="24"/>
        </w:rPr>
        <w:t>a través de</w:t>
      </w:r>
      <w:r w:rsidRPr="004E1982">
        <w:rPr>
          <w:rFonts w:ascii="Arial" w:hAnsi="Arial" w:cs="Arial"/>
          <w:sz w:val="24"/>
          <w:szCs w:val="24"/>
        </w:rPr>
        <w:t xml:space="preserve"> un pdf descargable.</w:t>
      </w:r>
      <w:r w:rsidR="00994EDE">
        <w:rPr>
          <w:rFonts w:ascii="Arial" w:hAnsi="Arial" w:cs="Arial"/>
          <w:sz w:val="24"/>
          <w:szCs w:val="24"/>
        </w:rPr>
        <w:t xml:space="preserve"> </w:t>
      </w:r>
      <w:r w:rsidR="00E176EE" w:rsidRPr="00394B08">
        <w:rPr>
          <w:rFonts w:ascii="Arial" w:hAnsi="Arial" w:cs="Arial"/>
          <w:sz w:val="24"/>
          <w:szCs w:val="24"/>
          <w:lang w:val="es-ES"/>
        </w:rPr>
        <w:t>Se tendrá siempre presente que una prueba de las características citadas anteriormente responde</w:t>
      </w:r>
      <w:r w:rsidR="00E176EE">
        <w:rPr>
          <w:rFonts w:ascii="Arial" w:hAnsi="Arial" w:cs="Arial"/>
          <w:sz w:val="24"/>
          <w:szCs w:val="24"/>
          <w:lang w:val="es-ES"/>
        </w:rPr>
        <w:t xml:space="preserve"> </w:t>
      </w:r>
      <w:r w:rsidR="00E176EE" w:rsidRPr="00394B08">
        <w:rPr>
          <w:rFonts w:ascii="Arial" w:hAnsi="Arial" w:cs="Arial"/>
          <w:sz w:val="24"/>
          <w:szCs w:val="24"/>
          <w:lang w:val="es-ES"/>
        </w:rPr>
        <w:t>a que:</w:t>
      </w:r>
    </w:p>
    <w:p w14:paraId="675441F3" w14:textId="77777777" w:rsidR="00E176EE" w:rsidRPr="00394B08" w:rsidRDefault="00E176EE" w:rsidP="00E176EE">
      <w:pPr>
        <w:spacing w:line="360" w:lineRule="auto"/>
        <w:jc w:val="both"/>
        <w:rPr>
          <w:rFonts w:ascii="Arial" w:hAnsi="Arial" w:cs="Arial"/>
          <w:sz w:val="24"/>
          <w:szCs w:val="24"/>
          <w:lang w:val="es-ES"/>
        </w:rPr>
      </w:pPr>
      <w:r w:rsidRPr="00394B08">
        <w:rPr>
          <w:rFonts w:ascii="Arial" w:hAnsi="Arial" w:cs="Arial"/>
          <w:sz w:val="24"/>
          <w:szCs w:val="24"/>
          <w:lang w:val="es-ES"/>
        </w:rPr>
        <w:lastRenderedPageBreak/>
        <w:t>* Las medidas que proporciona, solo se tendrán en cuenta como un recorte con valores de estabilidad temporal.</w:t>
      </w:r>
    </w:p>
    <w:p w14:paraId="2672EBAF" w14:textId="03660EB3" w:rsidR="00E176EE" w:rsidRPr="00394B08" w:rsidRDefault="00E176EE" w:rsidP="00E176EE">
      <w:pPr>
        <w:spacing w:line="360" w:lineRule="auto"/>
        <w:jc w:val="both"/>
        <w:rPr>
          <w:rFonts w:ascii="Arial" w:hAnsi="Arial" w:cs="Arial"/>
          <w:sz w:val="24"/>
          <w:szCs w:val="24"/>
          <w:lang w:val="es-ES"/>
        </w:rPr>
      </w:pPr>
      <w:r w:rsidRPr="00394B08">
        <w:rPr>
          <w:rFonts w:ascii="Arial" w:hAnsi="Arial" w:cs="Arial"/>
          <w:sz w:val="24"/>
          <w:szCs w:val="24"/>
          <w:lang w:val="es-ES"/>
        </w:rPr>
        <w:t>*La validación como proceso continuo, incluye procedimientos diferentes para comprobar si la encuesta mide realmente lo que intenta medir</w:t>
      </w:r>
      <w:r w:rsidR="000010CA">
        <w:rPr>
          <w:rStyle w:val="Refdenotaalpie"/>
          <w:rFonts w:ascii="Arial" w:hAnsi="Arial" w:cs="Arial"/>
          <w:sz w:val="24"/>
          <w:szCs w:val="24"/>
          <w:lang w:val="es-ES"/>
        </w:rPr>
        <w:footnoteReference w:id="18"/>
      </w:r>
      <w:r w:rsidRPr="00394B08">
        <w:rPr>
          <w:rFonts w:ascii="Arial" w:hAnsi="Arial" w:cs="Arial"/>
          <w:sz w:val="24"/>
          <w:szCs w:val="24"/>
          <w:lang w:val="es-ES"/>
        </w:rPr>
        <w:t xml:space="preserve">. Es </w:t>
      </w:r>
      <w:r w:rsidR="00B111E1" w:rsidRPr="00394B08">
        <w:rPr>
          <w:rFonts w:ascii="Arial" w:hAnsi="Arial" w:cs="Arial"/>
          <w:sz w:val="24"/>
          <w:szCs w:val="24"/>
          <w:lang w:val="es-ES"/>
        </w:rPr>
        <w:t>decir,</w:t>
      </w:r>
      <w:r w:rsidRPr="00394B08">
        <w:rPr>
          <w:rFonts w:ascii="Arial" w:hAnsi="Arial" w:cs="Arial"/>
          <w:sz w:val="24"/>
          <w:szCs w:val="24"/>
          <w:lang w:val="es-ES"/>
        </w:rPr>
        <w:t xml:space="preserve"> será factible de ser remitido a varias revisiones antes de su aplicación.</w:t>
      </w:r>
    </w:p>
    <w:p w14:paraId="21C85B56" w14:textId="70AAE2C4" w:rsidR="00E176EE" w:rsidRPr="00394B08" w:rsidRDefault="00E176EE" w:rsidP="00E176EE">
      <w:pPr>
        <w:spacing w:line="360" w:lineRule="auto"/>
        <w:jc w:val="both"/>
        <w:rPr>
          <w:rFonts w:ascii="Arial" w:hAnsi="Arial" w:cs="Arial"/>
          <w:sz w:val="24"/>
          <w:szCs w:val="24"/>
          <w:lang w:val="es-ES"/>
        </w:rPr>
      </w:pPr>
      <w:r w:rsidRPr="00394B08">
        <w:rPr>
          <w:rFonts w:ascii="Arial" w:hAnsi="Arial" w:cs="Arial"/>
          <w:sz w:val="24"/>
          <w:szCs w:val="24"/>
          <w:lang w:val="es-ES"/>
        </w:rPr>
        <w:t xml:space="preserve">* Se intenta que el conjunto de ítems que forman la prueba </w:t>
      </w:r>
      <w:r w:rsidR="00B111E1" w:rsidRPr="00394B08">
        <w:rPr>
          <w:rFonts w:ascii="Arial" w:hAnsi="Arial" w:cs="Arial"/>
          <w:sz w:val="24"/>
          <w:szCs w:val="24"/>
          <w:lang w:val="es-ES"/>
        </w:rPr>
        <w:t>conforme</w:t>
      </w:r>
      <w:r w:rsidRPr="00394B08">
        <w:rPr>
          <w:rFonts w:ascii="Arial" w:hAnsi="Arial" w:cs="Arial"/>
          <w:sz w:val="24"/>
          <w:szCs w:val="24"/>
          <w:lang w:val="es-ES"/>
        </w:rPr>
        <w:t xml:space="preserve"> una muestra representativa del universo de contenidos que interesa evaluar.</w:t>
      </w:r>
    </w:p>
    <w:p w14:paraId="1E64C604" w14:textId="77777777" w:rsidR="00E176EE" w:rsidRPr="00394B08" w:rsidRDefault="00E176EE" w:rsidP="00E176EE">
      <w:pPr>
        <w:spacing w:line="360" w:lineRule="auto"/>
        <w:jc w:val="both"/>
        <w:rPr>
          <w:rFonts w:ascii="Arial" w:hAnsi="Arial" w:cs="Arial"/>
          <w:sz w:val="24"/>
          <w:szCs w:val="24"/>
          <w:lang w:val="es-ES"/>
        </w:rPr>
      </w:pPr>
      <w:r>
        <w:rPr>
          <w:rFonts w:ascii="Arial" w:hAnsi="Arial" w:cs="Arial"/>
          <w:sz w:val="24"/>
          <w:szCs w:val="24"/>
          <w:lang w:val="es-ES"/>
        </w:rPr>
        <w:t>Debido a ello se tomará</w:t>
      </w:r>
      <w:r w:rsidRPr="00394B08">
        <w:rPr>
          <w:rFonts w:ascii="Arial" w:hAnsi="Arial" w:cs="Arial"/>
          <w:sz w:val="24"/>
          <w:szCs w:val="24"/>
          <w:lang w:val="es-ES"/>
        </w:rPr>
        <w:t>n las siguientes estrategias para la elaboración del presente cuestionario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2"/>
        <w:gridCol w:w="2993"/>
        <w:gridCol w:w="2993"/>
      </w:tblGrid>
      <w:tr w:rsidR="00E176EE" w:rsidRPr="00571174" w14:paraId="76C32F0A" w14:textId="77777777" w:rsidTr="00E176EE">
        <w:tc>
          <w:tcPr>
            <w:tcW w:w="2992" w:type="dxa"/>
            <w:shd w:val="clear" w:color="auto" w:fill="auto"/>
          </w:tcPr>
          <w:p w14:paraId="1B0D3DC7" w14:textId="77777777" w:rsidR="00E176EE" w:rsidRPr="00F61FBE" w:rsidRDefault="00E176EE" w:rsidP="00CD6F2D">
            <w:pPr>
              <w:shd w:val="clear" w:color="auto" w:fill="FDE9D9" w:themeFill="accent6" w:themeFillTint="33"/>
              <w:spacing w:after="0" w:line="240" w:lineRule="auto"/>
              <w:rPr>
                <w:rFonts w:ascii="Arial" w:hAnsi="Arial" w:cs="Arial"/>
                <w:b/>
              </w:rPr>
            </w:pPr>
            <w:r w:rsidRPr="00F61FBE">
              <w:rPr>
                <w:rFonts w:ascii="Arial" w:hAnsi="Arial" w:cs="Arial"/>
                <w:b/>
              </w:rPr>
              <w:t>Se seleccionará la forma y contenidos más apropiados</w:t>
            </w:r>
          </w:p>
        </w:tc>
        <w:tc>
          <w:tcPr>
            <w:tcW w:w="2993" w:type="dxa"/>
            <w:shd w:val="clear" w:color="auto" w:fill="auto"/>
          </w:tcPr>
          <w:p w14:paraId="6607C937"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-Definiciones</w:t>
            </w:r>
          </w:p>
          <w:p w14:paraId="53BF3F96"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-Conceptos ordenadores</w:t>
            </w:r>
          </w:p>
          <w:p w14:paraId="6AF739F4"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29772507" w14:textId="77777777" w:rsidR="00E176EE" w:rsidRPr="00571174" w:rsidRDefault="00E176EE" w:rsidP="00CD6F2D">
            <w:pPr>
              <w:shd w:val="clear" w:color="auto" w:fill="FDE9D9" w:themeFill="accent6" w:themeFillTint="33"/>
              <w:spacing w:after="0" w:line="240" w:lineRule="auto"/>
              <w:rPr>
                <w:rFonts w:ascii="Arial" w:hAnsi="Arial" w:cs="Arial"/>
              </w:rPr>
            </w:pPr>
          </w:p>
          <w:p w14:paraId="5AD439DC" w14:textId="77777777" w:rsidR="00E176EE" w:rsidRPr="00571174" w:rsidRDefault="00E176EE" w:rsidP="00CD6F2D">
            <w:pPr>
              <w:shd w:val="clear" w:color="auto" w:fill="FDE9D9" w:themeFill="accent6" w:themeFillTint="33"/>
              <w:spacing w:after="0" w:line="240" w:lineRule="auto"/>
              <w:rPr>
                <w:rFonts w:ascii="Arial" w:hAnsi="Arial" w:cs="Arial"/>
              </w:rPr>
            </w:pPr>
          </w:p>
          <w:p w14:paraId="1ABC8F3B" w14:textId="77777777" w:rsidR="00E176EE" w:rsidRPr="00571174" w:rsidRDefault="00E176EE" w:rsidP="00CD6F2D">
            <w:pPr>
              <w:shd w:val="clear" w:color="auto" w:fill="FDE9D9" w:themeFill="accent6" w:themeFillTint="33"/>
              <w:spacing w:after="0" w:line="240" w:lineRule="auto"/>
              <w:rPr>
                <w:rFonts w:ascii="Arial" w:hAnsi="Arial" w:cs="Arial"/>
              </w:rPr>
            </w:pPr>
          </w:p>
          <w:p w14:paraId="4ECF89E6" w14:textId="77777777" w:rsidR="00E176EE" w:rsidRPr="00571174" w:rsidRDefault="00E176EE" w:rsidP="00CD6F2D">
            <w:pPr>
              <w:shd w:val="clear" w:color="auto" w:fill="FDE9D9" w:themeFill="accent6" w:themeFillTint="33"/>
              <w:spacing w:after="0" w:line="240" w:lineRule="auto"/>
              <w:rPr>
                <w:rFonts w:ascii="Arial" w:hAnsi="Arial" w:cs="Arial"/>
              </w:rPr>
            </w:pPr>
          </w:p>
          <w:p w14:paraId="0AEA10A1" w14:textId="77777777" w:rsidR="00E176EE" w:rsidRPr="00571174" w:rsidRDefault="00E176EE" w:rsidP="00CD6F2D">
            <w:pPr>
              <w:shd w:val="clear" w:color="auto" w:fill="FDE9D9" w:themeFill="accent6" w:themeFillTint="33"/>
              <w:spacing w:after="0" w:line="240" w:lineRule="auto"/>
              <w:rPr>
                <w:rFonts w:ascii="Arial" w:hAnsi="Arial" w:cs="Arial"/>
              </w:rPr>
            </w:pPr>
          </w:p>
          <w:p w14:paraId="508C9C52" w14:textId="77777777" w:rsidR="00E176EE" w:rsidRPr="00571174" w:rsidRDefault="00E176EE" w:rsidP="00CD6F2D">
            <w:pPr>
              <w:shd w:val="clear" w:color="auto" w:fill="FDE9D9" w:themeFill="accent6" w:themeFillTint="33"/>
              <w:spacing w:after="0" w:line="240" w:lineRule="auto"/>
              <w:rPr>
                <w:rFonts w:ascii="Arial" w:hAnsi="Arial" w:cs="Arial"/>
              </w:rPr>
            </w:pPr>
          </w:p>
          <w:p w14:paraId="3D55D998" w14:textId="77777777" w:rsidR="00E176EE" w:rsidRPr="00571174" w:rsidRDefault="00E176EE" w:rsidP="00CD6F2D">
            <w:pPr>
              <w:shd w:val="clear" w:color="auto" w:fill="FDE9D9" w:themeFill="accent6" w:themeFillTint="33"/>
              <w:spacing w:after="0" w:line="240" w:lineRule="auto"/>
              <w:rPr>
                <w:rFonts w:ascii="Arial" w:hAnsi="Arial" w:cs="Arial"/>
              </w:rPr>
            </w:pPr>
          </w:p>
          <w:p w14:paraId="218973F6" w14:textId="77777777" w:rsidR="00E176EE" w:rsidRPr="00571174" w:rsidRDefault="00E176EE" w:rsidP="00CD6F2D">
            <w:pPr>
              <w:shd w:val="clear" w:color="auto" w:fill="FDE9D9" w:themeFill="accent6" w:themeFillTint="33"/>
              <w:spacing w:after="0" w:line="240" w:lineRule="auto"/>
              <w:rPr>
                <w:rFonts w:ascii="Arial" w:hAnsi="Arial" w:cs="Arial"/>
              </w:rPr>
            </w:pPr>
          </w:p>
          <w:p w14:paraId="313272BE" w14:textId="77777777" w:rsidR="00E176EE" w:rsidRPr="00571174" w:rsidRDefault="00E176EE" w:rsidP="00CD6F2D">
            <w:pPr>
              <w:shd w:val="clear" w:color="auto" w:fill="FDE9D9" w:themeFill="accent6" w:themeFillTint="33"/>
              <w:spacing w:after="0" w:line="240" w:lineRule="auto"/>
              <w:rPr>
                <w:rFonts w:ascii="Arial" w:hAnsi="Arial" w:cs="Arial"/>
              </w:rPr>
            </w:pPr>
          </w:p>
          <w:p w14:paraId="7768BCB6"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-Construcción de una encuesta provisional</w:t>
            </w:r>
          </w:p>
          <w:p w14:paraId="081C7C38"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47D62B9D" w14:textId="77777777" w:rsidR="00E176EE" w:rsidRPr="00571174" w:rsidRDefault="00E176EE" w:rsidP="00CD6F2D">
            <w:pPr>
              <w:shd w:val="clear" w:color="auto" w:fill="FDE9D9" w:themeFill="accent6" w:themeFillTint="33"/>
              <w:spacing w:after="0" w:line="240" w:lineRule="auto"/>
              <w:rPr>
                <w:rFonts w:ascii="Arial" w:hAnsi="Arial" w:cs="Arial"/>
              </w:rPr>
            </w:pPr>
          </w:p>
          <w:p w14:paraId="7E53F382" w14:textId="77777777" w:rsidR="00E176EE" w:rsidRPr="00571174" w:rsidRDefault="00E176EE" w:rsidP="00CD6F2D">
            <w:pPr>
              <w:shd w:val="clear" w:color="auto" w:fill="FDE9D9" w:themeFill="accent6" w:themeFillTint="33"/>
              <w:spacing w:after="0" w:line="240" w:lineRule="auto"/>
              <w:rPr>
                <w:rFonts w:ascii="Arial" w:hAnsi="Arial" w:cs="Arial"/>
              </w:rPr>
            </w:pPr>
          </w:p>
          <w:p w14:paraId="75B1BB62" w14:textId="77777777" w:rsidR="00E176EE" w:rsidRPr="00571174" w:rsidRDefault="00E176EE" w:rsidP="00CD6F2D">
            <w:pPr>
              <w:shd w:val="clear" w:color="auto" w:fill="FDE9D9" w:themeFill="accent6" w:themeFillTint="33"/>
              <w:spacing w:after="0" w:line="240" w:lineRule="auto"/>
              <w:rPr>
                <w:rFonts w:ascii="Arial" w:hAnsi="Arial" w:cs="Arial"/>
              </w:rPr>
            </w:pPr>
          </w:p>
          <w:p w14:paraId="3E6E93DD" w14:textId="77777777" w:rsidR="00E176EE" w:rsidRPr="00571174" w:rsidRDefault="00E176EE" w:rsidP="00CD6F2D">
            <w:pPr>
              <w:shd w:val="clear" w:color="auto" w:fill="FDE9D9" w:themeFill="accent6" w:themeFillTint="33"/>
              <w:spacing w:after="0" w:line="240" w:lineRule="auto"/>
              <w:rPr>
                <w:rFonts w:ascii="Arial" w:hAnsi="Arial" w:cs="Arial"/>
              </w:rPr>
            </w:pPr>
          </w:p>
          <w:p w14:paraId="332B6977" w14:textId="77777777" w:rsidR="00E176EE" w:rsidRPr="00571174" w:rsidRDefault="00E176EE" w:rsidP="00CD6F2D">
            <w:pPr>
              <w:shd w:val="clear" w:color="auto" w:fill="FDE9D9" w:themeFill="accent6" w:themeFillTint="33"/>
              <w:spacing w:after="0" w:line="240" w:lineRule="auto"/>
              <w:rPr>
                <w:rFonts w:ascii="Arial" w:hAnsi="Arial" w:cs="Arial"/>
              </w:rPr>
            </w:pPr>
          </w:p>
          <w:p w14:paraId="2379CE74" w14:textId="77777777" w:rsidR="00E176EE" w:rsidRPr="00571174" w:rsidRDefault="00E176EE" w:rsidP="00CD6F2D">
            <w:pPr>
              <w:shd w:val="clear" w:color="auto" w:fill="FDE9D9" w:themeFill="accent6" w:themeFillTint="33"/>
              <w:spacing w:after="0" w:line="240" w:lineRule="auto"/>
              <w:rPr>
                <w:rFonts w:ascii="Arial" w:hAnsi="Arial" w:cs="Arial"/>
              </w:rPr>
            </w:pPr>
          </w:p>
          <w:p w14:paraId="12F1F1EA" w14:textId="77777777" w:rsidR="00E176EE" w:rsidRPr="00571174" w:rsidRDefault="00E176EE" w:rsidP="00CD6F2D">
            <w:pPr>
              <w:shd w:val="clear" w:color="auto" w:fill="FDE9D9" w:themeFill="accent6" w:themeFillTint="33"/>
              <w:spacing w:after="0" w:line="240" w:lineRule="auto"/>
              <w:rPr>
                <w:rFonts w:ascii="Arial" w:hAnsi="Arial" w:cs="Arial"/>
              </w:rPr>
            </w:pPr>
          </w:p>
          <w:p w14:paraId="66DA5334" w14:textId="77777777" w:rsidR="00E176EE" w:rsidRPr="00571174" w:rsidRDefault="00E176EE" w:rsidP="00CD6F2D">
            <w:pPr>
              <w:shd w:val="clear" w:color="auto" w:fill="FDE9D9" w:themeFill="accent6" w:themeFillTint="33"/>
              <w:spacing w:after="0" w:line="240" w:lineRule="auto"/>
              <w:rPr>
                <w:rFonts w:ascii="Arial" w:hAnsi="Arial" w:cs="Arial"/>
              </w:rPr>
            </w:pPr>
          </w:p>
          <w:p w14:paraId="60B6F0BE" w14:textId="77777777" w:rsidR="00E176EE" w:rsidRPr="00571174" w:rsidRDefault="00E176EE" w:rsidP="00CD6F2D">
            <w:pPr>
              <w:shd w:val="clear" w:color="auto" w:fill="FDE9D9" w:themeFill="accent6" w:themeFillTint="33"/>
              <w:spacing w:after="0" w:line="240" w:lineRule="auto"/>
              <w:rPr>
                <w:rFonts w:ascii="Arial" w:hAnsi="Arial" w:cs="Arial"/>
              </w:rPr>
            </w:pPr>
          </w:p>
          <w:p w14:paraId="653E96B7" w14:textId="77777777" w:rsidR="00E176EE" w:rsidRPr="00571174" w:rsidRDefault="00E176EE" w:rsidP="00CD6F2D">
            <w:pPr>
              <w:shd w:val="clear" w:color="auto" w:fill="FDE9D9" w:themeFill="accent6" w:themeFillTint="33"/>
              <w:spacing w:after="0" w:line="240" w:lineRule="auto"/>
              <w:rPr>
                <w:rFonts w:ascii="Arial" w:hAnsi="Arial" w:cs="Arial"/>
              </w:rPr>
            </w:pPr>
          </w:p>
          <w:p w14:paraId="2D28E7B0" w14:textId="77777777" w:rsidR="00E176EE" w:rsidRPr="00571174" w:rsidRDefault="00E176EE" w:rsidP="00CD6F2D">
            <w:pPr>
              <w:shd w:val="clear" w:color="auto" w:fill="FDE9D9" w:themeFill="accent6" w:themeFillTint="33"/>
              <w:spacing w:after="0" w:line="240" w:lineRule="auto"/>
              <w:rPr>
                <w:rFonts w:ascii="Arial" w:hAnsi="Arial" w:cs="Arial"/>
              </w:rPr>
            </w:pPr>
          </w:p>
          <w:p w14:paraId="154D126C"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-Análisis de ítems</w:t>
            </w:r>
          </w:p>
          <w:p w14:paraId="48C877A6"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4DA300E8"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0166A9D0" w14:textId="77777777" w:rsidR="00E176EE" w:rsidRDefault="00E176EE" w:rsidP="00CD6F2D">
            <w:pPr>
              <w:shd w:val="clear" w:color="auto" w:fill="FDE9D9" w:themeFill="accent6" w:themeFillTint="33"/>
              <w:spacing w:after="0" w:line="240" w:lineRule="auto"/>
              <w:rPr>
                <w:rFonts w:ascii="Arial" w:hAnsi="Arial" w:cs="Arial"/>
                <w:b/>
              </w:rPr>
            </w:pPr>
          </w:p>
          <w:p w14:paraId="5A8D48C2" w14:textId="77777777" w:rsidR="00B54F7B" w:rsidRPr="00571174" w:rsidRDefault="00B54F7B" w:rsidP="00CD6F2D">
            <w:pPr>
              <w:shd w:val="clear" w:color="auto" w:fill="FDE9D9" w:themeFill="accent6" w:themeFillTint="33"/>
              <w:spacing w:after="0" w:line="240" w:lineRule="auto"/>
              <w:rPr>
                <w:rFonts w:ascii="Arial" w:hAnsi="Arial" w:cs="Arial"/>
                <w:b/>
              </w:rPr>
            </w:pPr>
          </w:p>
          <w:p w14:paraId="792D1D28"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52C4754D"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-Redacción de ítems.</w:t>
            </w:r>
          </w:p>
          <w:p w14:paraId="55D4E8DB"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63F60A40" w14:textId="77777777" w:rsidR="00E176EE" w:rsidRPr="00571174" w:rsidRDefault="00E176EE" w:rsidP="00CD6F2D">
            <w:pPr>
              <w:shd w:val="clear" w:color="auto" w:fill="FDE9D9" w:themeFill="accent6" w:themeFillTint="33"/>
              <w:spacing w:after="0" w:line="240" w:lineRule="auto"/>
              <w:rPr>
                <w:rFonts w:ascii="Arial" w:hAnsi="Arial" w:cs="Arial"/>
              </w:rPr>
            </w:pPr>
          </w:p>
          <w:p w14:paraId="70F41A48" w14:textId="77777777" w:rsidR="00E176EE" w:rsidRPr="00571174" w:rsidRDefault="00E176EE" w:rsidP="00CD6F2D">
            <w:pPr>
              <w:shd w:val="clear" w:color="auto" w:fill="FDE9D9" w:themeFill="accent6" w:themeFillTint="33"/>
              <w:spacing w:after="0" w:line="240" w:lineRule="auto"/>
              <w:rPr>
                <w:rFonts w:ascii="Arial" w:hAnsi="Arial" w:cs="Arial"/>
              </w:rPr>
            </w:pPr>
          </w:p>
          <w:p w14:paraId="5FA11E9C" w14:textId="77777777" w:rsidR="00E176EE" w:rsidRPr="00571174" w:rsidRDefault="00E176EE" w:rsidP="00CD6F2D">
            <w:pPr>
              <w:shd w:val="clear" w:color="auto" w:fill="FDE9D9" w:themeFill="accent6" w:themeFillTint="33"/>
              <w:spacing w:after="0" w:line="240" w:lineRule="auto"/>
              <w:rPr>
                <w:rFonts w:ascii="Arial" w:hAnsi="Arial" w:cs="Arial"/>
              </w:rPr>
            </w:pPr>
          </w:p>
          <w:p w14:paraId="43203A96" w14:textId="77777777" w:rsidR="00E176EE" w:rsidRPr="00571174" w:rsidRDefault="00E176EE" w:rsidP="00CD6F2D">
            <w:pPr>
              <w:shd w:val="clear" w:color="auto" w:fill="FDE9D9" w:themeFill="accent6" w:themeFillTint="33"/>
              <w:spacing w:after="0" w:line="240" w:lineRule="auto"/>
              <w:rPr>
                <w:rFonts w:ascii="Arial" w:hAnsi="Arial" w:cs="Arial"/>
              </w:rPr>
            </w:pPr>
          </w:p>
          <w:p w14:paraId="46746642" w14:textId="77777777" w:rsidR="00E176EE" w:rsidRPr="00571174" w:rsidRDefault="00E176EE" w:rsidP="00CD6F2D">
            <w:pPr>
              <w:shd w:val="clear" w:color="auto" w:fill="FDE9D9" w:themeFill="accent6" w:themeFillTint="33"/>
              <w:spacing w:after="0" w:line="240" w:lineRule="auto"/>
              <w:rPr>
                <w:rFonts w:ascii="Arial" w:hAnsi="Arial" w:cs="Arial"/>
              </w:rPr>
            </w:pPr>
          </w:p>
          <w:p w14:paraId="7A83BCAD" w14:textId="77777777" w:rsidR="00E176EE" w:rsidRPr="00571174" w:rsidRDefault="00E176EE" w:rsidP="00CD6F2D">
            <w:pPr>
              <w:shd w:val="clear" w:color="auto" w:fill="FDE9D9" w:themeFill="accent6" w:themeFillTint="33"/>
              <w:spacing w:after="0" w:line="240" w:lineRule="auto"/>
              <w:rPr>
                <w:rFonts w:ascii="Arial" w:hAnsi="Arial" w:cs="Arial"/>
              </w:rPr>
            </w:pPr>
          </w:p>
          <w:p w14:paraId="2AEA3CB9" w14:textId="77777777" w:rsidR="00E176EE" w:rsidRPr="00571174" w:rsidRDefault="00E176EE" w:rsidP="00CD6F2D">
            <w:pPr>
              <w:shd w:val="clear" w:color="auto" w:fill="FDE9D9" w:themeFill="accent6" w:themeFillTint="33"/>
              <w:spacing w:after="0" w:line="240" w:lineRule="auto"/>
              <w:rPr>
                <w:rFonts w:ascii="Arial" w:hAnsi="Arial" w:cs="Arial"/>
              </w:rPr>
            </w:pPr>
          </w:p>
          <w:p w14:paraId="7728530E" w14:textId="77777777" w:rsidR="00E176EE" w:rsidRPr="00571174" w:rsidRDefault="00E176EE" w:rsidP="00CD6F2D">
            <w:pPr>
              <w:shd w:val="clear" w:color="auto" w:fill="FDE9D9" w:themeFill="accent6" w:themeFillTint="33"/>
              <w:spacing w:after="0" w:line="240" w:lineRule="auto"/>
              <w:rPr>
                <w:rFonts w:ascii="Arial" w:hAnsi="Arial" w:cs="Arial"/>
              </w:rPr>
            </w:pPr>
          </w:p>
          <w:p w14:paraId="610735B9" w14:textId="77777777" w:rsidR="00E176EE" w:rsidRPr="00571174" w:rsidRDefault="00E176EE" w:rsidP="00CD6F2D">
            <w:pPr>
              <w:shd w:val="clear" w:color="auto" w:fill="FDE9D9" w:themeFill="accent6" w:themeFillTint="33"/>
              <w:spacing w:after="0" w:line="240" w:lineRule="auto"/>
              <w:rPr>
                <w:rFonts w:ascii="Arial" w:hAnsi="Arial" w:cs="Arial"/>
              </w:rPr>
            </w:pPr>
          </w:p>
          <w:p w14:paraId="6CA4DAF0" w14:textId="77777777" w:rsidR="00E176EE" w:rsidRPr="00571174" w:rsidRDefault="00E176EE" w:rsidP="00CD6F2D">
            <w:pPr>
              <w:shd w:val="clear" w:color="auto" w:fill="FDE9D9" w:themeFill="accent6" w:themeFillTint="33"/>
              <w:spacing w:after="0" w:line="240" w:lineRule="auto"/>
              <w:rPr>
                <w:rFonts w:ascii="Arial" w:hAnsi="Arial" w:cs="Arial"/>
              </w:rPr>
            </w:pPr>
          </w:p>
          <w:p w14:paraId="0B701623" w14:textId="77777777" w:rsidR="00E176EE" w:rsidRPr="00571174" w:rsidRDefault="00E176EE" w:rsidP="00CD6F2D">
            <w:pPr>
              <w:shd w:val="clear" w:color="auto" w:fill="FDE9D9" w:themeFill="accent6" w:themeFillTint="33"/>
              <w:spacing w:after="0" w:line="240" w:lineRule="auto"/>
              <w:rPr>
                <w:rFonts w:ascii="Arial" w:hAnsi="Arial" w:cs="Arial"/>
              </w:rPr>
            </w:pPr>
          </w:p>
          <w:p w14:paraId="660DF462" w14:textId="77777777" w:rsidR="00E176EE" w:rsidRPr="00571174" w:rsidRDefault="00E176EE" w:rsidP="00CD6F2D">
            <w:pPr>
              <w:shd w:val="clear" w:color="auto" w:fill="FDE9D9" w:themeFill="accent6" w:themeFillTint="33"/>
              <w:spacing w:after="0" w:line="240" w:lineRule="auto"/>
              <w:rPr>
                <w:rFonts w:ascii="Arial" w:hAnsi="Arial" w:cs="Arial"/>
              </w:rPr>
            </w:pPr>
          </w:p>
          <w:p w14:paraId="4065523B" w14:textId="77777777" w:rsidR="00E176EE" w:rsidRPr="00571174" w:rsidRDefault="00E176EE" w:rsidP="00CD6F2D">
            <w:pPr>
              <w:shd w:val="clear" w:color="auto" w:fill="FDE9D9" w:themeFill="accent6" w:themeFillTint="33"/>
              <w:spacing w:after="0" w:line="240" w:lineRule="auto"/>
              <w:rPr>
                <w:rFonts w:ascii="Arial" w:hAnsi="Arial" w:cs="Arial"/>
              </w:rPr>
            </w:pPr>
          </w:p>
          <w:p w14:paraId="0A107A3A" w14:textId="77777777" w:rsidR="00E176EE" w:rsidRPr="00571174" w:rsidRDefault="00E176EE" w:rsidP="00CD6F2D">
            <w:pPr>
              <w:shd w:val="clear" w:color="auto" w:fill="FDE9D9" w:themeFill="accent6" w:themeFillTint="33"/>
              <w:spacing w:after="0" w:line="240" w:lineRule="auto"/>
              <w:rPr>
                <w:rFonts w:ascii="Arial" w:hAnsi="Arial" w:cs="Arial"/>
              </w:rPr>
            </w:pPr>
          </w:p>
          <w:p w14:paraId="352DBFEA" w14:textId="77777777" w:rsidR="00E176EE" w:rsidRPr="00571174" w:rsidRDefault="00E176EE" w:rsidP="00CD6F2D">
            <w:pPr>
              <w:shd w:val="clear" w:color="auto" w:fill="FDE9D9" w:themeFill="accent6" w:themeFillTint="33"/>
              <w:spacing w:after="0" w:line="240" w:lineRule="auto"/>
              <w:rPr>
                <w:rFonts w:ascii="Arial" w:hAnsi="Arial" w:cs="Arial"/>
              </w:rPr>
            </w:pPr>
          </w:p>
          <w:p w14:paraId="37283A5E" w14:textId="77777777" w:rsidR="00E176EE" w:rsidRPr="00571174" w:rsidRDefault="00E176EE" w:rsidP="00CD6F2D">
            <w:pPr>
              <w:shd w:val="clear" w:color="auto" w:fill="FDE9D9" w:themeFill="accent6" w:themeFillTint="33"/>
              <w:spacing w:after="0" w:line="240" w:lineRule="auto"/>
              <w:rPr>
                <w:rFonts w:ascii="Arial" w:hAnsi="Arial" w:cs="Arial"/>
              </w:rPr>
            </w:pPr>
          </w:p>
          <w:p w14:paraId="1D53F122" w14:textId="77777777" w:rsidR="00E176EE" w:rsidRPr="00571174" w:rsidRDefault="00E176EE" w:rsidP="00CD6F2D">
            <w:pPr>
              <w:shd w:val="clear" w:color="auto" w:fill="FDE9D9" w:themeFill="accent6" w:themeFillTint="33"/>
              <w:spacing w:after="0" w:line="240" w:lineRule="auto"/>
              <w:rPr>
                <w:rFonts w:ascii="Arial" w:hAnsi="Arial" w:cs="Arial"/>
              </w:rPr>
            </w:pPr>
          </w:p>
          <w:p w14:paraId="385655AE" w14:textId="77777777" w:rsidR="00E176EE" w:rsidRPr="00571174" w:rsidRDefault="00E176EE" w:rsidP="00CD6F2D">
            <w:pPr>
              <w:shd w:val="clear" w:color="auto" w:fill="FDE9D9" w:themeFill="accent6" w:themeFillTint="33"/>
              <w:spacing w:after="0" w:line="240" w:lineRule="auto"/>
              <w:rPr>
                <w:rFonts w:ascii="Arial" w:hAnsi="Arial" w:cs="Arial"/>
              </w:rPr>
            </w:pPr>
          </w:p>
          <w:p w14:paraId="6321D41E" w14:textId="77777777" w:rsidR="00E176EE" w:rsidRPr="00571174" w:rsidRDefault="00E176EE" w:rsidP="00CD6F2D">
            <w:pPr>
              <w:shd w:val="clear" w:color="auto" w:fill="FDE9D9" w:themeFill="accent6" w:themeFillTint="33"/>
              <w:spacing w:after="0" w:line="240" w:lineRule="auto"/>
              <w:rPr>
                <w:rFonts w:ascii="Arial" w:hAnsi="Arial" w:cs="Arial"/>
              </w:rPr>
            </w:pPr>
          </w:p>
          <w:p w14:paraId="23D36FEC" w14:textId="77777777" w:rsidR="00E176EE" w:rsidRPr="00571174" w:rsidRDefault="00E176EE" w:rsidP="00CD6F2D">
            <w:pPr>
              <w:shd w:val="clear" w:color="auto" w:fill="FDE9D9" w:themeFill="accent6" w:themeFillTint="33"/>
              <w:spacing w:after="0" w:line="240" w:lineRule="auto"/>
              <w:rPr>
                <w:rFonts w:ascii="Arial" w:hAnsi="Arial" w:cs="Arial"/>
              </w:rPr>
            </w:pPr>
          </w:p>
          <w:p w14:paraId="01796F3B" w14:textId="77777777" w:rsidR="00E176EE" w:rsidRPr="00571174" w:rsidRDefault="00E176EE" w:rsidP="00CD6F2D">
            <w:pPr>
              <w:shd w:val="clear" w:color="auto" w:fill="FDE9D9" w:themeFill="accent6" w:themeFillTint="33"/>
              <w:spacing w:after="0" w:line="240" w:lineRule="auto"/>
              <w:rPr>
                <w:rFonts w:ascii="Arial" w:hAnsi="Arial" w:cs="Arial"/>
              </w:rPr>
            </w:pPr>
          </w:p>
          <w:p w14:paraId="2AACCA48" w14:textId="77777777" w:rsidR="00E176EE" w:rsidRPr="00571174" w:rsidRDefault="00E176EE" w:rsidP="00CD6F2D">
            <w:pPr>
              <w:shd w:val="clear" w:color="auto" w:fill="FDE9D9" w:themeFill="accent6" w:themeFillTint="33"/>
              <w:spacing w:after="0" w:line="240" w:lineRule="auto"/>
              <w:rPr>
                <w:rFonts w:ascii="Arial" w:hAnsi="Arial" w:cs="Arial"/>
              </w:rPr>
            </w:pPr>
          </w:p>
          <w:p w14:paraId="41D8E733" w14:textId="77777777" w:rsidR="00E176EE" w:rsidRPr="00571174" w:rsidRDefault="00E176EE" w:rsidP="00CD6F2D">
            <w:pPr>
              <w:shd w:val="clear" w:color="auto" w:fill="FDE9D9" w:themeFill="accent6" w:themeFillTint="33"/>
              <w:spacing w:after="0" w:line="240" w:lineRule="auto"/>
              <w:rPr>
                <w:rFonts w:ascii="Arial" w:hAnsi="Arial" w:cs="Arial"/>
              </w:rPr>
            </w:pPr>
          </w:p>
          <w:p w14:paraId="392A79F7"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-Cuantificación de las respuestas</w:t>
            </w:r>
          </w:p>
          <w:p w14:paraId="2D95C037" w14:textId="77777777" w:rsidR="00E176EE" w:rsidRPr="00571174" w:rsidRDefault="00E176EE" w:rsidP="00CD6F2D">
            <w:pPr>
              <w:shd w:val="clear" w:color="auto" w:fill="FDE9D9" w:themeFill="accent6" w:themeFillTint="33"/>
              <w:spacing w:after="0" w:line="240" w:lineRule="auto"/>
              <w:rPr>
                <w:rFonts w:ascii="Arial" w:hAnsi="Arial" w:cs="Arial"/>
                <w:b/>
              </w:rPr>
            </w:pPr>
          </w:p>
          <w:p w14:paraId="64FBBC65" w14:textId="77777777" w:rsidR="00E176EE" w:rsidRPr="00571174" w:rsidRDefault="00E176EE" w:rsidP="00CD6F2D">
            <w:pPr>
              <w:shd w:val="clear" w:color="auto" w:fill="FDE9D9" w:themeFill="accent6" w:themeFillTint="33"/>
              <w:spacing w:after="0" w:line="240" w:lineRule="auto"/>
              <w:rPr>
                <w:rFonts w:ascii="Arial" w:hAnsi="Arial" w:cs="Arial"/>
              </w:rPr>
            </w:pPr>
          </w:p>
          <w:p w14:paraId="2877544C" w14:textId="77777777" w:rsidR="00E176EE" w:rsidRPr="00571174" w:rsidRDefault="00E176EE" w:rsidP="00CD6F2D">
            <w:pPr>
              <w:shd w:val="clear" w:color="auto" w:fill="FDE9D9" w:themeFill="accent6" w:themeFillTint="33"/>
              <w:spacing w:after="0" w:line="240" w:lineRule="auto"/>
              <w:rPr>
                <w:rFonts w:ascii="Arial" w:hAnsi="Arial" w:cs="Arial"/>
              </w:rPr>
            </w:pPr>
          </w:p>
          <w:p w14:paraId="04E9A6C7" w14:textId="77777777" w:rsidR="00E176EE" w:rsidRPr="00571174" w:rsidRDefault="00E176EE" w:rsidP="00CD6F2D">
            <w:pPr>
              <w:shd w:val="clear" w:color="auto" w:fill="FDE9D9" w:themeFill="accent6" w:themeFillTint="33"/>
              <w:spacing w:after="0" w:line="240" w:lineRule="auto"/>
              <w:rPr>
                <w:rFonts w:ascii="Arial" w:hAnsi="Arial" w:cs="Arial"/>
              </w:rPr>
            </w:pPr>
          </w:p>
          <w:p w14:paraId="12AFD87E" w14:textId="77777777" w:rsidR="00E176EE" w:rsidRPr="00571174" w:rsidRDefault="00E176EE" w:rsidP="00CD6F2D">
            <w:pPr>
              <w:shd w:val="clear" w:color="auto" w:fill="FDE9D9" w:themeFill="accent6" w:themeFillTint="33"/>
              <w:spacing w:after="0" w:line="240" w:lineRule="auto"/>
              <w:rPr>
                <w:rFonts w:ascii="Arial" w:hAnsi="Arial" w:cs="Arial"/>
              </w:rPr>
            </w:pPr>
          </w:p>
          <w:p w14:paraId="7F111616" w14:textId="77777777" w:rsidR="00E176EE" w:rsidRPr="00571174" w:rsidRDefault="00E176EE" w:rsidP="00CD6F2D">
            <w:pPr>
              <w:shd w:val="clear" w:color="auto" w:fill="FDE9D9" w:themeFill="accent6" w:themeFillTint="33"/>
              <w:spacing w:after="0" w:line="240" w:lineRule="auto"/>
              <w:rPr>
                <w:rFonts w:ascii="Arial" w:hAnsi="Arial" w:cs="Arial"/>
              </w:rPr>
            </w:pPr>
          </w:p>
          <w:p w14:paraId="4D8952A9" w14:textId="77777777" w:rsidR="00E176EE" w:rsidRPr="00571174" w:rsidRDefault="00E176EE" w:rsidP="00CD6F2D">
            <w:pPr>
              <w:shd w:val="clear" w:color="auto" w:fill="FDE9D9" w:themeFill="accent6" w:themeFillTint="33"/>
              <w:spacing w:after="0" w:line="240" w:lineRule="auto"/>
              <w:rPr>
                <w:rFonts w:ascii="Arial" w:hAnsi="Arial" w:cs="Arial"/>
              </w:rPr>
            </w:pPr>
          </w:p>
          <w:p w14:paraId="28350339" w14:textId="77777777" w:rsidR="00E176EE" w:rsidRPr="00571174" w:rsidRDefault="00E176EE" w:rsidP="00CD6F2D">
            <w:pPr>
              <w:shd w:val="clear" w:color="auto" w:fill="FDE9D9" w:themeFill="accent6" w:themeFillTint="33"/>
              <w:spacing w:after="0" w:line="240" w:lineRule="auto"/>
              <w:rPr>
                <w:rFonts w:ascii="Arial" w:hAnsi="Arial" w:cs="Arial"/>
              </w:rPr>
            </w:pPr>
          </w:p>
          <w:p w14:paraId="14C975C8" w14:textId="77777777" w:rsidR="00E176EE" w:rsidRPr="00571174" w:rsidRDefault="00E176EE" w:rsidP="00CD6F2D">
            <w:pPr>
              <w:shd w:val="clear" w:color="auto" w:fill="FDE9D9" w:themeFill="accent6" w:themeFillTint="33"/>
              <w:spacing w:after="0" w:line="240" w:lineRule="auto"/>
              <w:rPr>
                <w:rFonts w:ascii="Arial" w:hAnsi="Arial" w:cs="Arial"/>
              </w:rPr>
            </w:pPr>
          </w:p>
          <w:p w14:paraId="0FB8257E" w14:textId="77777777" w:rsidR="00E176EE" w:rsidRPr="00571174" w:rsidRDefault="00E176EE" w:rsidP="00CD6F2D">
            <w:pPr>
              <w:shd w:val="clear" w:color="auto" w:fill="FDE9D9" w:themeFill="accent6" w:themeFillTint="33"/>
              <w:spacing w:after="0" w:line="240" w:lineRule="auto"/>
              <w:rPr>
                <w:rFonts w:ascii="Arial" w:hAnsi="Arial" w:cs="Arial"/>
              </w:rPr>
            </w:pPr>
          </w:p>
          <w:p w14:paraId="26831037" w14:textId="77777777" w:rsidR="00E176EE" w:rsidRPr="00571174" w:rsidRDefault="00E176EE" w:rsidP="00CD6F2D">
            <w:pPr>
              <w:shd w:val="clear" w:color="auto" w:fill="FDE9D9" w:themeFill="accent6" w:themeFillTint="33"/>
              <w:spacing w:after="0" w:line="240" w:lineRule="auto"/>
              <w:rPr>
                <w:rFonts w:ascii="Arial" w:hAnsi="Arial" w:cs="Arial"/>
              </w:rPr>
            </w:pPr>
          </w:p>
          <w:p w14:paraId="0D11E5BA" w14:textId="77777777" w:rsidR="00E176EE" w:rsidRPr="00571174" w:rsidRDefault="00E176EE" w:rsidP="00CD6F2D">
            <w:pPr>
              <w:shd w:val="clear" w:color="auto" w:fill="FDE9D9" w:themeFill="accent6" w:themeFillTint="33"/>
              <w:spacing w:after="0" w:line="240" w:lineRule="auto"/>
              <w:rPr>
                <w:rFonts w:ascii="Arial" w:hAnsi="Arial" w:cs="Arial"/>
              </w:rPr>
            </w:pPr>
          </w:p>
          <w:p w14:paraId="02A6B896" w14:textId="77777777" w:rsidR="00E176EE" w:rsidRPr="00571174" w:rsidRDefault="00E176EE" w:rsidP="00CD6F2D">
            <w:pPr>
              <w:shd w:val="clear" w:color="auto" w:fill="FDE9D9" w:themeFill="accent6" w:themeFillTint="33"/>
              <w:spacing w:after="0" w:line="240" w:lineRule="auto"/>
              <w:rPr>
                <w:rFonts w:ascii="Arial" w:hAnsi="Arial" w:cs="Arial"/>
              </w:rPr>
            </w:pPr>
          </w:p>
          <w:p w14:paraId="510405D1" w14:textId="77777777" w:rsidR="00E176EE" w:rsidRPr="00571174" w:rsidRDefault="00E176EE" w:rsidP="00CD6F2D">
            <w:pPr>
              <w:shd w:val="clear" w:color="auto" w:fill="FDE9D9" w:themeFill="accent6" w:themeFillTint="33"/>
              <w:spacing w:after="0" w:line="240" w:lineRule="auto"/>
              <w:rPr>
                <w:rFonts w:ascii="Arial" w:hAnsi="Arial" w:cs="Arial"/>
              </w:rPr>
            </w:pPr>
          </w:p>
          <w:p w14:paraId="22600D07" w14:textId="77777777" w:rsidR="00E176EE" w:rsidRPr="00571174" w:rsidRDefault="00E176EE" w:rsidP="00CD6F2D">
            <w:pPr>
              <w:shd w:val="clear" w:color="auto" w:fill="FDE9D9" w:themeFill="accent6" w:themeFillTint="33"/>
              <w:spacing w:after="0" w:line="240" w:lineRule="auto"/>
              <w:rPr>
                <w:rFonts w:ascii="Arial" w:hAnsi="Arial" w:cs="Arial"/>
              </w:rPr>
            </w:pPr>
          </w:p>
          <w:p w14:paraId="59E097D0" w14:textId="77777777" w:rsidR="00E176EE" w:rsidRPr="00571174" w:rsidRDefault="00E176EE" w:rsidP="00CD6F2D">
            <w:pPr>
              <w:shd w:val="clear" w:color="auto" w:fill="FDE9D9" w:themeFill="accent6" w:themeFillTint="33"/>
              <w:spacing w:after="0" w:line="240" w:lineRule="auto"/>
              <w:rPr>
                <w:rFonts w:ascii="Arial" w:hAnsi="Arial" w:cs="Arial"/>
              </w:rPr>
            </w:pPr>
          </w:p>
          <w:p w14:paraId="182CF157" w14:textId="77777777" w:rsidR="00E176EE" w:rsidRPr="00571174" w:rsidRDefault="00E176EE" w:rsidP="00CD6F2D">
            <w:pPr>
              <w:shd w:val="clear" w:color="auto" w:fill="FDE9D9" w:themeFill="accent6" w:themeFillTint="33"/>
              <w:spacing w:after="0" w:line="240" w:lineRule="auto"/>
              <w:rPr>
                <w:rFonts w:ascii="Arial" w:hAnsi="Arial" w:cs="Arial"/>
              </w:rPr>
            </w:pPr>
          </w:p>
          <w:p w14:paraId="0F3343DE" w14:textId="77777777" w:rsidR="00E176EE" w:rsidRDefault="00E176EE" w:rsidP="00CD6F2D">
            <w:pPr>
              <w:shd w:val="clear" w:color="auto" w:fill="FDE9D9" w:themeFill="accent6" w:themeFillTint="33"/>
              <w:spacing w:after="0" w:line="240" w:lineRule="auto"/>
              <w:rPr>
                <w:rFonts w:ascii="Arial" w:hAnsi="Arial" w:cs="Arial"/>
              </w:rPr>
            </w:pPr>
          </w:p>
          <w:p w14:paraId="3CBF4409" w14:textId="77777777" w:rsidR="00B54F7B" w:rsidRDefault="00B54F7B" w:rsidP="00CD6F2D">
            <w:pPr>
              <w:shd w:val="clear" w:color="auto" w:fill="FDE9D9" w:themeFill="accent6" w:themeFillTint="33"/>
              <w:spacing w:after="0" w:line="240" w:lineRule="auto"/>
              <w:rPr>
                <w:rFonts w:ascii="Arial" w:hAnsi="Arial" w:cs="Arial"/>
              </w:rPr>
            </w:pPr>
          </w:p>
          <w:p w14:paraId="10A1E371" w14:textId="77777777" w:rsidR="00B54F7B" w:rsidRDefault="00B54F7B" w:rsidP="00CD6F2D">
            <w:pPr>
              <w:shd w:val="clear" w:color="auto" w:fill="FDE9D9" w:themeFill="accent6" w:themeFillTint="33"/>
              <w:spacing w:after="0" w:line="240" w:lineRule="auto"/>
              <w:rPr>
                <w:rFonts w:ascii="Arial" w:hAnsi="Arial" w:cs="Arial"/>
              </w:rPr>
            </w:pPr>
          </w:p>
          <w:p w14:paraId="2D9F152F" w14:textId="77777777" w:rsidR="00B54F7B" w:rsidRDefault="00B54F7B" w:rsidP="00CD6F2D">
            <w:pPr>
              <w:shd w:val="clear" w:color="auto" w:fill="FDE9D9" w:themeFill="accent6" w:themeFillTint="33"/>
              <w:spacing w:after="0" w:line="240" w:lineRule="auto"/>
              <w:rPr>
                <w:rFonts w:ascii="Arial" w:hAnsi="Arial" w:cs="Arial"/>
              </w:rPr>
            </w:pPr>
          </w:p>
          <w:p w14:paraId="4AFC6937" w14:textId="51468E88" w:rsidR="00B54F7B" w:rsidRDefault="00B54F7B" w:rsidP="00CD6F2D">
            <w:pPr>
              <w:shd w:val="clear" w:color="auto" w:fill="FDE9D9" w:themeFill="accent6" w:themeFillTint="33"/>
              <w:spacing w:after="0" w:line="240" w:lineRule="auto"/>
              <w:rPr>
                <w:rFonts w:ascii="Arial" w:hAnsi="Arial" w:cs="Arial"/>
              </w:rPr>
            </w:pPr>
          </w:p>
          <w:p w14:paraId="1AD6CE2D" w14:textId="3DB054DD" w:rsidR="00830228" w:rsidRDefault="00830228" w:rsidP="00CD6F2D">
            <w:pPr>
              <w:shd w:val="clear" w:color="auto" w:fill="FDE9D9" w:themeFill="accent6" w:themeFillTint="33"/>
              <w:spacing w:after="0" w:line="240" w:lineRule="auto"/>
              <w:rPr>
                <w:rFonts w:ascii="Arial" w:hAnsi="Arial" w:cs="Arial"/>
              </w:rPr>
            </w:pPr>
          </w:p>
          <w:p w14:paraId="30B464D3" w14:textId="138CB185" w:rsidR="00830228" w:rsidRDefault="00830228" w:rsidP="00CD6F2D">
            <w:pPr>
              <w:shd w:val="clear" w:color="auto" w:fill="FDE9D9" w:themeFill="accent6" w:themeFillTint="33"/>
              <w:spacing w:after="0" w:line="240" w:lineRule="auto"/>
              <w:rPr>
                <w:rFonts w:ascii="Arial" w:hAnsi="Arial" w:cs="Arial"/>
              </w:rPr>
            </w:pPr>
          </w:p>
          <w:p w14:paraId="1782FE01" w14:textId="0BE23B78" w:rsidR="00830228" w:rsidRDefault="00830228" w:rsidP="00CD6F2D">
            <w:pPr>
              <w:shd w:val="clear" w:color="auto" w:fill="FDE9D9" w:themeFill="accent6" w:themeFillTint="33"/>
              <w:spacing w:after="0" w:line="240" w:lineRule="auto"/>
              <w:rPr>
                <w:rFonts w:ascii="Arial" w:hAnsi="Arial" w:cs="Arial"/>
              </w:rPr>
            </w:pPr>
          </w:p>
          <w:p w14:paraId="01103261" w14:textId="65696729" w:rsidR="004E2846" w:rsidRDefault="004E2846" w:rsidP="00CD6F2D">
            <w:pPr>
              <w:shd w:val="clear" w:color="auto" w:fill="FDE9D9" w:themeFill="accent6" w:themeFillTint="33"/>
              <w:spacing w:after="0" w:line="240" w:lineRule="auto"/>
              <w:rPr>
                <w:rFonts w:ascii="Arial" w:hAnsi="Arial" w:cs="Arial"/>
              </w:rPr>
            </w:pPr>
          </w:p>
          <w:p w14:paraId="17A78B61" w14:textId="0FD5DF4D" w:rsidR="004E2846" w:rsidRDefault="004E2846" w:rsidP="00CD6F2D">
            <w:pPr>
              <w:shd w:val="clear" w:color="auto" w:fill="FDE9D9" w:themeFill="accent6" w:themeFillTint="33"/>
              <w:spacing w:after="0" w:line="240" w:lineRule="auto"/>
              <w:rPr>
                <w:rFonts w:ascii="Arial" w:hAnsi="Arial" w:cs="Arial"/>
              </w:rPr>
            </w:pPr>
          </w:p>
          <w:p w14:paraId="1AE4543B" w14:textId="44802B4F" w:rsidR="00BC7EB4" w:rsidRDefault="00BC7EB4" w:rsidP="00CD6F2D">
            <w:pPr>
              <w:shd w:val="clear" w:color="auto" w:fill="FDE9D9" w:themeFill="accent6" w:themeFillTint="33"/>
              <w:spacing w:after="0" w:line="240" w:lineRule="auto"/>
              <w:rPr>
                <w:rFonts w:ascii="Arial" w:hAnsi="Arial" w:cs="Arial"/>
              </w:rPr>
            </w:pPr>
          </w:p>
          <w:p w14:paraId="040A414E" w14:textId="18780B61" w:rsidR="00BC7EB4" w:rsidRDefault="00BC7EB4" w:rsidP="00CD6F2D">
            <w:pPr>
              <w:shd w:val="clear" w:color="auto" w:fill="FDE9D9" w:themeFill="accent6" w:themeFillTint="33"/>
              <w:spacing w:after="0" w:line="240" w:lineRule="auto"/>
              <w:rPr>
                <w:rFonts w:ascii="Arial" w:hAnsi="Arial" w:cs="Arial"/>
              </w:rPr>
            </w:pPr>
          </w:p>
          <w:p w14:paraId="50594B00" w14:textId="0C9F12C6" w:rsidR="00BC7EB4" w:rsidRDefault="00BC7EB4" w:rsidP="00CD6F2D">
            <w:pPr>
              <w:shd w:val="clear" w:color="auto" w:fill="FDE9D9" w:themeFill="accent6" w:themeFillTint="33"/>
              <w:spacing w:after="0" w:line="240" w:lineRule="auto"/>
              <w:rPr>
                <w:rFonts w:ascii="Arial" w:hAnsi="Arial" w:cs="Arial"/>
              </w:rPr>
            </w:pPr>
          </w:p>
          <w:p w14:paraId="4D9FEC41" w14:textId="742EC96B" w:rsidR="00BC7EB4" w:rsidRDefault="00BC7EB4" w:rsidP="00CD6F2D">
            <w:pPr>
              <w:shd w:val="clear" w:color="auto" w:fill="FDE9D9" w:themeFill="accent6" w:themeFillTint="33"/>
              <w:spacing w:after="0" w:line="240" w:lineRule="auto"/>
              <w:rPr>
                <w:rFonts w:ascii="Arial" w:hAnsi="Arial" w:cs="Arial"/>
              </w:rPr>
            </w:pPr>
          </w:p>
          <w:p w14:paraId="7FF05235" w14:textId="60B91E82" w:rsidR="00BC7EB4" w:rsidRDefault="00BC7EB4" w:rsidP="00CD6F2D">
            <w:pPr>
              <w:shd w:val="clear" w:color="auto" w:fill="FDE9D9" w:themeFill="accent6" w:themeFillTint="33"/>
              <w:spacing w:after="0" w:line="240" w:lineRule="auto"/>
              <w:rPr>
                <w:rFonts w:ascii="Arial" w:hAnsi="Arial" w:cs="Arial"/>
              </w:rPr>
            </w:pPr>
          </w:p>
          <w:p w14:paraId="38D451D8" w14:textId="4454A588" w:rsidR="006A5173" w:rsidRDefault="006A5173" w:rsidP="00CD6F2D">
            <w:pPr>
              <w:shd w:val="clear" w:color="auto" w:fill="FDE9D9" w:themeFill="accent6" w:themeFillTint="33"/>
              <w:spacing w:after="0" w:line="240" w:lineRule="auto"/>
              <w:rPr>
                <w:rFonts w:ascii="Arial" w:hAnsi="Arial" w:cs="Arial"/>
              </w:rPr>
            </w:pPr>
          </w:p>
          <w:p w14:paraId="7E5F38FB" w14:textId="2619E893" w:rsidR="006A5173" w:rsidRDefault="006A5173" w:rsidP="00CD6F2D">
            <w:pPr>
              <w:shd w:val="clear" w:color="auto" w:fill="FDE9D9" w:themeFill="accent6" w:themeFillTint="33"/>
              <w:spacing w:after="0" w:line="240" w:lineRule="auto"/>
              <w:rPr>
                <w:rFonts w:ascii="Arial" w:hAnsi="Arial" w:cs="Arial"/>
              </w:rPr>
            </w:pPr>
          </w:p>
          <w:p w14:paraId="4AFC1EC0" w14:textId="4534934D" w:rsidR="006A5173" w:rsidRDefault="006A5173" w:rsidP="00CD6F2D">
            <w:pPr>
              <w:shd w:val="clear" w:color="auto" w:fill="FDE9D9" w:themeFill="accent6" w:themeFillTint="33"/>
              <w:spacing w:after="0" w:line="240" w:lineRule="auto"/>
              <w:rPr>
                <w:rFonts w:ascii="Arial" w:hAnsi="Arial" w:cs="Arial"/>
              </w:rPr>
            </w:pPr>
          </w:p>
          <w:p w14:paraId="0D03CBDD" w14:textId="65B09D6C" w:rsidR="006A5173" w:rsidRDefault="006A5173" w:rsidP="00CD6F2D">
            <w:pPr>
              <w:shd w:val="clear" w:color="auto" w:fill="FDE9D9" w:themeFill="accent6" w:themeFillTint="33"/>
              <w:spacing w:after="0" w:line="240" w:lineRule="auto"/>
              <w:rPr>
                <w:rFonts w:ascii="Arial" w:hAnsi="Arial" w:cs="Arial"/>
              </w:rPr>
            </w:pPr>
          </w:p>
          <w:p w14:paraId="439424A8" w14:textId="254F1481" w:rsidR="006A5173" w:rsidRDefault="006A5173" w:rsidP="00CD6F2D">
            <w:pPr>
              <w:shd w:val="clear" w:color="auto" w:fill="FDE9D9" w:themeFill="accent6" w:themeFillTint="33"/>
              <w:spacing w:after="0" w:line="240" w:lineRule="auto"/>
              <w:rPr>
                <w:rFonts w:ascii="Arial" w:hAnsi="Arial" w:cs="Arial"/>
              </w:rPr>
            </w:pPr>
          </w:p>
          <w:p w14:paraId="65D259AD" w14:textId="77777777" w:rsidR="006A5173" w:rsidRPr="00571174" w:rsidRDefault="006A5173" w:rsidP="00CD6F2D">
            <w:pPr>
              <w:shd w:val="clear" w:color="auto" w:fill="FDE9D9" w:themeFill="accent6" w:themeFillTint="33"/>
              <w:spacing w:after="0" w:line="240" w:lineRule="auto"/>
              <w:rPr>
                <w:rFonts w:ascii="Arial" w:hAnsi="Arial" w:cs="Arial"/>
              </w:rPr>
            </w:pPr>
          </w:p>
          <w:p w14:paraId="505D4536" w14:textId="77777777" w:rsidR="00E176EE" w:rsidRPr="00571174" w:rsidRDefault="00E176EE" w:rsidP="00CD6F2D">
            <w:pPr>
              <w:shd w:val="clear" w:color="auto" w:fill="FDE9D9" w:themeFill="accent6" w:themeFillTint="33"/>
              <w:spacing w:after="0" w:line="240" w:lineRule="auto"/>
              <w:rPr>
                <w:rFonts w:ascii="Arial" w:hAnsi="Arial" w:cs="Arial"/>
                <w:b/>
              </w:rPr>
            </w:pPr>
            <w:r w:rsidRPr="00571174">
              <w:rPr>
                <w:rFonts w:ascii="Arial" w:hAnsi="Arial" w:cs="Arial"/>
                <w:b/>
              </w:rPr>
              <w:t>-Indicadores de confidencialidad</w:t>
            </w:r>
          </w:p>
        </w:tc>
        <w:tc>
          <w:tcPr>
            <w:tcW w:w="2993" w:type="dxa"/>
            <w:shd w:val="clear" w:color="auto" w:fill="auto"/>
          </w:tcPr>
          <w:p w14:paraId="2535077A"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lastRenderedPageBreak/>
              <w:t>Definición operacional del concepto que se pretende medir</w:t>
            </w:r>
          </w:p>
          <w:p w14:paraId="7E6CAB82"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-Objetivos que se pretenden conseguir</w:t>
            </w:r>
          </w:p>
          <w:p w14:paraId="29FC926A"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-Tipo de población a la que va a aplicarse la prueba</w:t>
            </w:r>
          </w:p>
          <w:p w14:paraId="5989AD78"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-Objetivo específico de utilidad de los resultados</w:t>
            </w:r>
          </w:p>
          <w:p w14:paraId="11D0C0F1" w14:textId="77777777" w:rsidR="00E176EE" w:rsidRPr="00571174" w:rsidRDefault="00E176EE" w:rsidP="00CD6F2D">
            <w:pPr>
              <w:shd w:val="clear" w:color="auto" w:fill="FDE9D9" w:themeFill="accent6" w:themeFillTint="33"/>
              <w:spacing w:after="0" w:line="240" w:lineRule="auto"/>
              <w:rPr>
                <w:rFonts w:ascii="Arial" w:hAnsi="Arial" w:cs="Arial"/>
              </w:rPr>
            </w:pPr>
          </w:p>
          <w:p w14:paraId="1086AA0E" w14:textId="77777777" w:rsidR="00E176EE" w:rsidRPr="00571174" w:rsidRDefault="00E176EE" w:rsidP="00CD6F2D">
            <w:pPr>
              <w:shd w:val="clear" w:color="auto" w:fill="FDE9D9" w:themeFill="accent6" w:themeFillTint="33"/>
              <w:spacing w:after="0" w:line="240" w:lineRule="auto"/>
              <w:rPr>
                <w:rFonts w:ascii="Arial" w:hAnsi="Arial" w:cs="Arial"/>
              </w:rPr>
            </w:pPr>
          </w:p>
          <w:p w14:paraId="1936A006" w14:textId="7EC0520C"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 xml:space="preserve">De la definición </w:t>
            </w:r>
            <w:r w:rsidR="00B111E1" w:rsidRPr="00571174">
              <w:rPr>
                <w:rFonts w:ascii="Arial" w:hAnsi="Arial" w:cs="Arial"/>
              </w:rPr>
              <w:t>operacional y</w:t>
            </w:r>
            <w:r w:rsidRPr="00571174">
              <w:rPr>
                <w:rFonts w:ascii="Arial" w:hAnsi="Arial" w:cs="Arial"/>
              </w:rPr>
              <w:t xml:space="preserve"> de la delimitación de sus componentes se llegará a establecer un conjunto de elementos o ítems (frases, preguntas, situaciones análogas, tareas, etc.) que representen estos componentes, o las conductas mediante las que se manifiestan los diversos componentes del constructo.</w:t>
            </w:r>
          </w:p>
          <w:p w14:paraId="5FA5BDDA" w14:textId="77777777" w:rsidR="00E176EE" w:rsidRPr="00571174" w:rsidRDefault="00E176EE" w:rsidP="00CD6F2D">
            <w:pPr>
              <w:shd w:val="clear" w:color="auto" w:fill="FDE9D9" w:themeFill="accent6" w:themeFillTint="33"/>
              <w:spacing w:after="0" w:line="240" w:lineRule="auto"/>
              <w:rPr>
                <w:rFonts w:ascii="Arial" w:hAnsi="Arial" w:cs="Arial"/>
              </w:rPr>
            </w:pPr>
          </w:p>
          <w:p w14:paraId="74712C75" w14:textId="77777777" w:rsidR="00E176EE" w:rsidRPr="00571174" w:rsidRDefault="00E176EE" w:rsidP="00CD6F2D">
            <w:pPr>
              <w:shd w:val="clear" w:color="auto" w:fill="FDE9D9" w:themeFill="accent6" w:themeFillTint="33"/>
              <w:spacing w:after="0" w:line="240" w:lineRule="auto"/>
              <w:rPr>
                <w:rFonts w:ascii="Arial" w:hAnsi="Arial" w:cs="Arial"/>
              </w:rPr>
            </w:pPr>
          </w:p>
          <w:p w14:paraId="34C383A9" w14:textId="1464934B" w:rsidR="00E176EE" w:rsidRPr="00571174" w:rsidRDefault="00E176EE" w:rsidP="00CD6F2D">
            <w:pPr>
              <w:shd w:val="clear" w:color="auto" w:fill="FDE9D9" w:themeFill="accent6" w:themeFillTint="33"/>
              <w:spacing w:after="0" w:line="240" w:lineRule="auto"/>
              <w:rPr>
                <w:rFonts w:ascii="Arial" w:hAnsi="Arial" w:cs="Arial"/>
              </w:rPr>
            </w:pPr>
            <w:r>
              <w:rPr>
                <w:rFonts w:ascii="Arial" w:hAnsi="Arial" w:cs="Arial"/>
              </w:rPr>
              <w:t>Se tendrá en cuenta el f</w:t>
            </w:r>
            <w:r w:rsidRPr="00571174">
              <w:rPr>
                <w:rFonts w:ascii="Arial" w:hAnsi="Arial" w:cs="Arial"/>
              </w:rPr>
              <w:t xml:space="preserve">ormato de respuesta en el cual se utilizarán Categorías ordenadas: </w:t>
            </w:r>
            <w:r w:rsidR="00C61B35">
              <w:rPr>
                <w:rFonts w:ascii="Arial" w:hAnsi="Arial" w:cs="Arial"/>
              </w:rPr>
              <w:t>nunca</w:t>
            </w:r>
            <w:r w:rsidRPr="00571174">
              <w:rPr>
                <w:rFonts w:ascii="Arial" w:hAnsi="Arial" w:cs="Arial"/>
              </w:rPr>
              <w:t xml:space="preserve">- </w:t>
            </w:r>
            <w:r w:rsidR="00C61B35">
              <w:rPr>
                <w:rFonts w:ascii="Arial" w:hAnsi="Arial" w:cs="Arial"/>
              </w:rPr>
              <w:t>alguna vez</w:t>
            </w:r>
            <w:r w:rsidRPr="00571174">
              <w:rPr>
                <w:rFonts w:ascii="Arial" w:hAnsi="Arial" w:cs="Arial"/>
              </w:rPr>
              <w:t xml:space="preserve">- </w:t>
            </w:r>
            <w:r w:rsidR="00C61B35">
              <w:rPr>
                <w:rFonts w:ascii="Arial" w:hAnsi="Arial" w:cs="Arial"/>
              </w:rPr>
              <w:t>siempre</w:t>
            </w:r>
          </w:p>
          <w:p w14:paraId="4B9EA750" w14:textId="77777777" w:rsidR="00E176EE" w:rsidRPr="00571174" w:rsidRDefault="00E176EE" w:rsidP="00CD6F2D">
            <w:pPr>
              <w:shd w:val="clear" w:color="auto" w:fill="FDE9D9" w:themeFill="accent6" w:themeFillTint="33"/>
              <w:spacing w:after="0" w:line="240" w:lineRule="auto"/>
              <w:rPr>
                <w:rFonts w:ascii="Arial" w:hAnsi="Arial" w:cs="Arial"/>
              </w:rPr>
            </w:pPr>
          </w:p>
          <w:p w14:paraId="20857564"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-La idea principal de cada ítem constará en el e</w:t>
            </w:r>
            <w:r>
              <w:rPr>
                <w:rFonts w:ascii="Arial" w:hAnsi="Arial" w:cs="Arial"/>
              </w:rPr>
              <w:t xml:space="preserve">nunciado, con formato de </w:t>
            </w:r>
            <w:r w:rsidRPr="00571174">
              <w:rPr>
                <w:rFonts w:ascii="Arial" w:hAnsi="Arial" w:cs="Arial"/>
              </w:rPr>
              <w:t>oraciones afirmativas en tiempo presente.</w:t>
            </w:r>
          </w:p>
          <w:p w14:paraId="3AF54230"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-El enunciado será simple para evitar dificultades en la comprensión de los mismos.</w:t>
            </w:r>
          </w:p>
          <w:p w14:paraId="6DF90280"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 Se evitará ofrecer información irrelevante</w:t>
            </w:r>
          </w:p>
          <w:p w14:paraId="04E1EB41"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-Se evitará dar indicios sobre la solución</w:t>
            </w:r>
          </w:p>
          <w:p w14:paraId="6A0ACEBD"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-Se minimizará el tiempo de lectura</w:t>
            </w:r>
          </w:p>
          <w:p w14:paraId="3BAA165B"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-Se evitará dar opiniones en los enunciados</w:t>
            </w:r>
          </w:p>
          <w:p w14:paraId="072877E7"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-Cada ítem será de resolución independiente, evitando encadenamiento de ítems</w:t>
            </w:r>
          </w:p>
          <w:p w14:paraId="368CA067"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-Se evitarán errores gramaticales y ortográficos.</w:t>
            </w:r>
          </w:p>
          <w:p w14:paraId="4BF24DD5" w14:textId="77777777" w:rsidR="00E176EE" w:rsidRPr="00571174" w:rsidRDefault="00E176EE" w:rsidP="00CD6F2D">
            <w:pPr>
              <w:shd w:val="clear" w:color="auto" w:fill="FDE9D9" w:themeFill="accent6" w:themeFillTint="33"/>
              <w:spacing w:after="0" w:line="240" w:lineRule="auto"/>
              <w:rPr>
                <w:rFonts w:ascii="Arial" w:hAnsi="Arial" w:cs="Arial"/>
              </w:rPr>
            </w:pPr>
          </w:p>
          <w:p w14:paraId="29A0C9FC" w14:textId="77777777" w:rsidR="00E176EE" w:rsidRPr="00571174" w:rsidRDefault="00E176EE" w:rsidP="00CD6F2D">
            <w:pPr>
              <w:shd w:val="clear" w:color="auto" w:fill="FDE9D9" w:themeFill="accent6" w:themeFillTint="33"/>
              <w:spacing w:after="0" w:line="240" w:lineRule="auto"/>
              <w:rPr>
                <w:rFonts w:ascii="Arial" w:hAnsi="Arial" w:cs="Arial"/>
              </w:rPr>
            </w:pPr>
          </w:p>
          <w:p w14:paraId="187187B7"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 xml:space="preserve">El formato de respuesta es de tres categorías ordenadas, las diversas categorías se  </w:t>
            </w:r>
          </w:p>
          <w:p w14:paraId="56702FAD" w14:textId="34559B73"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 xml:space="preserve">cuantificarán normalmente desde 0 hasta </w:t>
            </w:r>
            <w:r w:rsidR="008A3E90">
              <w:rPr>
                <w:rFonts w:ascii="Arial" w:hAnsi="Arial" w:cs="Arial"/>
              </w:rPr>
              <w:t>2</w:t>
            </w:r>
            <w:r w:rsidRPr="00571174">
              <w:rPr>
                <w:rFonts w:ascii="Arial" w:hAnsi="Arial" w:cs="Arial"/>
              </w:rPr>
              <w:t>, L</w:t>
            </w:r>
            <w:r>
              <w:rPr>
                <w:rFonts w:ascii="Arial" w:hAnsi="Arial" w:cs="Arial"/>
              </w:rPr>
              <w:t>as tres</w:t>
            </w:r>
          </w:p>
          <w:p w14:paraId="28E1E288"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posibles cuantificaciones serán:</w:t>
            </w:r>
          </w:p>
          <w:p w14:paraId="7CBC3758" w14:textId="41FEDECA" w:rsidR="00E176EE" w:rsidRPr="00571174" w:rsidRDefault="00880B81" w:rsidP="00CD6F2D">
            <w:pPr>
              <w:shd w:val="clear" w:color="auto" w:fill="FDE9D9" w:themeFill="accent6" w:themeFillTint="33"/>
              <w:spacing w:after="0" w:line="240" w:lineRule="auto"/>
              <w:rPr>
                <w:rFonts w:ascii="Arial" w:hAnsi="Arial" w:cs="Arial"/>
                <w:iCs/>
              </w:rPr>
            </w:pPr>
            <w:r>
              <w:rPr>
                <w:rFonts w:ascii="Arial" w:hAnsi="Arial" w:cs="Arial"/>
                <w:iCs/>
              </w:rPr>
              <w:t>nunca</w:t>
            </w:r>
            <w:r w:rsidR="00E176EE" w:rsidRPr="00571174">
              <w:rPr>
                <w:rFonts w:ascii="Arial" w:hAnsi="Arial" w:cs="Arial"/>
                <w:iCs/>
              </w:rPr>
              <w:t xml:space="preserve">: </w:t>
            </w:r>
            <w:r w:rsidR="00B94BF1">
              <w:rPr>
                <w:rFonts w:ascii="Arial" w:hAnsi="Arial" w:cs="Arial"/>
                <w:iCs/>
              </w:rPr>
              <w:t>0</w:t>
            </w:r>
          </w:p>
          <w:p w14:paraId="5BA43729" w14:textId="7FCBB150" w:rsidR="00E176EE" w:rsidRPr="00571174" w:rsidRDefault="00880B81" w:rsidP="00CD6F2D">
            <w:pPr>
              <w:shd w:val="clear" w:color="auto" w:fill="FDE9D9" w:themeFill="accent6" w:themeFillTint="33"/>
              <w:spacing w:after="0" w:line="240" w:lineRule="auto"/>
              <w:rPr>
                <w:rFonts w:ascii="Arial" w:hAnsi="Arial" w:cs="Arial"/>
                <w:iCs/>
              </w:rPr>
            </w:pPr>
            <w:r>
              <w:rPr>
                <w:rFonts w:ascii="Arial" w:hAnsi="Arial" w:cs="Arial"/>
                <w:iCs/>
              </w:rPr>
              <w:t>alguna vez</w:t>
            </w:r>
            <w:r w:rsidR="00E176EE" w:rsidRPr="00571174">
              <w:rPr>
                <w:rFonts w:ascii="Arial" w:hAnsi="Arial" w:cs="Arial"/>
                <w:iCs/>
              </w:rPr>
              <w:t xml:space="preserve">: </w:t>
            </w:r>
            <w:r w:rsidR="00B94BF1">
              <w:rPr>
                <w:rFonts w:ascii="Arial" w:hAnsi="Arial" w:cs="Arial"/>
                <w:iCs/>
              </w:rPr>
              <w:t>1</w:t>
            </w:r>
          </w:p>
          <w:p w14:paraId="45E4F40A" w14:textId="6E7999DC" w:rsidR="00E176EE" w:rsidRPr="00571174" w:rsidRDefault="00E176EE" w:rsidP="00CD6F2D">
            <w:pPr>
              <w:shd w:val="clear" w:color="auto" w:fill="FDE9D9" w:themeFill="accent6" w:themeFillTint="33"/>
              <w:spacing w:after="0" w:line="240" w:lineRule="auto"/>
              <w:rPr>
                <w:rFonts w:ascii="Arial" w:hAnsi="Arial" w:cs="Arial"/>
                <w:iCs/>
              </w:rPr>
            </w:pPr>
            <w:r w:rsidRPr="00571174">
              <w:rPr>
                <w:rFonts w:ascii="Arial" w:hAnsi="Arial" w:cs="Arial"/>
                <w:iCs/>
              </w:rPr>
              <w:t xml:space="preserve"> </w:t>
            </w:r>
            <w:r w:rsidR="00880B81">
              <w:rPr>
                <w:rFonts w:ascii="Arial" w:hAnsi="Arial" w:cs="Arial"/>
                <w:iCs/>
              </w:rPr>
              <w:t>siempre</w:t>
            </w:r>
            <w:r w:rsidRPr="00571174">
              <w:rPr>
                <w:rFonts w:ascii="Arial" w:hAnsi="Arial" w:cs="Arial"/>
                <w:iCs/>
              </w:rPr>
              <w:t xml:space="preserve">: </w:t>
            </w:r>
            <w:r w:rsidR="00B94BF1">
              <w:rPr>
                <w:rFonts w:ascii="Arial" w:hAnsi="Arial" w:cs="Arial"/>
                <w:iCs/>
              </w:rPr>
              <w:t>2</w:t>
            </w:r>
            <w:r w:rsidRPr="00571174">
              <w:rPr>
                <w:rFonts w:ascii="Arial" w:hAnsi="Arial" w:cs="Arial"/>
                <w:iCs/>
              </w:rPr>
              <w:t xml:space="preserve"> </w:t>
            </w:r>
          </w:p>
          <w:p w14:paraId="2ED65469" w14:textId="77777777" w:rsidR="00830228" w:rsidRDefault="00E176EE" w:rsidP="00CD6F2D">
            <w:pPr>
              <w:shd w:val="clear" w:color="auto" w:fill="FDE9D9" w:themeFill="accent6" w:themeFillTint="33"/>
              <w:spacing w:after="0" w:line="240" w:lineRule="auto"/>
              <w:rPr>
                <w:rFonts w:ascii="Arial" w:hAnsi="Arial" w:cs="Arial"/>
                <w:iCs/>
              </w:rPr>
            </w:pPr>
            <w:r w:rsidRPr="00571174">
              <w:rPr>
                <w:rFonts w:ascii="Arial" w:hAnsi="Arial" w:cs="Arial"/>
                <w:iCs/>
              </w:rPr>
              <w:t>Se ubicarán las categorías siguiendo la ordinalidad de menor a mayor</w:t>
            </w:r>
            <w:r w:rsidR="00830228">
              <w:rPr>
                <w:rFonts w:ascii="Arial" w:hAnsi="Arial" w:cs="Arial"/>
                <w:iCs/>
              </w:rPr>
              <w:t>.</w:t>
            </w:r>
          </w:p>
          <w:p w14:paraId="7BD1E29A" w14:textId="77777777" w:rsidR="004E2846" w:rsidRDefault="00830228" w:rsidP="00CD6F2D">
            <w:pPr>
              <w:shd w:val="clear" w:color="auto" w:fill="FDE9D9" w:themeFill="accent6" w:themeFillTint="33"/>
              <w:spacing w:after="0" w:line="240" w:lineRule="auto"/>
              <w:rPr>
                <w:rFonts w:ascii="Arial" w:hAnsi="Arial" w:cs="Arial"/>
                <w:iCs/>
              </w:rPr>
            </w:pPr>
            <w:r>
              <w:rPr>
                <w:rFonts w:ascii="Arial" w:hAnsi="Arial" w:cs="Arial"/>
                <w:iCs/>
              </w:rPr>
              <w:t xml:space="preserve">Se obtendrán porcentajes de desempeño según las </w:t>
            </w:r>
            <w:r>
              <w:rPr>
                <w:rFonts w:ascii="Arial" w:hAnsi="Arial" w:cs="Arial"/>
                <w:iCs/>
              </w:rPr>
              <w:lastRenderedPageBreak/>
              <w:t>respuestas dadas.</w:t>
            </w:r>
          </w:p>
          <w:p w14:paraId="69304F6A" w14:textId="77777777" w:rsidR="006A5173" w:rsidRDefault="004E2846" w:rsidP="00CD6F2D">
            <w:pPr>
              <w:shd w:val="clear" w:color="auto" w:fill="FDE9D9" w:themeFill="accent6" w:themeFillTint="33"/>
              <w:spacing w:after="0" w:line="240" w:lineRule="auto"/>
              <w:rPr>
                <w:rFonts w:ascii="Arial" w:hAnsi="Arial" w:cs="Arial"/>
                <w:iCs/>
              </w:rPr>
            </w:pPr>
            <w:r>
              <w:rPr>
                <w:rFonts w:ascii="Arial" w:hAnsi="Arial" w:cs="Arial"/>
                <w:iCs/>
              </w:rPr>
              <w:t>Se suma en cada ítem el total, se</w:t>
            </w:r>
            <w:r w:rsidR="0005093C">
              <w:rPr>
                <w:rFonts w:ascii="Arial" w:hAnsi="Arial" w:cs="Arial"/>
                <w:iCs/>
              </w:rPr>
              <w:t xml:space="preserve"> obtiene un puntaje bruto (número de respuestas correctas), se</w:t>
            </w:r>
            <w:r>
              <w:rPr>
                <w:rFonts w:ascii="Arial" w:hAnsi="Arial" w:cs="Arial"/>
                <w:iCs/>
              </w:rPr>
              <w:t xml:space="preserve"> traslada al cuadro resumen, luego se transforma a porcentajes de rendimiento.</w:t>
            </w:r>
          </w:p>
          <w:p w14:paraId="6B2395F5" w14:textId="77777777" w:rsidR="006A5173" w:rsidRDefault="006A5173" w:rsidP="00CD6F2D">
            <w:pPr>
              <w:shd w:val="clear" w:color="auto" w:fill="FDE9D9" w:themeFill="accent6" w:themeFillTint="33"/>
              <w:spacing w:after="0" w:line="240" w:lineRule="auto"/>
              <w:rPr>
                <w:rFonts w:ascii="Arial" w:hAnsi="Arial" w:cs="Arial"/>
                <w:iCs/>
              </w:rPr>
            </w:pPr>
          </w:p>
          <w:p w14:paraId="6B1A0831" w14:textId="77777777" w:rsidR="006A5173" w:rsidRDefault="006A5173" w:rsidP="00CD6F2D">
            <w:pPr>
              <w:shd w:val="clear" w:color="auto" w:fill="FDE9D9" w:themeFill="accent6" w:themeFillTint="33"/>
              <w:spacing w:after="0" w:line="240" w:lineRule="auto"/>
              <w:rPr>
                <w:rFonts w:ascii="Arial" w:hAnsi="Arial" w:cs="Arial"/>
                <w:iCs/>
              </w:rPr>
            </w:pPr>
          </w:p>
          <w:p w14:paraId="62C04F60" w14:textId="4F3CD090" w:rsidR="00BC7EB4" w:rsidRPr="008E0317" w:rsidRDefault="004E2846" w:rsidP="00CD6F2D">
            <w:pPr>
              <w:shd w:val="clear" w:color="auto" w:fill="FDE9D9" w:themeFill="accent6" w:themeFillTint="33"/>
              <w:spacing w:after="0" w:line="240" w:lineRule="auto"/>
              <w:rPr>
                <w:rFonts w:ascii="Arial" w:hAnsi="Arial" w:cs="Arial"/>
                <w:iCs/>
                <w:lang w:val="pt-BR"/>
              </w:rPr>
            </w:pPr>
            <w:r>
              <w:rPr>
                <w:rFonts w:ascii="Arial" w:hAnsi="Arial" w:cs="Arial"/>
                <w:iCs/>
              </w:rPr>
              <w:t xml:space="preserve"> </w:t>
            </w:r>
            <w:r w:rsidR="00BC7EB4" w:rsidRPr="008E0317">
              <w:rPr>
                <w:rFonts w:ascii="Arial" w:hAnsi="Arial" w:cs="Arial"/>
                <w:iCs/>
                <w:lang w:val="pt-BR"/>
              </w:rPr>
              <w:t>Formula:</w:t>
            </w:r>
          </w:p>
          <w:p w14:paraId="7B72FCCB" w14:textId="7CF96C16" w:rsidR="00E176EE" w:rsidRPr="008E0317" w:rsidRDefault="00BC7EB4" w:rsidP="00CD6F2D">
            <w:pPr>
              <w:shd w:val="clear" w:color="auto" w:fill="FDE9D9" w:themeFill="accent6" w:themeFillTint="33"/>
              <w:spacing w:after="0" w:line="240" w:lineRule="auto"/>
              <w:rPr>
                <w:rFonts w:ascii="Arial" w:hAnsi="Arial" w:cs="Arial"/>
                <w:iCs/>
                <w:lang w:val="pt-BR"/>
              </w:rPr>
            </w:pPr>
            <w:r w:rsidRPr="008E0317">
              <w:rPr>
                <w:rFonts w:ascii="Arial" w:hAnsi="Arial" w:cs="Arial"/>
                <w:iCs/>
                <w:lang w:val="pt-BR"/>
              </w:rPr>
              <w:t>% de r</w:t>
            </w:r>
            <w:r w:rsidR="0005093C" w:rsidRPr="008E0317">
              <w:rPr>
                <w:rFonts w:ascii="Arial" w:hAnsi="Arial" w:cs="Arial"/>
                <w:iCs/>
                <w:lang w:val="pt-BR"/>
              </w:rPr>
              <w:t>endim</w:t>
            </w:r>
            <w:r w:rsidRPr="008E0317">
              <w:rPr>
                <w:rFonts w:ascii="Arial" w:hAnsi="Arial" w:cs="Arial"/>
                <w:iCs/>
                <w:lang w:val="pt-BR"/>
              </w:rPr>
              <w:t xml:space="preserve">: </w:t>
            </w:r>
            <w:r w:rsidRPr="008E0317">
              <w:rPr>
                <w:rFonts w:ascii="Arial" w:hAnsi="Arial" w:cs="Arial"/>
                <w:iCs/>
                <w:u w:val="single"/>
                <w:lang w:val="pt-BR"/>
              </w:rPr>
              <w:t>P. bruto X100</w:t>
            </w:r>
            <w:r w:rsidR="00E176EE" w:rsidRPr="008E0317">
              <w:rPr>
                <w:rFonts w:ascii="Arial" w:hAnsi="Arial" w:cs="Arial"/>
                <w:iCs/>
                <w:lang w:val="pt-BR"/>
              </w:rPr>
              <w:t xml:space="preserve">                                </w:t>
            </w:r>
          </w:p>
          <w:p w14:paraId="0558FDCC" w14:textId="71F59BF6" w:rsidR="00E176EE" w:rsidRPr="00571174" w:rsidRDefault="00E176EE" w:rsidP="00CD6F2D">
            <w:pPr>
              <w:shd w:val="clear" w:color="auto" w:fill="FDE9D9" w:themeFill="accent6" w:themeFillTint="33"/>
              <w:spacing w:after="0" w:line="240" w:lineRule="auto"/>
              <w:rPr>
                <w:rFonts w:ascii="Arial" w:hAnsi="Arial" w:cs="Arial"/>
                <w:iCs/>
              </w:rPr>
            </w:pPr>
            <w:r w:rsidRPr="008E0317">
              <w:rPr>
                <w:rFonts w:ascii="Arial" w:hAnsi="Arial" w:cs="Arial"/>
                <w:iCs/>
                <w:lang w:val="pt-BR"/>
              </w:rPr>
              <w:t xml:space="preserve">      </w:t>
            </w:r>
            <w:r w:rsidR="00BC7EB4" w:rsidRPr="008E0317">
              <w:rPr>
                <w:rFonts w:ascii="Arial" w:hAnsi="Arial" w:cs="Arial"/>
                <w:iCs/>
                <w:lang w:val="pt-BR"/>
              </w:rPr>
              <w:t xml:space="preserve">         </w:t>
            </w:r>
            <w:r w:rsidR="0005093C" w:rsidRPr="008E0317">
              <w:rPr>
                <w:rFonts w:ascii="Arial" w:hAnsi="Arial" w:cs="Arial"/>
                <w:iCs/>
                <w:lang w:val="pt-BR"/>
              </w:rPr>
              <w:t xml:space="preserve">      </w:t>
            </w:r>
            <w:r w:rsidR="00BC7EB4" w:rsidRPr="008E0317">
              <w:rPr>
                <w:rFonts w:ascii="Arial" w:hAnsi="Arial" w:cs="Arial"/>
                <w:iCs/>
                <w:lang w:val="pt-BR"/>
              </w:rPr>
              <w:t xml:space="preserve"> </w:t>
            </w:r>
            <w:r w:rsidR="00BC7EB4">
              <w:rPr>
                <w:rFonts w:ascii="Arial" w:hAnsi="Arial" w:cs="Arial"/>
                <w:iCs/>
              </w:rPr>
              <w:t>P. máximo</w:t>
            </w:r>
          </w:p>
          <w:p w14:paraId="0F4C499C" w14:textId="77777777" w:rsidR="00BC7EB4" w:rsidRDefault="00BC7EB4" w:rsidP="00CD6F2D">
            <w:pPr>
              <w:shd w:val="clear" w:color="auto" w:fill="FDE9D9" w:themeFill="accent6" w:themeFillTint="33"/>
              <w:spacing w:after="0" w:line="240" w:lineRule="auto"/>
              <w:rPr>
                <w:rFonts w:ascii="Arial" w:hAnsi="Arial" w:cs="Arial"/>
              </w:rPr>
            </w:pPr>
          </w:p>
          <w:p w14:paraId="38D447C6" w14:textId="0EB6A107" w:rsidR="00880B81"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Se le asigna</w:t>
            </w:r>
            <w:r w:rsidR="00880B81">
              <w:rPr>
                <w:rFonts w:ascii="Arial" w:hAnsi="Arial" w:cs="Arial"/>
              </w:rPr>
              <w:t xml:space="preserve"> un valor total que </w:t>
            </w:r>
            <w:r w:rsidR="00C61B35">
              <w:rPr>
                <w:rFonts w:ascii="Arial" w:hAnsi="Arial" w:cs="Arial"/>
              </w:rPr>
              <w:t>responderá</w:t>
            </w:r>
            <w:r w:rsidR="00880B81">
              <w:rPr>
                <w:rFonts w:ascii="Arial" w:hAnsi="Arial" w:cs="Arial"/>
              </w:rPr>
              <w:t xml:space="preserve"> al nivel de desempeño</w:t>
            </w:r>
            <w:r w:rsidR="004E2846">
              <w:rPr>
                <w:rFonts w:ascii="Arial" w:hAnsi="Arial" w:cs="Arial"/>
              </w:rPr>
              <w:t>, con un perfil cualitativo de acuerdo al nivel logrado</w:t>
            </w:r>
            <w:r w:rsidR="00880B81">
              <w:rPr>
                <w:rFonts w:ascii="Arial" w:hAnsi="Arial" w:cs="Arial"/>
              </w:rPr>
              <w:t>:</w:t>
            </w:r>
          </w:p>
          <w:p w14:paraId="7C144B99" w14:textId="77777777" w:rsidR="00880B81" w:rsidRDefault="00880B81" w:rsidP="00CD6F2D">
            <w:pPr>
              <w:shd w:val="clear" w:color="auto" w:fill="FDE9D9" w:themeFill="accent6" w:themeFillTint="33"/>
              <w:spacing w:after="0" w:line="240" w:lineRule="auto"/>
              <w:rPr>
                <w:rFonts w:ascii="Arial" w:hAnsi="Arial" w:cs="Arial"/>
              </w:rPr>
            </w:pPr>
            <w:r>
              <w:rPr>
                <w:rFonts w:ascii="Arial" w:hAnsi="Arial" w:cs="Arial"/>
              </w:rPr>
              <w:t>-alto</w:t>
            </w:r>
          </w:p>
          <w:p w14:paraId="746B05F7" w14:textId="77777777" w:rsidR="00880B81" w:rsidRDefault="00880B81" w:rsidP="00CD6F2D">
            <w:pPr>
              <w:shd w:val="clear" w:color="auto" w:fill="FDE9D9" w:themeFill="accent6" w:themeFillTint="33"/>
              <w:spacing w:after="0" w:line="240" w:lineRule="auto"/>
              <w:rPr>
                <w:rFonts w:ascii="Arial" w:hAnsi="Arial" w:cs="Arial"/>
              </w:rPr>
            </w:pPr>
            <w:r>
              <w:rPr>
                <w:rFonts w:ascii="Arial" w:hAnsi="Arial" w:cs="Arial"/>
              </w:rPr>
              <w:t>-medio</w:t>
            </w:r>
          </w:p>
          <w:p w14:paraId="6559886D" w14:textId="77777777" w:rsidR="00880B81" w:rsidRDefault="00880B81" w:rsidP="00CD6F2D">
            <w:pPr>
              <w:shd w:val="clear" w:color="auto" w:fill="FDE9D9" w:themeFill="accent6" w:themeFillTint="33"/>
              <w:spacing w:after="0" w:line="240" w:lineRule="auto"/>
              <w:rPr>
                <w:rFonts w:ascii="Arial" w:hAnsi="Arial" w:cs="Arial"/>
              </w:rPr>
            </w:pPr>
            <w:r>
              <w:rPr>
                <w:rFonts w:ascii="Arial" w:hAnsi="Arial" w:cs="Arial"/>
              </w:rPr>
              <w:t>-bajo</w:t>
            </w:r>
          </w:p>
          <w:p w14:paraId="236FC50E" w14:textId="77777777" w:rsidR="00E176EE" w:rsidRPr="00571174" w:rsidRDefault="00E176EE" w:rsidP="00CD6F2D">
            <w:pPr>
              <w:shd w:val="clear" w:color="auto" w:fill="FDE9D9" w:themeFill="accent6" w:themeFillTint="33"/>
              <w:spacing w:after="0" w:line="240" w:lineRule="auto"/>
              <w:rPr>
                <w:rFonts w:ascii="Arial" w:hAnsi="Arial" w:cs="Arial"/>
              </w:rPr>
            </w:pPr>
          </w:p>
          <w:p w14:paraId="11E77012" w14:textId="77777777" w:rsidR="00E176EE" w:rsidRPr="00571174" w:rsidRDefault="00E176EE" w:rsidP="00CD6F2D">
            <w:pPr>
              <w:shd w:val="clear" w:color="auto" w:fill="FDE9D9" w:themeFill="accent6" w:themeFillTint="33"/>
              <w:spacing w:after="0" w:line="240" w:lineRule="auto"/>
              <w:rPr>
                <w:rFonts w:ascii="Arial" w:hAnsi="Arial" w:cs="Arial"/>
              </w:rPr>
            </w:pPr>
            <w:r w:rsidRPr="00571174">
              <w:rPr>
                <w:rFonts w:ascii="Arial" w:hAnsi="Arial" w:cs="Arial"/>
              </w:rPr>
              <w:t>Explicitar el consentimiento informado. Especificar quiénes tendrán acceso a los resultados y definir los niveles de confidencialidad</w:t>
            </w:r>
          </w:p>
        </w:tc>
      </w:tr>
    </w:tbl>
    <w:p w14:paraId="38F07DEE" w14:textId="77777777" w:rsidR="00974CCD" w:rsidRPr="00394B08" w:rsidRDefault="00974CCD" w:rsidP="00CD6F2D">
      <w:pPr>
        <w:shd w:val="clear" w:color="auto" w:fill="FDE9D9" w:themeFill="accent6" w:themeFillTint="33"/>
        <w:spacing w:line="360" w:lineRule="auto"/>
        <w:jc w:val="both"/>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E176EE" w:rsidRPr="00571174" w14:paraId="66C87474" w14:textId="77777777" w:rsidTr="00E176EE">
        <w:tc>
          <w:tcPr>
            <w:tcW w:w="4489" w:type="dxa"/>
            <w:shd w:val="clear" w:color="auto" w:fill="auto"/>
          </w:tcPr>
          <w:p w14:paraId="7D1BF17E" w14:textId="77777777" w:rsidR="00E176EE" w:rsidRPr="00571174" w:rsidRDefault="00E176EE" w:rsidP="00CD6F2D">
            <w:pPr>
              <w:shd w:val="clear" w:color="auto" w:fill="FDE9D9" w:themeFill="accent6" w:themeFillTint="33"/>
              <w:spacing w:after="0" w:line="360" w:lineRule="auto"/>
              <w:jc w:val="both"/>
              <w:rPr>
                <w:rFonts w:ascii="Arial" w:hAnsi="Arial" w:cs="Arial"/>
                <w:b/>
              </w:rPr>
            </w:pPr>
            <w:r w:rsidRPr="00571174">
              <w:rPr>
                <w:rFonts w:ascii="Arial" w:hAnsi="Arial" w:cs="Arial"/>
                <w:b/>
              </w:rPr>
              <w:t>Administración</w:t>
            </w:r>
          </w:p>
        </w:tc>
        <w:tc>
          <w:tcPr>
            <w:tcW w:w="4489" w:type="dxa"/>
            <w:shd w:val="clear" w:color="auto" w:fill="auto"/>
          </w:tcPr>
          <w:p w14:paraId="340C6D67" w14:textId="77777777" w:rsidR="00E176EE" w:rsidRPr="002E66F9" w:rsidRDefault="00E176EE" w:rsidP="00CD6F2D">
            <w:pPr>
              <w:pStyle w:val="Sinespaciado"/>
              <w:shd w:val="clear" w:color="auto" w:fill="FDE9D9" w:themeFill="accent6" w:themeFillTint="33"/>
              <w:jc w:val="both"/>
              <w:rPr>
                <w:rFonts w:ascii="Arial" w:hAnsi="Arial" w:cs="Arial"/>
              </w:rPr>
            </w:pPr>
            <w:r w:rsidRPr="002E66F9">
              <w:rPr>
                <w:rFonts w:ascii="Arial" w:hAnsi="Arial" w:cs="Arial"/>
              </w:rPr>
              <w:t xml:space="preserve">-Individual o colectiva.  </w:t>
            </w:r>
          </w:p>
          <w:p w14:paraId="5BCDE15B" w14:textId="7E51EB65" w:rsidR="00E176EE" w:rsidRDefault="00E176EE" w:rsidP="00CD6F2D">
            <w:pPr>
              <w:pStyle w:val="Sinespaciado"/>
              <w:shd w:val="clear" w:color="auto" w:fill="FDE9D9" w:themeFill="accent6" w:themeFillTint="33"/>
              <w:jc w:val="both"/>
              <w:rPr>
                <w:rFonts w:ascii="Arial" w:hAnsi="Arial" w:cs="Arial"/>
              </w:rPr>
            </w:pPr>
            <w:r w:rsidRPr="002E66F9">
              <w:rPr>
                <w:rFonts w:ascii="Arial" w:hAnsi="Arial" w:cs="Arial"/>
              </w:rPr>
              <w:t>-El cumplimiento de la prueba puede llevarse a cabo en presencia del evaluador o sin él.</w:t>
            </w:r>
          </w:p>
          <w:p w14:paraId="27C08425" w14:textId="1D1EAAD1" w:rsidR="00F204B7" w:rsidRPr="002E66F9" w:rsidRDefault="00F204B7" w:rsidP="00CD6F2D">
            <w:pPr>
              <w:pStyle w:val="Sinespaciado"/>
              <w:shd w:val="clear" w:color="auto" w:fill="FDE9D9" w:themeFill="accent6" w:themeFillTint="33"/>
              <w:jc w:val="both"/>
              <w:rPr>
                <w:rFonts w:ascii="Arial" w:hAnsi="Arial" w:cs="Arial"/>
              </w:rPr>
            </w:pPr>
            <w:r>
              <w:rPr>
                <w:rFonts w:ascii="Arial" w:hAnsi="Arial" w:cs="Arial"/>
              </w:rPr>
              <w:t>-Se puede responder en material físico o en línea.</w:t>
            </w:r>
          </w:p>
          <w:p w14:paraId="044B5134" w14:textId="77777777" w:rsidR="00E176EE" w:rsidRPr="002E66F9" w:rsidRDefault="00E176EE" w:rsidP="00CD6F2D">
            <w:pPr>
              <w:pStyle w:val="Sinespaciado"/>
              <w:shd w:val="clear" w:color="auto" w:fill="FDE9D9" w:themeFill="accent6" w:themeFillTint="33"/>
              <w:jc w:val="both"/>
              <w:rPr>
                <w:rFonts w:ascii="Arial" w:hAnsi="Arial" w:cs="Arial"/>
              </w:rPr>
            </w:pPr>
            <w:r w:rsidRPr="002E66F9">
              <w:rPr>
                <w:rFonts w:ascii="Arial" w:hAnsi="Arial" w:cs="Arial"/>
              </w:rPr>
              <w:t>-Las instrucciones de cumplimentación de la prueba constan en la primera página del cuadernillo de administración</w:t>
            </w:r>
          </w:p>
          <w:p w14:paraId="5876F601" w14:textId="77777777" w:rsidR="00E176EE" w:rsidRPr="002E66F9" w:rsidRDefault="00E176EE" w:rsidP="00CD6F2D">
            <w:pPr>
              <w:pStyle w:val="Sinespaciado"/>
              <w:shd w:val="clear" w:color="auto" w:fill="FDE9D9" w:themeFill="accent6" w:themeFillTint="33"/>
              <w:jc w:val="both"/>
              <w:rPr>
                <w:rFonts w:ascii="Arial" w:hAnsi="Arial" w:cs="Arial"/>
              </w:rPr>
            </w:pPr>
            <w:r w:rsidRPr="002E66F9">
              <w:rPr>
                <w:rFonts w:ascii="Arial" w:hAnsi="Arial" w:cs="Arial"/>
              </w:rPr>
              <w:t xml:space="preserve">-Si se evalúa en forma colectiva se deberá entregar a cada persona un cuadernillo con un lápiz indicando que el examinador dará la orden para comenzar la prueba. Se leerán en voz alta las instrucciones. Se aclararán dudas si las hubiese.                            </w:t>
            </w:r>
          </w:p>
        </w:tc>
      </w:tr>
      <w:tr w:rsidR="00E176EE" w:rsidRPr="00571174" w14:paraId="4A14BED6" w14:textId="77777777" w:rsidTr="00E176EE">
        <w:tc>
          <w:tcPr>
            <w:tcW w:w="4489" w:type="dxa"/>
            <w:shd w:val="clear" w:color="auto" w:fill="auto"/>
          </w:tcPr>
          <w:p w14:paraId="33287C27" w14:textId="77777777" w:rsidR="00E176EE" w:rsidRPr="00571174" w:rsidRDefault="00E176EE" w:rsidP="00CD6F2D">
            <w:pPr>
              <w:shd w:val="clear" w:color="auto" w:fill="FDE9D9" w:themeFill="accent6" w:themeFillTint="33"/>
              <w:spacing w:after="0" w:line="360" w:lineRule="auto"/>
              <w:jc w:val="both"/>
              <w:rPr>
                <w:rFonts w:ascii="Arial" w:hAnsi="Arial" w:cs="Arial"/>
                <w:b/>
              </w:rPr>
            </w:pPr>
            <w:r w:rsidRPr="00571174">
              <w:rPr>
                <w:rFonts w:ascii="Arial" w:hAnsi="Arial" w:cs="Arial"/>
                <w:b/>
              </w:rPr>
              <w:t>Duración</w:t>
            </w:r>
          </w:p>
        </w:tc>
        <w:tc>
          <w:tcPr>
            <w:tcW w:w="4489" w:type="dxa"/>
            <w:shd w:val="clear" w:color="auto" w:fill="auto"/>
          </w:tcPr>
          <w:p w14:paraId="332FC13B" w14:textId="77777777" w:rsidR="00E176EE" w:rsidRPr="002E66F9" w:rsidRDefault="00E176EE" w:rsidP="00CD6F2D">
            <w:pPr>
              <w:pStyle w:val="Sinespaciado"/>
              <w:shd w:val="clear" w:color="auto" w:fill="FDE9D9" w:themeFill="accent6" w:themeFillTint="33"/>
              <w:jc w:val="both"/>
              <w:rPr>
                <w:rFonts w:ascii="Arial" w:hAnsi="Arial" w:cs="Arial"/>
              </w:rPr>
            </w:pPr>
            <w:r w:rsidRPr="002E66F9">
              <w:rPr>
                <w:rFonts w:ascii="Arial" w:hAnsi="Arial" w:cs="Arial"/>
              </w:rPr>
              <w:t>Variable: 5 a 10 minutos</w:t>
            </w:r>
          </w:p>
        </w:tc>
      </w:tr>
      <w:tr w:rsidR="00E176EE" w:rsidRPr="00571174" w14:paraId="20A191D6" w14:textId="77777777" w:rsidTr="00C61B35">
        <w:tc>
          <w:tcPr>
            <w:tcW w:w="4489" w:type="dxa"/>
            <w:tcBorders>
              <w:bottom w:val="single" w:sz="4" w:space="0" w:color="auto"/>
            </w:tcBorders>
            <w:shd w:val="clear" w:color="auto" w:fill="EEECE1" w:themeFill="background2"/>
          </w:tcPr>
          <w:p w14:paraId="18E9FFBF" w14:textId="77777777" w:rsidR="00E176EE" w:rsidRPr="00571174" w:rsidRDefault="00E176EE" w:rsidP="00CD6F2D">
            <w:pPr>
              <w:shd w:val="clear" w:color="auto" w:fill="FDE9D9" w:themeFill="accent6" w:themeFillTint="33"/>
              <w:spacing w:after="0" w:line="360" w:lineRule="auto"/>
              <w:jc w:val="both"/>
              <w:rPr>
                <w:rFonts w:ascii="Arial" w:hAnsi="Arial" w:cs="Arial"/>
                <w:b/>
              </w:rPr>
            </w:pPr>
            <w:r w:rsidRPr="00571174">
              <w:rPr>
                <w:rFonts w:ascii="Arial" w:hAnsi="Arial" w:cs="Arial"/>
                <w:b/>
              </w:rPr>
              <w:t>Niveles de aplicación</w:t>
            </w:r>
          </w:p>
        </w:tc>
        <w:tc>
          <w:tcPr>
            <w:tcW w:w="4489" w:type="dxa"/>
            <w:shd w:val="clear" w:color="auto" w:fill="EEECE1" w:themeFill="background2"/>
          </w:tcPr>
          <w:p w14:paraId="2E056933" w14:textId="1AD164E6" w:rsidR="00E176EE" w:rsidRPr="002E66F9" w:rsidRDefault="00C54D69" w:rsidP="00C54D69">
            <w:pPr>
              <w:pStyle w:val="Sinespaciado"/>
              <w:rPr>
                <w:rFonts w:ascii="Arial" w:hAnsi="Arial" w:cs="Arial"/>
              </w:rPr>
            </w:pPr>
            <w:r>
              <w:rPr>
                <w:rFonts w:ascii="Arial" w:hAnsi="Arial" w:cs="Arial"/>
              </w:rPr>
              <w:t>Padres/cuidador responsable.</w:t>
            </w:r>
          </w:p>
        </w:tc>
      </w:tr>
      <w:tr w:rsidR="00E176EE" w:rsidRPr="00571174" w14:paraId="06B408D6" w14:textId="77777777" w:rsidTr="00CD6F2D">
        <w:tc>
          <w:tcPr>
            <w:tcW w:w="4489" w:type="dxa"/>
            <w:tcBorders>
              <w:top w:val="single" w:sz="4" w:space="0" w:color="auto"/>
              <w:left w:val="single" w:sz="4" w:space="0" w:color="auto"/>
              <w:bottom w:val="single" w:sz="4" w:space="0" w:color="auto"/>
              <w:right w:val="single" w:sz="4" w:space="0" w:color="auto"/>
            </w:tcBorders>
            <w:shd w:val="clear" w:color="auto" w:fill="auto"/>
          </w:tcPr>
          <w:p w14:paraId="71647D14" w14:textId="77777777" w:rsidR="00E176EE" w:rsidRPr="00571174" w:rsidRDefault="00E176EE" w:rsidP="00CD6F2D">
            <w:pPr>
              <w:shd w:val="clear" w:color="auto" w:fill="FDE9D9" w:themeFill="accent6" w:themeFillTint="33"/>
              <w:spacing w:after="0" w:line="360" w:lineRule="auto"/>
              <w:jc w:val="both"/>
              <w:rPr>
                <w:rFonts w:ascii="Arial" w:hAnsi="Arial" w:cs="Arial"/>
                <w:b/>
              </w:rPr>
            </w:pPr>
            <w:r w:rsidRPr="00571174">
              <w:rPr>
                <w:rFonts w:ascii="Arial" w:hAnsi="Arial" w:cs="Arial"/>
                <w:b/>
              </w:rPr>
              <w:lastRenderedPageBreak/>
              <w:t xml:space="preserve">Finalidad </w:t>
            </w:r>
          </w:p>
        </w:tc>
        <w:tc>
          <w:tcPr>
            <w:tcW w:w="4489" w:type="dxa"/>
            <w:tcBorders>
              <w:left w:val="single" w:sz="4" w:space="0" w:color="auto"/>
            </w:tcBorders>
            <w:shd w:val="clear" w:color="auto" w:fill="auto"/>
          </w:tcPr>
          <w:p w14:paraId="4BAF8D10" w14:textId="7DE25914" w:rsidR="00E176EE" w:rsidRPr="004B520B" w:rsidRDefault="00FF5389" w:rsidP="00FF5389">
            <w:pPr>
              <w:pStyle w:val="Sinespaciado"/>
              <w:shd w:val="clear" w:color="auto" w:fill="FDE9D9" w:themeFill="accent6" w:themeFillTint="33"/>
              <w:jc w:val="both"/>
              <w:rPr>
                <w:rFonts w:ascii="Arial" w:hAnsi="Arial" w:cs="Arial"/>
              </w:rPr>
            </w:pPr>
            <w:r>
              <w:rPr>
                <w:rFonts w:ascii="Arial" w:hAnsi="Arial" w:cs="Arial"/>
              </w:rPr>
              <w:t>-Recabar información ampliada a través de las respuestas en línea: abarcar mayor cantidad de población, desde diversos lugares y la obtención de datos en menor tiempo.</w:t>
            </w:r>
          </w:p>
          <w:p w14:paraId="6FAA7CCF" w14:textId="72E17B9B" w:rsidR="004B520B" w:rsidRDefault="004B520B" w:rsidP="00CD6F2D">
            <w:pPr>
              <w:pStyle w:val="Sinespaciado"/>
              <w:shd w:val="clear" w:color="auto" w:fill="FDE9D9" w:themeFill="accent6" w:themeFillTint="33"/>
              <w:rPr>
                <w:rFonts w:ascii="Arial" w:hAnsi="Arial" w:cs="Arial"/>
              </w:rPr>
            </w:pPr>
            <w:r w:rsidRPr="004B520B">
              <w:rPr>
                <w:rFonts w:ascii="Arial" w:hAnsi="Arial" w:cs="Arial"/>
              </w:rPr>
              <w:t>-</w:t>
            </w:r>
            <w:r w:rsidR="00F962D3">
              <w:rPr>
                <w:rFonts w:ascii="Arial" w:hAnsi="Arial" w:cs="Arial"/>
              </w:rPr>
              <w:t xml:space="preserve">Dar cuenta del nivel de conocimiento de los padres </w:t>
            </w:r>
            <w:r w:rsidRPr="004B520B">
              <w:rPr>
                <w:rFonts w:ascii="Arial" w:hAnsi="Arial" w:cs="Arial"/>
              </w:rPr>
              <w:t xml:space="preserve">sobre sus prácticas </w:t>
            </w:r>
            <w:r w:rsidR="00F962D3">
              <w:rPr>
                <w:rFonts w:ascii="Arial" w:hAnsi="Arial" w:cs="Arial"/>
              </w:rPr>
              <w:t>parentales</w:t>
            </w:r>
            <w:r w:rsidR="00FF5389">
              <w:rPr>
                <w:rFonts w:ascii="Arial" w:hAnsi="Arial" w:cs="Arial"/>
              </w:rPr>
              <w:t>.</w:t>
            </w:r>
          </w:p>
          <w:p w14:paraId="5077B935" w14:textId="77777777" w:rsidR="00FF5389" w:rsidRDefault="004B520B" w:rsidP="00C54D69">
            <w:pPr>
              <w:pStyle w:val="Sinespaciado"/>
              <w:shd w:val="clear" w:color="auto" w:fill="FDE9D9" w:themeFill="accent6" w:themeFillTint="33"/>
              <w:rPr>
                <w:rFonts w:ascii="Arial" w:hAnsi="Arial" w:cs="Arial"/>
              </w:rPr>
            </w:pPr>
            <w:r>
              <w:rPr>
                <w:rFonts w:ascii="Arial" w:hAnsi="Arial" w:cs="Arial"/>
              </w:rPr>
              <w:t>-</w:t>
            </w:r>
            <w:r>
              <w:rPr>
                <w:rFonts w:ascii="Arial" w:hAnsi="Arial" w:cs="Arial"/>
                <w:b/>
                <w:sz w:val="24"/>
                <w:szCs w:val="24"/>
              </w:rPr>
              <w:t xml:space="preserve"> </w:t>
            </w:r>
            <w:r w:rsidR="00C54D69" w:rsidRPr="004B520B">
              <w:rPr>
                <w:rFonts w:ascii="Arial" w:hAnsi="Arial" w:cs="Arial"/>
              </w:rPr>
              <w:t>Conocer determinados</w:t>
            </w:r>
            <w:r w:rsidRPr="004B520B">
              <w:rPr>
                <w:rFonts w:ascii="Arial" w:hAnsi="Arial" w:cs="Arial"/>
              </w:rPr>
              <w:t xml:space="preserve"> aspectos relacionados a</w:t>
            </w:r>
            <w:r w:rsidR="00C54D69">
              <w:rPr>
                <w:rFonts w:ascii="Arial" w:hAnsi="Arial" w:cs="Arial"/>
              </w:rPr>
              <w:t>l nivel de desempeño de los adultos en la interacción con sus hijos.</w:t>
            </w:r>
          </w:p>
          <w:p w14:paraId="0FE95D7C" w14:textId="740DCCD3" w:rsidR="00E176EE" w:rsidRPr="002E66F9" w:rsidRDefault="004B520B" w:rsidP="00C54D69">
            <w:pPr>
              <w:pStyle w:val="Sinespaciado"/>
              <w:shd w:val="clear" w:color="auto" w:fill="FDE9D9" w:themeFill="accent6" w:themeFillTint="33"/>
              <w:rPr>
                <w:rFonts w:ascii="Arial" w:hAnsi="Arial" w:cs="Arial"/>
              </w:rPr>
            </w:pPr>
            <w:r w:rsidRPr="004B520B">
              <w:rPr>
                <w:rFonts w:ascii="Arial" w:hAnsi="Arial" w:cs="Arial"/>
              </w:rPr>
              <w:t xml:space="preserve"> </w:t>
            </w:r>
          </w:p>
        </w:tc>
      </w:tr>
      <w:tr w:rsidR="00E176EE" w:rsidRPr="00571174" w14:paraId="3EDC8C6A" w14:textId="77777777" w:rsidTr="00CD6F2D">
        <w:tc>
          <w:tcPr>
            <w:tcW w:w="4489" w:type="dxa"/>
            <w:tcBorders>
              <w:top w:val="single" w:sz="4" w:space="0" w:color="auto"/>
            </w:tcBorders>
            <w:shd w:val="clear" w:color="auto" w:fill="auto"/>
          </w:tcPr>
          <w:p w14:paraId="43C3A25A" w14:textId="77777777" w:rsidR="00E176EE" w:rsidRPr="00571174" w:rsidRDefault="00E176EE" w:rsidP="00CD6F2D">
            <w:pPr>
              <w:shd w:val="clear" w:color="auto" w:fill="FDE9D9" w:themeFill="accent6" w:themeFillTint="33"/>
              <w:spacing w:after="0" w:line="360" w:lineRule="auto"/>
              <w:jc w:val="both"/>
              <w:rPr>
                <w:rFonts w:ascii="Arial" w:hAnsi="Arial" w:cs="Arial"/>
                <w:b/>
              </w:rPr>
            </w:pPr>
            <w:r w:rsidRPr="00571174">
              <w:rPr>
                <w:rFonts w:ascii="Arial" w:hAnsi="Arial" w:cs="Arial"/>
                <w:b/>
              </w:rPr>
              <w:t>Variables que evalúa</w:t>
            </w:r>
          </w:p>
        </w:tc>
        <w:tc>
          <w:tcPr>
            <w:tcW w:w="4489" w:type="dxa"/>
            <w:shd w:val="clear" w:color="auto" w:fill="auto"/>
          </w:tcPr>
          <w:p w14:paraId="433841C5" w14:textId="123A86E2" w:rsidR="00E176EE" w:rsidRDefault="00066522" w:rsidP="00CD6F2D">
            <w:pPr>
              <w:pStyle w:val="Sinespaciado"/>
              <w:shd w:val="clear" w:color="auto" w:fill="FDE9D9" w:themeFill="accent6" w:themeFillTint="33"/>
              <w:rPr>
                <w:rFonts w:ascii="Arial" w:hAnsi="Arial" w:cs="Arial"/>
              </w:rPr>
            </w:pPr>
            <w:r>
              <w:rPr>
                <w:rFonts w:ascii="Arial" w:hAnsi="Arial" w:cs="Arial"/>
              </w:rPr>
              <w:t>-Estrategias comunicacionales de los adultos cuidadores</w:t>
            </w:r>
            <w:r w:rsidR="000248F3">
              <w:rPr>
                <w:rFonts w:ascii="Arial" w:hAnsi="Arial" w:cs="Arial"/>
              </w:rPr>
              <w:t>.</w:t>
            </w:r>
          </w:p>
          <w:p w14:paraId="35122853" w14:textId="0E26C1AA" w:rsidR="00066522" w:rsidRDefault="00066522" w:rsidP="00CD6F2D">
            <w:pPr>
              <w:pStyle w:val="Sinespaciado"/>
              <w:shd w:val="clear" w:color="auto" w:fill="FDE9D9" w:themeFill="accent6" w:themeFillTint="33"/>
              <w:rPr>
                <w:rFonts w:ascii="Arial" w:hAnsi="Arial" w:cs="Arial"/>
              </w:rPr>
            </w:pPr>
            <w:r>
              <w:rPr>
                <w:rFonts w:ascii="Arial" w:hAnsi="Arial" w:cs="Arial"/>
              </w:rPr>
              <w:t>-Niveles de desempeños de las estrategias utilizadas.</w:t>
            </w:r>
          </w:p>
          <w:p w14:paraId="582FCAF6" w14:textId="1B5E7851" w:rsidR="00066522" w:rsidRDefault="00066522" w:rsidP="00CD6F2D">
            <w:pPr>
              <w:pStyle w:val="Sinespaciado"/>
              <w:shd w:val="clear" w:color="auto" w:fill="FDE9D9" w:themeFill="accent6" w:themeFillTint="33"/>
              <w:rPr>
                <w:rFonts w:ascii="Arial" w:hAnsi="Arial" w:cs="Arial"/>
              </w:rPr>
            </w:pPr>
            <w:r>
              <w:rPr>
                <w:rFonts w:ascii="Arial" w:hAnsi="Arial" w:cs="Arial"/>
              </w:rPr>
              <w:t>-</w:t>
            </w:r>
            <w:r w:rsidR="000248F3">
              <w:rPr>
                <w:rFonts w:ascii="Arial" w:hAnsi="Arial" w:cs="Arial"/>
              </w:rPr>
              <w:t>Modos de interacción.</w:t>
            </w:r>
          </w:p>
          <w:p w14:paraId="6A48F92E" w14:textId="6A553C34" w:rsidR="000248F3" w:rsidRPr="004B520B" w:rsidRDefault="000248F3" w:rsidP="00CD6F2D">
            <w:pPr>
              <w:pStyle w:val="Sinespaciado"/>
              <w:shd w:val="clear" w:color="auto" w:fill="FDE9D9" w:themeFill="accent6" w:themeFillTint="33"/>
              <w:rPr>
                <w:rFonts w:ascii="Arial" w:hAnsi="Arial" w:cs="Arial"/>
              </w:rPr>
            </w:pPr>
            <w:r>
              <w:rPr>
                <w:rFonts w:ascii="Arial" w:hAnsi="Arial" w:cs="Arial"/>
              </w:rPr>
              <w:t>- Calidad del ambiente lingüístico.</w:t>
            </w:r>
          </w:p>
          <w:p w14:paraId="6FAC44E9" w14:textId="77777777" w:rsidR="00E176EE" w:rsidRPr="002E66F9" w:rsidRDefault="00E176EE" w:rsidP="00066522">
            <w:pPr>
              <w:pStyle w:val="Sinespaciado"/>
              <w:shd w:val="clear" w:color="auto" w:fill="FDE9D9" w:themeFill="accent6" w:themeFillTint="33"/>
              <w:rPr>
                <w:rFonts w:ascii="Arial" w:hAnsi="Arial" w:cs="Arial"/>
              </w:rPr>
            </w:pPr>
          </w:p>
        </w:tc>
      </w:tr>
    </w:tbl>
    <w:p w14:paraId="2E039C65" w14:textId="77777777" w:rsidR="00E176EE" w:rsidRPr="00950004" w:rsidRDefault="00E176EE" w:rsidP="00E176EE">
      <w:pPr>
        <w:spacing w:line="360" w:lineRule="auto"/>
        <w:jc w:val="both"/>
        <w:rPr>
          <w:rFonts w:ascii="Arial" w:hAnsi="Arial" w:cs="Arial"/>
          <w:sz w:val="24"/>
          <w:szCs w:val="24"/>
        </w:rPr>
      </w:pPr>
    </w:p>
    <w:p w14:paraId="369F4134" w14:textId="77777777" w:rsidR="005830CB" w:rsidRDefault="00C21A17" w:rsidP="00C51E8F">
      <w:pPr>
        <w:spacing w:line="360" w:lineRule="auto"/>
        <w:jc w:val="both"/>
        <w:rPr>
          <w:rFonts w:ascii="Arial" w:hAnsi="Arial" w:cs="Arial"/>
          <w:bCs/>
          <w:sz w:val="24"/>
          <w:szCs w:val="24"/>
          <w:lang w:val="es-ES"/>
        </w:rPr>
      </w:pPr>
      <w:r w:rsidRPr="005830CB">
        <w:rPr>
          <w:rFonts w:ascii="Arial" w:hAnsi="Arial" w:cs="Arial"/>
          <w:bCs/>
          <w:sz w:val="24"/>
          <w:szCs w:val="24"/>
          <w:lang w:val="es-ES"/>
        </w:rPr>
        <w:t>Cuadernillo de Administración</w:t>
      </w:r>
    </w:p>
    <w:p w14:paraId="2AB190E5" w14:textId="719C640D" w:rsidR="00771270" w:rsidRPr="00771270" w:rsidRDefault="00771270" w:rsidP="00C51E8F">
      <w:pPr>
        <w:spacing w:line="360" w:lineRule="auto"/>
        <w:jc w:val="both"/>
        <w:rPr>
          <w:rFonts w:ascii="Arial" w:hAnsi="Arial" w:cs="Arial"/>
          <w:b/>
          <w:sz w:val="24"/>
          <w:szCs w:val="24"/>
          <w:lang w:val="es-ES"/>
        </w:rPr>
      </w:pPr>
      <w:r w:rsidRPr="00771270">
        <w:rPr>
          <w:rFonts w:ascii="Arial" w:eastAsiaTheme="minorEastAsia" w:hAnsi="Arial" w:cs="Arial"/>
          <w:sz w:val="24"/>
          <w:szCs w:val="24"/>
          <w:lang w:val="es-ES"/>
        </w:rPr>
        <w:t xml:space="preserve">De acuerdo a la naturaleza de la investigación se expondrán en el diseño los siguientes núcleos temáticos: los motivadores ambientales, la calidad </w:t>
      </w:r>
      <w:r w:rsidR="00E102B2">
        <w:rPr>
          <w:rFonts w:ascii="Arial" w:eastAsiaTheme="minorEastAsia" w:hAnsi="Arial" w:cs="Arial"/>
          <w:sz w:val="24"/>
          <w:szCs w:val="24"/>
          <w:lang w:val="es-ES"/>
        </w:rPr>
        <w:t>pre-verbal</w:t>
      </w:r>
      <w:r w:rsidRPr="00771270">
        <w:rPr>
          <w:rFonts w:ascii="Arial" w:eastAsiaTheme="minorEastAsia" w:hAnsi="Arial" w:cs="Arial"/>
          <w:sz w:val="24"/>
          <w:szCs w:val="24"/>
          <w:lang w:val="es-ES"/>
        </w:rPr>
        <w:t>, los tipos de intercambio comunicacional y la calidad de la interacción social.</w:t>
      </w:r>
      <w:r w:rsidR="00C51E8F" w:rsidRPr="00C51E8F">
        <w:rPr>
          <w:rFonts w:ascii="Arial" w:hAnsi="Arial" w:cs="Arial"/>
          <w:b/>
          <w:sz w:val="24"/>
          <w:szCs w:val="24"/>
          <w:lang w:val="es-ES"/>
        </w:rPr>
        <w:t xml:space="preserve"> </w:t>
      </w:r>
      <w:r w:rsidR="00C51E8F" w:rsidRPr="00C51E8F">
        <w:rPr>
          <w:rFonts w:ascii="Arial" w:hAnsi="Arial" w:cs="Arial"/>
          <w:bCs/>
          <w:sz w:val="24"/>
          <w:szCs w:val="24"/>
          <w:lang w:val="es-ES"/>
        </w:rPr>
        <w:t>El cuadernillo</w:t>
      </w:r>
      <w:r w:rsidR="00C51E8F" w:rsidRPr="00C51E8F">
        <w:rPr>
          <w:rFonts w:ascii="Arial" w:hAnsi="Arial" w:cs="Arial"/>
          <w:b/>
          <w:sz w:val="24"/>
          <w:szCs w:val="24"/>
          <w:lang w:val="es-ES"/>
        </w:rPr>
        <w:t xml:space="preserve"> </w:t>
      </w:r>
      <w:r w:rsidR="00C51E8F" w:rsidRPr="00C51E8F">
        <w:rPr>
          <w:rFonts w:ascii="Arial" w:eastAsiaTheme="minorEastAsia" w:hAnsi="Arial" w:cs="Arial"/>
          <w:sz w:val="24"/>
          <w:szCs w:val="24"/>
          <w:lang w:val="es-ES"/>
        </w:rPr>
        <w:t>c</w:t>
      </w:r>
      <w:r w:rsidRPr="00771270">
        <w:rPr>
          <w:rFonts w:ascii="Arial" w:eastAsiaTheme="minorEastAsia" w:hAnsi="Arial" w:cs="Arial"/>
          <w:sz w:val="24"/>
          <w:szCs w:val="24"/>
          <w:lang w:val="es-ES"/>
        </w:rPr>
        <w:t>onsta de tres cuerpos</w:t>
      </w:r>
      <w:r w:rsidR="00C51E8F" w:rsidRPr="00C51E8F">
        <w:rPr>
          <w:rFonts w:ascii="Arial" w:eastAsiaTheme="minorEastAsia" w:hAnsi="Arial" w:cs="Arial"/>
          <w:sz w:val="24"/>
          <w:szCs w:val="24"/>
          <w:lang w:val="es-ES"/>
        </w:rPr>
        <w:t>.</w:t>
      </w:r>
    </w:p>
    <w:tbl>
      <w:tblPr>
        <w:tblStyle w:val="Tablaconcuadrcula1"/>
        <w:tblW w:w="0" w:type="auto"/>
        <w:tblLook w:val="04A0" w:firstRow="1" w:lastRow="0" w:firstColumn="1" w:lastColumn="0" w:noHBand="0" w:noVBand="1"/>
      </w:tblPr>
      <w:tblGrid>
        <w:gridCol w:w="8978"/>
      </w:tblGrid>
      <w:tr w:rsidR="00771270" w:rsidRPr="00771270" w14:paraId="3C4EFBE5" w14:textId="77777777" w:rsidTr="008E0317">
        <w:tc>
          <w:tcPr>
            <w:tcW w:w="8978" w:type="dxa"/>
          </w:tcPr>
          <w:p w14:paraId="79106500" w14:textId="77777777" w:rsidR="00771270" w:rsidRPr="00771270" w:rsidRDefault="00771270" w:rsidP="00771270">
            <w:pPr>
              <w:spacing w:line="360" w:lineRule="auto"/>
              <w:jc w:val="both"/>
              <w:rPr>
                <w:rFonts w:ascii="Arial" w:eastAsiaTheme="minorHAnsi" w:hAnsi="Arial" w:cs="Arial"/>
                <w:b/>
                <w:bCs/>
                <w:sz w:val="24"/>
                <w:szCs w:val="24"/>
                <w:lang w:val="es-ES" w:eastAsia="en-US"/>
              </w:rPr>
            </w:pPr>
            <w:r w:rsidRPr="00771270">
              <w:rPr>
                <w:rFonts w:ascii="Arial" w:eastAsiaTheme="minorHAnsi" w:hAnsi="Arial" w:cs="Arial"/>
                <w:b/>
                <w:bCs/>
                <w:sz w:val="24"/>
                <w:szCs w:val="24"/>
                <w:lang w:val="es-ES" w:eastAsia="en-US"/>
              </w:rPr>
              <w:t xml:space="preserve">                                 Portada </w:t>
            </w:r>
          </w:p>
          <w:p w14:paraId="212120F8" w14:textId="77777777" w:rsidR="00185751" w:rsidRDefault="00771270" w:rsidP="00771270">
            <w:pPr>
              <w:spacing w:after="0" w:line="240" w:lineRule="auto"/>
              <w:rPr>
                <w:rFonts w:ascii="Arial" w:eastAsiaTheme="minorHAnsi" w:hAnsi="Arial" w:cs="Arial"/>
                <w:lang w:val="es-ES" w:eastAsia="en-US"/>
              </w:rPr>
            </w:pPr>
            <w:r w:rsidRPr="00771270">
              <w:rPr>
                <w:rFonts w:ascii="Arial" w:eastAsiaTheme="minorHAnsi" w:hAnsi="Arial" w:cs="Arial"/>
                <w:lang w:val="es-ES" w:eastAsia="en-US"/>
              </w:rPr>
              <w:t>Datos del encuestado</w:t>
            </w:r>
            <w:r w:rsidR="00185751">
              <w:rPr>
                <w:rFonts w:ascii="Arial" w:eastAsiaTheme="minorHAnsi" w:hAnsi="Arial" w:cs="Arial"/>
                <w:lang w:val="es-ES" w:eastAsia="en-US"/>
              </w:rPr>
              <w:t xml:space="preserve"> </w:t>
            </w:r>
          </w:p>
          <w:p w14:paraId="1B4782C9" w14:textId="5B8DB628" w:rsidR="00185751" w:rsidRDefault="00D24FEC" w:rsidP="00185751">
            <w:pPr>
              <w:pStyle w:val="Prrafodelista"/>
              <w:numPr>
                <w:ilvl w:val="0"/>
                <w:numId w:val="1"/>
              </w:numPr>
              <w:spacing w:after="0" w:line="240" w:lineRule="auto"/>
              <w:rPr>
                <w:rFonts w:ascii="Arial" w:eastAsiaTheme="minorHAnsi" w:hAnsi="Arial" w:cs="Arial"/>
                <w:lang w:val="es-ES" w:eastAsia="en-US"/>
              </w:rPr>
            </w:pPr>
            <w:r>
              <w:rPr>
                <w:rFonts w:ascii="Arial" w:eastAsiaTheme="minorHAnsi" w:hAnsi="Arial" w:cs="Arial"/>
                <w:lang w:val="es-ES" w:eastAsia="en-US"/>
              </w:rPr>
              <w:t>Lugar de residencia</w:t>
            </w:r>
          </w:p>
          <w:p w14:paraId="04FF999B" w14:textId="0E242260" w:rsidR="00771270" w:rsidRPr="00185751" w:rsidRDefault="00185751" w:rsidP="00185751">
            <w:pPr>
              <w:pStyle w:val="Prrafodelista"/>
              <w:numPr>
                <w:ilvl w:val="0"/>
                <w:numId w:val="1"/>
              </w:numPr>
              <w:spacing w:after="0" w:line="240" w:lineRule="auto"/>
              <w:rPr>
                <w:rFonts w:ascii="Arial" w:eastAsiaTheme="minorHAnsi" w:hAnsi="Arial" w:cs="Arial"/>
                <w:lang w:val="es-ES" w:eastAsia="en-US"/>
              </w:rPr>
            </w:pPr>
            <w:r w:rsidRPr="00185751">
              <w:rPr>
                <w:rFonts w:ascii="Arial" w:eastAsiaTheme="minorHAnsi" w:hAnsi="Arial" w:cs="Arial"/>
                <w:lang w:val="es-ES" w:eastAsia="en-US"/>
              </w:rPr>
              <w:t>Relación de parentesco</w:t>
            </w:r>
          </w:p>
          <w:p w14:paraId="53B8DE9E" w14:textId="77777777" w:rsidR="00771270" w:rsidRPr="00771270" w:rsidRDefault="00771270" w:rsidP="00771270">
            <w:pPr>
              <w:spacing w:after="0" w:line="240" w:lineRule="auto"/>
              <w:rPr>
                <w:rFonts w:ascii="Arial" w:eastAsiaTheme="minorHAnsi" w:hAnsi="Arial" w:cs="Arial"/>
                <w:lang w:eastAsia="en-US"/>
              </w:rPr>
            </w:pPr>
          </w:p>
          <w:p w14:paraId="764125AB" w14:textId="77777777" w:rsidR="00771270" w:rsidRPr="00771270" w:rsidRDefault="00771270" w:rsidP="00771270">
            <w:pPr>
              <w:spacing w:after="0" w:line="240" w:lineRule="auto"/>
              <w:rPr>
                <w:rFonts w:eastAsiaTheme="minorHAnsi"/>
                <w:lang w:val="es-ES" w:eastAsia="en-US"/>
              </w:rPr>
            </w:pPr>
            <w:r w:rsidRPr="00771270">
              <w:rPr>
                <w:rFonts w:ascii="Arial" w:eastAsiaTheme="minorHAnsi" w:hAnsi="Arial" w:cs="Arial"/>
                <w:lang w:eastAsia="en-US"/>
              </w:rPr>
              <w:t>Instrucciones de aplicación.</w:t>
            </w:r>
          </w:p>
        </w:tc>
      </w:tr>
      <w:tr w:rsidR="00771270" w:rsidRPr="00771270" w14:paraId="38F5C015" w14:textId="77777777" w:rsidTr="008E0317">
        <w:tc>
          <w:tcPr>
            <w:tcW w:w="8978" w:type="dxa"/>
          </w:tcPr>
          <w:p w14:paraId="3D2253E3" w14:textId="77777777" w:rsidR="00771270" w:rsidRPr="00771270" w:rsidRDefault="00771270" w:rsidP="00771270">
            <w:pPr>
              <w:spacing w:line="360" w:lineRule="auto"/>
              <w:jc w:val="both"/>
              <w:rPr>
                <w:rFonts w:ascii="Arial" w:eastAsiaTheme="minorHAnsi" w:hAnsi="Arial" w:cs="Arial"/>
                <w:b/>
                <w:bCs/>
                <w:sz w:val="24"/>
                <w:szCs w:val="24"/>
                <w:lang w:val="es-ES" w:eastAsia="en-US"/>
              </w:rPr>
            </w:pPr>
            <w:r w:rsidRPr="00771270">
              <w:rPr>
                <w:rFonts w:ascii="Arial" w:eastAsiaTheme="minorHAnsi" w:hAnsi="Arial" w:cs="Arial"/>
                <w:b/>
                <w:bCs/>
                <w:sz w:val="24"/>
                <w:szCs w:val="24"/>
                <w:lang w:val="es-ES" w:eastAsia="en-US"/>
              </w:rPr>
              <w:t xml:space="preserve">                                 Cuerpo </w:t>
            </w:r>
          </w:p>
          <w:p w14:paraId="68F9012E" w14:textId="564D7295" w:rsidR="00771270" w:rsidRPr="00771270" w:rsidRDefault="00771270" w:rsidP="00771270">
            <w:pPr>
              <w:spacing w:line="360" w:lineRule="auto"/>
              <w:jc w:val="both"/>
              <w:rPr>
                <w:rFonts w:ascii="Arial" w:eastAsiaTheme="minorHAnsi" w:hAnsi="Arial" w:cs="Arial"/>
                <w:lang w:val="es-ES" w:eastAsia="en-US"/>
              </w:rPr>
            </w:pPr>
            <w:r w:rsidRPr="00771270">
              <w:rPr>
                <w:rFonts w:ascii="Arial" w:eastAsiaTheme="minorHAnsi" w:hAnsi="Arial" w:cs="Arial"/>
                <w:lang w:val="es-ES" w:eastAsia="en-US"/>
              </w:rPr>
              <w:t>Consta de</w:t>
            </w:r>
            <w:r w:rsidR="008C504F">
              <w:rPr>
                <w:rFonts w:ascii="Arial" w:eastAsiaTheme="minorHAnsi" w:hAnsi="Arial" w:cs="Arial"/>
                <w:lang w:val="es-ES" w:eastAsia="en-US"/>
              </w:rPr>
              <w:t xml:space="preserve"> 2</w:t>
            </w:r>
            <w:r w:rsidR="00027B3A">
              <w:rPr>
                <w:rFonts w:ascii="Arial" w:eastAsiaTheme="minorHAnsi" w:hAnsi="Arial" w:cs="Arial"/>
                <w:lang w:val="es-ES" w:eastAsia="en-US"/>
              </w:rPr>
              <w:t>8</w:t>
            </w:r>
            <w:r w:rsidRPr="00771270">
              <w:rPr>
                <w:rFonts w:ascii="Arial" w:eastAsiaTheme="minorHAnsi" w:hAnsi="Arial" w:cs="Arial"/>
                <w:lang w:val="es-ES" w:eastAsia="en-US"/>
              </w:rPr>
              <w:t xml:space="preserve"> ítems, los cuales son oraciones afirmativas de respuesta cerrada.  A cada ítem del cuestionario le corresponde un criterio establecido de elección que responde a una opinión: </w:t>
            </w:r>
          </w:p>
          <w:p w14:paraId="33AF3A1F" w14:textId="7022262C" w:rsidR="00771270" w:rsidRPr="00771270" w:rsidRDefault="00771270" w:rsidP="00771270">
            <w:pPr>
              <w:spacing w:line="360" w:lineRule="auto"/>
              <w:jc w:val="both"/>
              <w:rPr>
                <w:rFonts w:ascii="Arial" w:eastAsiaTheme="minorHAnsi" w:hAnsi="Arial" w:cs="Arial"/>
                <w:lang w:val="es-ES" w:eastAsia="en-US"/>
              </w:rPr>
            </w:pPr>
            <w:r w:rsidRPr="00771270">
              <w:rPr>
                <w:rFonts w:ascii="Arial" w:eastAsiaTheme="minorHAnsi" w:hAnsi="Arial" w:cs="Arial"/>
                <w:color w:val="FF0000"/>
                <w:lang w:val="es-ES" w:eastAsia="en-US"/>
              </w:rPr>
              <w:t xml:space="preserve"> </w:t>
            </w:r>
            <w:r w:rsidRPr="00C51E8F">
              <w:rPr>
                <w:rFonts w:ascii="Arial" w:eastAsiaTheme="minorHAnsi" w:hAnsi="Arial" w:cs="Arial"/>
                <w:lang w:val="es-ES" w:eastAsia="en-US"/>
              </w:rPr>
              <w:t>Nunca</w:t>
            </w:r>
          </w:p>
          <w:p w14:paraId="64558D21" w14:textId="14C5F25A" w:rsidR="00771270" w:rsidRPr="00771270" w:rsidRDefault="00771270" w:rsidP="00771270">
            <w:pPr>
              <w:spacing w:line="360" w:lineRule="auto"/>
              <w:jc w:val="both"/>
              <w:rPr>
                <w:rFonts w:ascii="Arial" w:eastAsiaTheme="minorHAnsi" w:hAnsi="Arial" w:cs="Arial"/>
                <w:lang w:val="es-ES" w:eastAsia="en-US"/>
              </w:rPr>
            </w:pPr>
            <w:r>
              <w:rPr>
                <w:rFonts w:ascii="Arial" w:eastAsiaTheme="minorHAnsi" w:hAnsi="Arial" w:cs="Arial"/>
                <w:lang w:val="es-ES" w:eastAsia="en-US"/>
              </w:rPr>
              <w:lastRenderedPageBreak/>
              <w:t>A</w:t>
            </w:r>
            <w:r w:rsidR="000B2815">
              <w:rPr>
                <w:rFonts w:ascii="Arial" w:eastAsiaTheme="minorHAnsi" w:hAnsi="Arial" w:cs="Arial"/>
                <w:lang w:val="es-ES" w:eastAsia="en-US"/>
              </w:rPr>
              <w:t>lguna</w:t>
            </w:r>
            <w:r>
              <w:rPr>
                <w:rFonts w:ascii="Arial" w:eastAsiaTheme="minorHAnsi" w:hAnsi="Arial" w:cs="Arial"/>
                <w:lang w:val="es-ES" w:eastAsia="en-US"/>
              </w:rPr>
              <w:t xml:space="preserve"> ve</w:t>
            </w:r>
            <w:r w:rsidR="000B2815">
              <w:rPr>
                <w:rFonts w:ascii="Arial" w:eastAsiaTheme="minorHAnsi" w:hAnsi="Arial" w:cs="Arial"/>
                <w:lang w:val="es-ES" w:eastAsia="en-US"/>
              </w:rPr>
              <w:t>z</w:t>
            </w:r>
          </w:p>
          <w:p w14:paraId="41140AF9" w14:textId="6BF589BB" w:rsidR="00771270" w:rsidRPr="00771270" w:rsidRDefault="00771270" w:rsidP="00771270">
            <w:pPr>
              <w:spacing w:line="360" w:lineRule="auto"/>
              <w:jc w:val="both"/>
              <w:rPr>
                <w:rFonts w:ascii="Arial" w:eastAsiaTheme="minorHAnsi" w:hAnsi="Arial" w:cs="Arial"/>
                <w:lang w:val="es-ES" w:eastAsia="en-US"/>
              </w:rPr>
            </w:pPr>
            <w:r w:rsidRPr="00771270">
              <w:rPr>
                <w:rFonts w:ascii="Arial" w:eastAsiaTheme="minorHAnsi" w:hAnsi="Arial" w:cs="Arial"/>
                <w:lang w:val="es-ES" w:eastAsia="en-US"/>
              </w:rPr>
              <w:t xml:space="preserve"> </w:t>
            </w:r>
            <w:r w:rsidR="00C51E8F">
              <w:rPr>
                <w:rFonts w:ascii="Arial" w:eastAsiaTheme="minorHAnsi" w:hAnsi="Arial" w:cs="Arial"/>
                <w:lang w:val="es-ES" w:eastAsia="en-US"/>
              </w:rPr>
              <w:t>Siempre</w:t>
            </w:r>
          </w:p>
        </w:tc>
      </w:tr>
      <w:tr w:rsidR="00771270" w:rsidRPr="00771270" w14:paraId="1D498B9A" w14:textId="77777777" w:rsidTr="008E0317">
        <w:tc>
          <w:tcPr>
            <w:tcW w:w="8978" w:type="dxa"/>
          </w:tcPr>
          <w:p w14:paraId="46D6C65C" w14:textId="77777777" w:rsidR="00771270" w:rsidRPr="00771270" w:rsidRDefault="00771270" w:rsidP="00771270">
            <w:pPr>
              <w:spacing w:line="360" w:lineRule="auto"/>
              <w:jc w:val="both"/>
              <w:rPr>
                <w:rFonts w:ascii="Arial" w:eastAsiaTheme="minorHAnsi" w:hAnsi="Arial" w:cs="Arial"/>
                <w:b/>
                <w:bCs/>
                <w:sz w:val="24"/>
                <w:szCs w:val="24"/>
                <w:lang w:val="es-ES" w:eastAsia="en-US"/>
              </w:rPr>
            </w:pPr>
            <w:r w:rsidRPr="00771270">
              <w:rPr>
                <w:rFonts w:ascii="Arial" w:eastAsiaTheme="minorHAnsi" w:hAnsi="Arial" w:cs="Arial"/>
                <w:sz w:val="24"/>
                <w:szCs w:val="24"/>
                <w:lang w:val="es-ES" w:eastAsia="en-US"/>
              </w:rPr>
              <w:lastRenderedPageBreak/>
              <w:t xml:space="preserve">                                   </w:t>
            </w:r>
            <w:r w:rsidRPr="00771270">
              <w:rPr>
                <w:rFonts w:ascii="Arial" w:eastAsiaTheme="minorHAnsi" w:hAnsi="Arial" w:cs="Arial"/>
                <w:b/>
                <w:bCs/>
                <w:sz w:val="24"/>
                <w:szCs w:val="24"/>
                <w:lang w:val="es-ES" w:eastAsia="en-US"/>
              </w:rPr>
              <w:t>Consentimiento informado</w:t>
            </w:r>
          </w:p>
          <w:p w14:paraId="53A28808" w14:textId="1C80FC22" w:rsidR="00771270" w:rsidRPr="00AB7A71" w:rsidRDefault="00771270" w:rsidP="00771270">
            <w:pPr>
              <w:spacing w:line="360" w:lineRule="auto"/>
              <w:jc w:val="both"/>
              <w:rPr>
                <w:rFonts w:ascii="Arial" w:eastAsiaTheme="minorHAnsi" w:hAnsi="Arial" w:cs="Arial"/>
                <w:lang w:val="es-ES" w:eastAsia="en-US"/>
              </w:rPr>
            </w:pPr>
            <w:r w:rsidRPr="00771270">
              <w:rPr>
                <w:rFonts w:ascii="Arial" w:eastAsiaTheme="minorHAnsi" w:hAnsi="Arial" w:cs="Arial"/>
                <w:lang w:val="es-ES" w:eastAsia="en-US"/>
              </w:rPr>
              <w:t>Informe sobre las condiciones de la investigación y los responsables de la misma</w:t>
            </w:r>
          </w:p>
        </w:tc>
      </w:tr>
    </w:tbl>
    <w:p w14:paraId="2F14CF2B" w14:textId="77777777" w:rsidR="00D74D77" w:rsidRDefault="00D74D77" w:rsidP="00542589">
      <w:pPr>
        <w:spacing w:line="360" w:lineRule="auto"/>
        <w:jc w:val="both"/>
        <w:rPr>
          <w:rFonts w:ascii="Arial" w:hAnsi="Arial" w:cs="Arial"/>
          <w:b/>
          <w:sz w:val="24"/>
          <w:szCs w:val="24"/>
        </w:rPr>
      </w:pPr>
    </w:p>
    <w:p w14:paraId="5900E196" w14:textId="3129E3CC" w:rsidR="008C1E95" w:rsidRDefault="001D0C18" w:rsidP="00542589">
      <w:pPr>
        <w:spacing w:line="360" w:lineRule="auto"/>
        <w:jc w:val="both"/>
        <w:rPr>
          <w:rFonts w:ascii="Arial" w:hAnsi="Arial" w:cs="Arial"/>
          <w:b/>
          <w:sz w:val="24"/>
          <w:szCs w:val="24"/>
        </w:rPr>
      </w:pPr>
      <w:r w:rsidRPr="001D0C18">
        <w:rPr>
          <w:rFonts w:ascii="Arial" w:hAnsi="Arial" w:cs="Arial"/>
          <w:b/>
          <w:sz w:val="24"/>
          <w:szCs w:val="24"/>
        </w:rPr>
        <w:t>6.</w:t>
      </w:r>
      <w:r w:rsidR="00DF1FB1">
        <w:rPr>
          <w:rFonts w:ascii="Arial" w:hAnsi="Arial" w:cs="Arial"/>
          <w:b/>
          <w:sz w:val="24"/>
          <w:szCs w:val="24"/>
        </w:rPr>
        <w:t>3</w:t>
      </w:r>
      <w:r w:rsidR="00793499">
        <w:rPr>
          <w:rFonts w:ascii="Arial" w:hAnsi="Arial" w:cs="Arial"/>
          <w:b/>
          <w:sz w:val="24"/>
          <w:szCs w:val="24"/>
        </w:rPr>
        <w:t>. Cuestionario</w:t>
      </w:r>
    </w:p>
    <w:p w14:paraId="1C6199DF" w14:textId="404BD022" w:rsidR="004B520B" w:rsidRPr="008C1E95" w:rsidRDefault="00542589" w:rsidP="00542589">
      <w:pPr>
        <w:spacing w:line="360" w:lineRule="auto"/>
        <w:jc w:val="both"/>
        <w:rPr>
          <w:rFonts w:ascii="Arial" w:hAnsi="Arial" w:cs="Arial"/>
          <w:b/>
          <w:sz w:val="24"/>
          <w:szCs w:val="24"/>
        </w:rPr>
      </w:pPr>
      <w:bookmarkStart w:id="42" w:name="_Hlk124008711"/>
      <w:r w:rsidRPr="00D92BF7">
        <w:rPr>
          <w:rFonts w:ascii="Arial" w:hAnsi="Arial" w:cs="Arial"/>
          <w:sz w:val="24"/>
          <w:szCs w:val="24"/>
        </w:rPr>
        <w:t xml:space="preserve">Organización según la elaboración de </w:t>
      </w:r>
      <w:r w:rsidR="00AF5FB5">
        <w:rPr>
          <w:rFonts w:ascii="Arial" w:hAnsi="Arial" w:cs="Arial"/>
          <w:sz w:val="24"/>
          <w:szCs w:val="24"/>
        </w:rPr>
        <w:t>los enunciados</w:t>
      </w:r>
      <w:r w:rsidR="002935D3">
        <w:rPr>
          <w:rFonts w:ascii="Arial" w:hAnsi="Arial" w:cs="Arial"/>
          <w:sz w:val="24"/>
          <w:szCs w:val="24"/>
        </w:rPr>
        <w:t>. Aspectos que incluyen</w:t>
      </w:r>
      <w:r w:rsidRPr="00D92BF7">
        <w:rPr>
          <w:rFonts w:ascii="Arial" w:hAnsi="Arial" w:cs="Arial"/>
          <w:sz w:val="24"/>
          <w:szCs w:val="24"/>
        </w:rPr>
        <w:t>:</w:t>
      </w:r>
      <w:r w:rsidR="006C0E52" w:rsidRPr="006C0E52">
        <w:t xml:space="preserve"> </w:t>
      </w:r>
      <w:bookmarkStart w:id="43" w:name="_Hlk87836722"/>
    </w:p>
    <w:tbl>
      <w:tblPr>
        <w:tblStyle w:val="Listaclara-nfasis2"/>
        <w:tblW w:w="0" w:type="auto"/>
        <w:tblLook w:val="04A0" w:firstRow="1" w:lastRow="0" w:firstColumn="1" w:lastColumn="0" w:noHBand="0" w:noVBand="1"/>
      </w:tblPr>
      <w:tblGrid>
        <w:gridCol w:w="2407"/>
        <w:gridCol w:w="2509"/>
        <w:gridCol w:w="2138"/>
        <w:gridCol w:w="1701"/>
      </w:tblGrid>
      <w:tr w:rsidR="000655E3" w:rsidRPr="00571174" w14:paraId="68EE031B" w14:textId="4253049B" w:rsidTr="00065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bookmarkEnd w:id="43"/>
          <w:p w14:paraId="6758D055" w14:textId="64CA6043" w:rsidR="000655E3" w:rsidRPr="006364CD" w:rsidRDefault="000655E3" w:rsidP="00793499">
            <w:pPr>
              <w:pStyle w:val="Sinespaciado"/>
              <w:rPr>
                <w:rFonts w:ascii="Arial" w:hAnsi="Arial" w:cs="Arial"/>
              </w:rPr>
            </w:pPr>
            <w:r w:rsidRPr="006364CD">
              <w:rPr>
                <w:rFonts w:ascii="Arial" w:hAnsi="Arial" w:cs="Arial"/>
              </w:rPr>
              <w:t xml:space="preserve">Núcleo sobre </w:t>
            </w:r>
            <w:r w:rsidR="00C7367E">
              <w:rPr>
                <w:rFonts w:ascii="Arial" w:hAnsi="Arial" w:cs="Arial"/>
              </w:rPr>
              <w:t>la calidad preverbal</w:t>
            </w:r>
          </w:p>
        </w:tc>
        <w:tc>
          <w:tcPr>
            <w:tcW w:w="2509" w:type="dxa"/>
          </w:tcPr>
          <w:p w14:paraId="553D424A" w14:textId="79CD9071" w:rsidR="000655E3" w:rsidRPr="006364CD" w:rsidRDefault="000655E3" w:rsidP="006364CD">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sidRPr="006364CD">
              <w:rPr>
                <w:rFonts w:ascii="Arial" w:hAnsi="Arial" w:cs="Arial"/>
              </w:rPr>
              <w:t xml:space="preserve">Núcleo sobre </w:t>
            </w:r>
            <w:r w:rsidR="00C7367E">
              <w:rPr>
                <w:rFonts w:ascii="Arial" w:hAnsi="Arial" w:cs="Arial"/>
              </w:rPr>
              <w:t>el</w:t>
            </w:r>
            <w:r>
              <w:rPr>
                <w:rFonts w:ascii="Arial" w:hAnsi="Arial" w:cs="Arial"/>
              </w:rPr>
              <w:t xml:space="preserve">  </w:t>
            </w:r>
            <w:r w:rsidRPr="006364CD">
              <w:rPr>
                <w:rFonts w:ascii="Arial" w:hAnsi="Arial" w:cs="Arial"/>
              </w:rPr>
              <w:t>intercambio comunicacional</w:t>
            </w:r>
          </w:p>
        </w:tc>
        <w:tc>
          <w:tcPr>
            <w:tcW w:w="2138" w:type="dxa"/>
          </w:tcPr>
          <w:p w14:paraId="2A2502ED" w14:textId="6ED11B68" w:rsidR="000655E3" w:rsidRPr="006364CD" w:rsidRDefault="000655E3" w:rsidP="006364CD">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sidRPr="006364CD">
              <w:rPr>
                <w:rFonts w:ascii="Arial" w:hAnsi="Arial" w:cs="Arial"/>
              </w:rPr>
              <w:t>Núcleo sobre la calidad de la interacción</w:t>
            </w:r>
            <w:r>
              <w:rPr>
                <w:rFonts w:ascii="Arial" w:hAnsi="Arial" w:cs="Arial"/>
              </w:rPr>
              <w:t xml:space="preserve"> </w:t>
            </w:r>
          </w:p>
        </w:tc>
        <w:tc>
          <w:tcPr>
            <w:tcW w:w="1701" w:type="dxa"/>
          </w:tcPr>
          <w:p w14:paraId="05E48095" w14:textId="7C00AD85" w:rsidR="000655E3" w:rsidRPr="006364CD" w:rsidRDefault="000655E3" w:rsidP="006364CD">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Núcleo sobre el ambiente</w:t>
            </w:r>
          </w:p>
        </w:tc>
      </w:tr>
      <w:tr w:rsidR="000655E3" w:rsidRPr="00571174" w14:paraId="4DEE0BA8" w14:textId="2A25988A" w:rsidTr="0006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27B68F2" w14:textId="22B7CC43" w:rsidR="000655E3" w:rsidRPr="000655E3" w:rsidRDefault="000655E3" w:rsidP="00C541A2">
            <w:pPr>
              <w:pStyle w:val="Sinespaciado"/>
              <w:rPr>
                <w:rFonts w:ascii="Arial" w:hAnsi="Arial" w:cs="Arial"/>
                <w:b w:val="0"/>
                <w:bCs w:val="0"/>
              </w:rPr>
            </w:pPr>
            <w:r w:rsidRPr="00A67508">
              <w:rPr>
                <w:rFonts w:ascii="Arial" w:hAnsi="Arial" w:cs="Arial"/>
                <w:b w:val="0"/>
                <w:bCs w:val="0"/>
              </w:rPr>
              <w:t>Gestos instrumentales</w:t>
            </w:r>
            <w:r>
              <w:rPr>
                <w:rFonts w:ascii="Arial" w:hAnsi="Arial" w:cs="Arial"/>
                <w:b w:val="0"/>
                <w:bCs w:val="0"/>
              </w:rPr>
              <w:t xml:space="preserve">, </w:t>
            </w:r>
            <w:r w:rsidRPr="00A67508">
              <w:rPr>
                <w:rFonts w:ascii="Arial" w:hAnsi="Arial" w:cs="Arial"/>
                <w:b w:val="0"/>
                <w:bCs w:val="0"/>
              </w:rPr>
              <w:t>corporales</w:t>
            </w:r>
            <w:r>
              <w:rPr>
                <w:rFonts w:ascii="Arial" w:hAnsi="Arial" w:cs="Arial"/>
                <w:b w:val="0"/>
                <w:bCs w:val="0"/>
              </w:rPr>
              <w:t xml:space="preserve">, </w:t>
            </w:r>
            <w:r w:rsidRPr="00A67508">
              <w:rPr>
                <w:rFonts w:ascii="Arial" w:hAnsi="Arial" w:cs="Arial"/>
                <w:b w:val="0"/>
                <w:bCs w:val="0"/>
              </w:rPr>
              <w:t>faciales</w:t>
            </w:r>
            <w:r>
              <w:rPr>
                <w:rFonts w:ascii="Arial" w:hAnsi="Arial" w:cs="Arial"/>
                <w:b w:val="0"/>
                <w:bCs w:val="0"/>
              </w:rPr>
              <w:t>.</w:t>
            </w:r>
          </w:p>
          <w:p w14:paraId="7AFA9200" w14:textId="77777777" w:rsidR="000655E3" w:rsidRDefault="000655E3" w:rsidP="00C541A2">
            <w:pPr>
              <w:pStyle w:val="Sinespaciado"/>
              <w:rPr>
                <w:rFonts w:ascii="Arial" w:hAnsi="Arial" w:cs="Arial"/>
              </w:rPr>
            </w:pPr>
            <w:r w:rsidRPr="000655E3">
              <w:rPr>
                <w:rFonts w:ascii="Arial" w:hAnsi="Arial" w:cs="Arial"/>
                <w:b w:val="0"/>
                <w:bCs w:val="0"/>
              </w:rPr>
              <w:t>Enseñanza de gestos</w:t>
            </w:r>
            <w:r>
              <w:rPr>
                <w:rFonts w:ascii="Arial" w:hAnsi="Arial" w:cs="Arial"/>
                <w:b w:val="0"/>
                <w:bCs w:val="0"/>
              </w:rPr>
              <w:t>.</w:t>
            </w:r>
          </w:p>
          <w:p w14:paraId="434A5E2B" w14:textId="17A637B2" w:rsidR="000655E3" w:rsidRPr="000655E3" w:rsidRDefault="000655E3" w:rsidP="00C541A2">
            <w:pPr>
              <w:pStyle w:val="Sinespaciado"/>
              <w:rPr>
                <w:rFonts w:ascii="Arial" w:hAnsi="Arial" w:cs="Arial"/>
                <w:b w:val="0"/>
                <w:bCs w:val="0"/>
              </w:rPr>
            </w:pPr>
            <w:r>
              <w:rPr>
                <w:rFonts w:ascii="Arial" w:hAnsi="Arial" w:cs="Arial"/>
                <w:b w:val="0"/>
                <w:bCs w:val="0"/>
              </w:rPr>
              <w:t>Código gestual compartido</w:t>
            </w:r>
          </w:p>
        </w:tc>
        <w:tc>
          <w:tcPr>
            <w:tcW w:w="2509" w:type="dxa"/>
          </w:tcPr>
          <w:p w14:paraId="505E1086" w14:textId="668628DF" w:rsidR="000655E3" w:rsidRDefault="000655E3" w:rsidP="009E3A9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Diálogos.</w:t>
            </w:r>
          </w:p>
          <w:p w14:paraId="6FFE016D" w14:textId="43DAF2D7" w:rsidR="000655E3" w:rsidRDefault="000655E3" w:rsidP="009E3A9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Juegos.</w:t>
            </w:r>
          </w:p>
          <w:p w14:paraId="79CF372D" w14:textId="41A2F74D" w:rsidR="000655E3" w:rsidRDefault="000655E3" w:rsidP="009E3A9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Respuestas al niño.</w:t>
            </w:r>
          </w:p>
          <w:p w14:paraId="45E25DCB" w14:textId="23F60C9B" w:rsidR="000655E3" w:rsidRPr="00571174" w:rsidRDefault="000655E3" w:rsidP="009E3A9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Habla dirigida al niño.</w:t>
            </w:r>
          </w:p>
        </w:tc>
        <w:tc>
          <w:tcPr>
            <w:tcW w:w="2138" w:type="dxa"/>
          </w:tcPr>
          <w:p w14:paraId="5A935C9D" w14:textId="220142A6" w:rsidR="000655E3" w:rsidRDefault="000655E3" w:rsidP="006C0E52">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w:t>
            </w:r>
            <w:r w:rsidRPr="006C0E52">
              <w:rPr>
                <w:rFonts w:ascii="Arial" w:hAnsi="Arial" w:cs="Arial"/>
              </w:rPr>
              <w:t>iempo interacci</w:t>
            </w:r>
            <w:r>
              <w:rPr>
                <w:rFonts w:ascii="Arial" w:hAnsi="Arial" w:cs="Arial"/>
              </w:rPr>
              <w:t>onal.</w:t>
            </w:r>
          </w:p>
          <w:p w14:paraId="192C5C7F" w14:textId="6CB5A82B" w:rsidR="000655E3" w:rsidRDefault="000655E3" w:rsidP="006C0E52">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Frecuencia de interacciones. </w:t>
            </w:r>
          </w:p>
          <w:p w14:paraId="4564FA95" w14:textId="3A4F640D" w:rsidR="000655E3" w:rsidRPr="000655E3" w:rsidRDefault="000655E3" w:rsidP="000655E3">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Calidad interaccional.</w:t>
            </w:r>
          </w:p>
        </w:tc>
        <w:tc>
          <w:tcPr>
            <w:tcW w:w="1701" w:type="dxa"/>
          </w:tcPr>
          <w:p w14:paraId="57BDBCCF" w14:textId="77777777" w:rsidR="000655E3" w:rsidRDefault="008C1E95" w:rsidP="006C0E52">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Variabilidad de objetos ofrecidos.</w:t>
            </w:r>
          </w:p>
          <w:p w14:paraId="7F59B9C0" w14:textId="575BAFB4" w:rsidR="008C1E95" w:rsidRPr="006C0E52" w:rsidRDefault="008C1E95" w:rsidP="006C0E52">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Ampliar contextos </w:t>
            </w:r>
            <w:r w:rsidR="003862DC">
              <w:rPr>
                <w:rFonts w:ascii="Arial" w:hAnsi="Arial" w:cs="Arial"/>
              </w:rPr>
              <w:t xml:space="preserve">lúdicos </w:t>
            </w:r>
            <w:r>
              <w:rPr>
                <w:rFonts w:ascii="Arial" w:hAnsi="Arial" w:cs="Arial"/>
              </w:rPr>
              <w:t>y contactos con otros.</w:t>
            </w:r>
          </w:p>
        </w:tc>
      </w:tr>
      <w:bookmarkEnd w:id="42"/>
    </w:tbl>
    <w:p w14:paraId="40420A97" w14:textId="77777777" w:rsidR="0062034F" w:rsidRDefault="0062034F" w:rsidP="00C21A17">
      <w:pPr>
        <w:spacing w:line="360" w:lineRule="auto"/>
        <w:jc w:val="both"/>
        <w:rPr>
          <w:rFonts w:ascii="Arial" w:hAnsi="Arial" w:cs="Arial"/>
          <w:b/>
          <w:sz w:val="24"/>
          <w:szCs w:val="24"/>
        </w:rPr>
      </w:pPr>
    </w:p>
    <w:p w14:paraId="468955AA" w14:textId="025D3C0B" w:rsidR="00A67508" w:rsidRPr="008C1E95" w:rsidRDefault="00183F6E" w:rsidP="00183F6E">
      <w:pPr>
        <w:spacing w:line="360" w:lineRule="auto"/>
        <w:jc w:val="both"/>
        <w:rPr>
          <w:rFonts w:ascii="Arial" w:hAnsi="Arial" w:cs="Arial"/>
          <w:sz w:val="24"/>
          <w:szCs w:val="24"/>
        </w:rPr>
      </w:pPr>
      <w:bookmarkStart w:id="44" w:name="_Hlk123923168"/>
      <w:r w:rsidRPr="00D92BF7">
        <w:rPr>
          <w:rFonts w:ascii="Arial" w:hAnsi="Arial" w:cs="Arial"/>
          <w:sz w:val="24"/>
          <w:szCs w:val="24"/>
        </w:rPr>
        <w:t xml:space="preserve">Organización </w:t>
      </w:r>
      <w:r w:rsidR="006B4B83">
        <w:rPr>
          <w:rFonts w:ascii="Arial" w:hAnsi="Arial" w:cs="Arial"/>
          <w:sz w:val="24"/>
          <w:szCs w:val="24"/>
        </w:rPr>
        <w:t xml:space="preserve">de los ítems </w:t>
      </w:r>
      <w:r w:rsidRPr="00D92BF7">
        <w:rPr>
          <w:rFonts w:ascii="Arial" w:hAnsi="Arial" w:cs="Arial"/>
          <w:sz w:val="24"/>
          <w:szCs w:val="24"/>
        </w:rPr>
        <w:t xml:space="preserve">según la elaboración de </w:t>
      </w:r>
      <w:r>
        <w:rPr>
          <w:rFonts w:ascii="Arial" w:hAnsi="Arial" w:cs="Arial"/>
          <w:sz w:val="24"/>
          <w:szCs w:val="24"/>
        </w:rPr>
        <w:t>los objetivos</w:t>
      </w:r>
      <w:r w:rsidR="002A4FF4">
        <w:rPr>
          <w:rFonts w:ascii="Arial" w:hAnsi="Arial" w:cs="Arial"/>
          <w:sz w:val="24"/>
          <w:szCs w:val="24"/>
        </w:rPr>
        <w:t xml:space="preserve"> sobre los aspectos </w:t>
      </w:r>
      <w:r w:rsidR="00A67508">
        <w:rPr>
          <w:rFonts w:ascii="Arial" w:hAnsi="Arial" w:cs="Arial"/>
          <w:sz w:val="24"/>
          <w:szCs w:val="24"/>
        </w:rPr>
        <w:t>a indagar</w:t>
      </w:r>
      <w:r w:rsidRPr="00D92BF7">
        <w:rPr>
          <w:rFonts w:ascii="Arial" w:hAnsi="Arial" w:cs="Arial"/>
          <w:sz w:val="24"/>
          <w:szCs w:val="24"/>
        </w:rPr>
        <w:t>:</w:t>
      </w:r>
    </w:p>
    <w:tbl>
      <w:tblPr>
        <w:tblStyle w:val="Listaclara-nfasis2"/>
        <w:tblW w:w="0" w:type="auto"/>
        <w:tblLook w:val="04A0" w:firstRow="1" w:lastRow="0" w:firstColumn="1" w:lastColumn="0" w:noHBand="0" w:noVBand="1"/>
      </w:tblPr>
      <w:tblGrid>
        <w:gridCol w:w="2112"/>
        <w:gridCol w:w="2278"/>
        <w:gridCol w:w="2097"/>
        <w:gridCol w:w="2343"/>
      </w:tblGrid>
      <w:tr w:rsidR="008C1E95" w:rsidRPr="00571174" w14:paraId="44879F8F" w14:textId="61521CCC" w:rsidTr="000F7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7B5DB13" w14:textId="5A4F7196" w:rsidR="008C1E95" w:rsidRPr="00443BC7" w:rsidRDefault="008C1E95" w:rsidP="001669B9">
            <w:pPr>
              <w:pStyle w:val="Sinespaciado"/>
              <w:rPr>
                <w:rFonts w:ascii="Arial" w:hAnsi="Arial" w:cs="Arial"/>
                <w:b w:val="0"/>
                <w:bCs w:val="0"/>
              </w:rPr>
            </w:pPr>
            <w:r w:rsidRPr="00387BF0">
              <w:rPr>
                <w:rFonts w:ascii="Arial" w:hAnsi="Arial" w:cs="Arial"/>
              </w:rPr>
              <w:t xml:space="preserve">Conocer tipos de estrategias </w:t>
            </w:r>
            <w:r w:rsidR="00443BC7">
              <w:rPr>
                <w:rFonts w:ascii="Arial" w:hAnsi="Arial" w:cs="Arial"/>
              </w:rPr>
              <w:t>de interacción reciproca</w:t>
            </w:r>
          </w:p>
        </w:tc>
        <w:tc>
          <w:tcPr>
            <w:tcW w:w="2278" w:type="dxa"/>
          </w:tcPr>
          <w:p w14:paraId="46A24DBB" w14:textId="5757CFAD" w:rsidR="008C1E95" w:rsidRPr="00387BF0" w:rsidRDefault="008C1E95" w:rsidP="00183F6E">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sidRPr="00387BF0">
              <w:rPr>
                <w:rFonts w:ascii="Arial" w:hAnsi="Arial" w:cs="Arial"/>
              </w:rPr>
              <w:t xml:space="preserve">Conocer </w:t>
            </w:r>
            <w:r>
              <w:rPr>
                <w:rFonts w:ascii="Arial" w:hAnsi="Arial" w:cs="Arial"/>
              </w:rPr>
              <w:t>tipos de intercambio comunicacional</w:t>
            </w:r>
          </w:p>
        </w:tc>
        <w:tc>
          <w:tcPr>
            <w:tcW w:w="2097" w:type="dxa"/>
          </w:tcPr>
          <w:p w14:paraId="5B8CD300" w14:textId="6D3B57FB" w:rsidR="008C1E95" w:rsidRPr="00387BF0" w:rsidRDefault="008C1E95" w:rsidP="00183F6E">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sidRPr="00387BF0">
              <w:rPr>
                <w:rFonts w:ascii="Arial" w:hAnsi="Arial" w:cs="Arial"/>
              </w:rPr>
              <w:t xml:space="preserve">Conocer </w:t>
            </w:r>
            <w:r>
              <w:rPr>
                <w:rFonts w:ascii="Arial" w:hAnsi="Arial" w:cs="Arial"/>
              </w:rPr>
              <w:t xml:space="preserve">tipos de </w:t>
            </w:r>
            <w:r w:rsidR="00443BC7">
              <w:rPr>
                <w:rFonts w:ascii="Arial" w:hAnsi="Arial" w:cs="Arial"/>
              </w:rPr>
              <w:t>estrategias preverbales</w:t>
            </w:r>
          </w:p>
        </w:tc>
        <w:tc>
          <w:tcPr>
            <w:tcW w:w="2343" w:type="dxa"/>
          </w:tcPr>
          <w:p w14:paraId="2627B985" w14:textId="4D19F2C2" w:rsidR="008C1E95" w:rsidRPr="00387BF0" w:rsidRDefault="008C1E95" w:rsidP="00183F6E">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Conocer como </w:t>
            </w:r>
            <w:r w:rsidR="00443BC7">
              <w:rPr>
                <w:rFonts w:ascii="Arial" w:hAnsi="Arial" w:cs="Arial"/>
              </w:rPr>
              <w:t>organizan</w:t>
            </w:r>
            <w:r>
              <w:rPr>
                <w:rFonts w:ascii="Arial" w:hAnsi="Arial" w:cs="Arial"/>
              </w:rPr>
              <w:t xml:space="preserve"> el ambiente del niño/a</w:t>
            </w:r>
          </w:p>
        </w:tc>
      </w:tr>
      <w:tr w:rsidR="008C1E95" w:rsidRPr="00571174" w14:paraId="730C21CB" w14:textId="5D04DD02" w:rsidTr="000F7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2359C12" w14:textId="2197F92B"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-Siempre prefiere que primero pida lo que desea y recién entonces le responde y le da lo que pide.</w:t>
            </w:r>
          </w:p>
          <w:p w14:paraId="0DB1644A" w14:textId="5E3EAFF9"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 xml:space="preserve">-Cuando lo baña le ofrece juguetes para que se entretenga así lo </w:t>
            </w:r>
            <w:r w:rsidRPr="00146B13">
              <w:rPr>
                <w:rFonts w:ascii="Arial" w:hAnsi="Arial" w:cs="Arial"/>
                <w:b w:val="0"/>
                <w:bCs w:val="0"/>
                <w:color w:val="000000" w:themeColor="text1"/>
              </w:rPr>
              <w:lastRenderedPageBreak/>
              <w:t>puede bañar rápidamente.</w:t>
            </w:r>
          </w:p>
          <w:p w14:paraId="69612733" w14:textId="25F1DCFE"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-Suele comer junto con su hijo mirando la TV/celular</w:t>
            </w:r>
          </w:p>
          <w:p w14:paraId="4F29B1D5" w14:textId="4AB7C793"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-Busca lugares para compartir con otros padres porque prefiere que desde muy pequeño su hijo este con niños de su edad.</w:t>
            </w:r>
          </w:p>
          <w:p w14:paraId="0D981E36" w14:textId="0770414D"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-Pasa jugando con su hijo durante el día</w:t>
            </w:r>
          </w:p>
          <w:p w14:paraId="1FCBAB53" w14:textId="77777777"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0 a 5 veces</w:t>
            </w:r>
          </w:p>
          <w:p w14:paraId="63786159" w14:textId="77777777"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6 a 10 veces</w:t>
            </w:r>
          </w:p>
          <w:p w14:paraId="1C3B7724" w14:textId="77777777"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11 a 15 veces</w:t>
            </w:r>
          </w:p>
          <w:p w14:paraId="30565175" w14:textId="7885D3DA"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-Extiende usted una actividad si ve que a su hijo le agrada.</w:t>
            </w:r>
          </w:p>
          <w:p w14:paraId="7A7FC3E0" w14:textId="411D4AD5"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-Fomenta el juego de su hijo cambiando siempre objetos y materiales</w:t>
            </w:r>
          </w:p>
          <w:p w14:paraId="128A686E" w14:textId="1BCC91F1" w:rsidR="003552D9" w:rsidRPr="00146B13" w:rsidRDefault="003552D9" w:rsidP="003552D9">
            <w:pPr>
              <w:pStyle w:val="Sinespaciado"/>
              <w:rPr>
                <w:rFonts w:ascii="Arial" w:hAnsi="Arial" w:cs="Arial"/>
                <w:b w:val="0"/>
                <w:bCs w:val="0"/>
                <w:color w:val="000000" w:themeColor="text1"/>
              </w:rPr>
            </w:pPr>
            <w:r w:rsidRPr="00146B13">
              <w:rPr>
                <w:rFonts w:ascii="Arial" w:hAnsi="Arial" w:cs="Arial"/>
                <w:b w:val="0"/>
                <w:bCs w:val="0"/>
                <w:color w:val="000000" w:themeColor="text1"/>
              </w:rPr>
              <w:t>-Deja que su hijo explore las posibilidades de su propio cuerpo usando objetos.</w:t>
            </w:r>
          </w:p>
          <w:p w14:paraId="4943754A" w14:textId="120785BF" w:rsidR="008C1E95" w:rsidRPr="00230DFB" w:rsidRDefault="003552D9" w:rsidP="003552D9">
            <w:pPr>
              <w:pStyle w:val="Sinespaciado"/>
              <w:rPr>
                <w:rFonts w:ascii="Arial" w:hAnsi="Arial" w:cs="Arial"/>
                <w:color w:val="000000" w:themeColor="text1"/>
              </w:rPr>
            </w:pPr>
            <w:r>
              <w:rPr>
                <w:rFonts w:ascii="Arial" w:hAnsi="Arial" w:cs="Arial"/>
                <w:b w:val="0"/>
                <w:bCs w:val="0"/>
                <w:color w:val="000000" w:themeColor="text1"/>
              </w:rPr>
              <w:t>-</w:t>
            </w:r>
            <w:r w:rsidRPr="003552D9">
              <w:rPr>
                <w:rFonts w:ascii="Arial" w:hAnsi="Arial" w:cs="Arial"/>
                <w:b w:val="0"/>
                <w:bCs w:val="0"/>
                <w:color w:val="000000" w:themeColor="text1"/>
              </w:rPr>
              <w:t>Considera seguir el interés del niño la mayor parte del tiempo</w:t>
            </w:r>
          </w:p>
        </w:tc>
        <w:tc>
          <w:tcPr>
            <w:tcW w:w="2278" w:type="dxa"/>
          </w:tcPr>
          <w:p w14:paraId="58C26A12" w14:textId="74B72F67"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lastRenderedPageBreak/>
              <w:t>-</w:t>
            </w:r>
            <w:r w:rsidRPr="00850861">
              <w:rPr>
                <w:rFonts w:ascii="Arial" w:hAnsi="Arial" w:cs="Arial"/>
                <w:color w:val="000000" w:themeColor="text1"/>
              </w:rPr>
              <w:t xml:space="preserve">Le ofrece a su niño opciones de ropas cuando se va a vestir </w:t>
            </w:r>
          </w:p>
          <w:p w14:paraId="356C290E" w14:textId="32A269F8"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t>
            </w:r>
            <w:r w:rsidRPr="00850861">
              <w:rPr>
                <w:rFonts w:ascii="Arial" w:hAnsi="Arial" w:cs="Arial"/>
                <w:color w:val="000000" w:themeColor="text1"/>
              </w:rPr>
              <w:t xml:space="preserve"> Le muestra a su hijo como resolver un problema como desenroscar una tapa, hacer andar un juguete.</w:t>
            </w:r>
          </w:p>
          <w:p w14:paraId="116FC2E0" w14:textId="1BC82A22"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lastRenderedPageBreak/>
              <w:t>-</w:t>
            </w:r>
            <w:r w:rsidRPr="00850861">
              <w:rPr>
                <w:rFonts w:ascii="Arial" w:hAnsi="Arial" w:cs="Arial"/>
                <w:color w:val="000000" w:themeColor="text1"/>
              </w:rPr>
              <w:t xml:space="preserve"> Le habla cuando lo baña y le cuenta que están haciendo</w:t>
            </w:r>
          </w:p>
          <w:p w14:paraId="0793B51D" w14:textId="6905286D"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t>
            </w:r>
            <w:r w:rsidRPr="00850861">
              <w:rPr>
                <w:rFonts w:ascii="Arial" w:hAnsi="Arial" w:cs="Arial"/>
                <w:color w:val="000000" w:themeColor="text1"/>
              </w:rPr>
              <w:t xml:space="preserve"> Como sabe su hijo que el juego termino, elija una:</w:t>
            </w:r>
          </w:p>
          <w:p w14:paraId="4897D3AE" w14:textId="3EA358B9"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Le explica que van a hacer después de terminar.</w:t>
            </w:r>
          </w:p>
          <w:p w14:paraId="03A09241" w14:textId="1B8F8CC6"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Le hace algún gesto</w:t>
            </w:r>
          </w:p>
          <w:p w14:paraId="42178B80" w14:textId="77777777"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Le anticipa antes de terminar de jugar</w:t>
            </w:r>
          </w:p>
          <w:p w14:paraId="1C4F76B5" w14:textId="6D183A0E"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 xml:space="preserve"> </w:t>
            </w:r>
            <w:r>
              <w:rPr>
                <w:rFonts w:ascii="Arial" w:hAnsi="Arial" w:cs="Arial"/>
                <w:color w:val="000000" w:themeColor="text1"/>
              </w:rPr>
              <w:t>-</w:t>
            </w:r>
            <w:r w:rsidRPr="00850861">
              <w:rPr>
                <w:rFonts w:ascii="Arial" w:hAnsi="Arial" w:cs="Arial"/>
                <w:color w:val="000000" w:themeColor="text1"/>
              </w:rPr>
              <w:t>Le habla para tranquilizarlo.</w:t>
            </w:r>
          </w:p>
          <w:p w14:paraId="2F89C2FD" w14:textId="557818C8"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 xml:space="preserve"> </w:t>
            </w:r>
            <w:r>
              <w:rPr>
                <w:rFonts w:ascii="Arial" w:hAnsi="Arial" w:cs="Arial"/>
                <w:color w:val="000000" w:themeColor="text1"/>
              </w:rPr>
              <w:t>-</w:t>
            </w:r>
            <w:r w:rsidRPr="00850861">
              <w:rPr>
                <w:rFonts w:ascii="Arial" w:hAnsi="Arial" w:cs="Arial"/>
                <w:color w:val="000000" w:themeColor="text1"/>
              </w:rPr>
              <w:t>Le explica a su hijo cuando van a hacer algún cambio en la rutina del día.</w:t>
            </w:r>
          </w:p>
          <w:p w14:paraId="530A3774" w14:textId="7B5B877F"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 xml:space="preserve"> </w:t>
            </w:r>
            <w:r>
              <w:rPr>
                <w:rFonts w:ascii="Arial" w:hAnsi="Arial" w:cs="Arial"/>
                <w:color w:val="000000" w:themeColor="text1"/>
              </w:rPr>
              <w:t>-</w:t>
            </w:r>
            <w:r w:rsidRPr="00850861">
              <w:rPr>
                <w:rFonts w:ascii="Arial" w:hAnsi="Arial" w:cs="Arial"/>
                <w:color w:val="000000" w:themeColor="text1"/>
              </w:rPr>
              <w:t>Le dice características de las cosas para que vaya sabiendo como se llaman o como son (uso, color, forma, tamaño, nombre).</w:t>
            </w:r>
          </w:p>
          <w:p w14:paraId="49FE4B49" w14:textId="016A00FC"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850861">
              <w:rPr>
                <w:rFonts w:ascii="Arial" w:hAnsi="Arial" w:cs="Arial"/>
                <w:color w:val="000000" w:themeColor="text1"/>
              </w:rPr>
              <w:t xml:space="preserve"> </w:t>
            </w:r>
            <w:r>
              <w:rPr>
                <w:rFonts w:ascii="Arial" w:hAnsi="Arial" w:cs="Arial"/>
                <w:color w:val="000000" w:themeColor="text1"/>
              </w:rPr>
              <w:t>-</w:t>
            </w:r>
            <w:r w:rsidRPr="00850861">
              <w:rPr>
                <w:rFonts w:ascii="Arial" w:hAnsi="Arial" w:cs="Arial"/>
                <w:color w:val="000000" w:themeColor="text1"/>
              </w:rPr>
              <w:t>Responde con una frase que incluya una pregunta o un comentario, requiriendo una nueva respuesta por parte de su hijo.</w:t>
            </w:r>
          </w:p>
          <w:p w14:paraId="3B9B09CF" w14:textId="5AB4821C"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t>
            </w:r>
            <w:r w:rsidRPr="00850861">
              <w:rPr>
                <w:rFonts w:ascii="Arial" w:hAnsi="Arial" w:cs="Arial"/>
                <w:color w:val="000000" w:themeColor="text1"/>
              </w:rPr>
              <w:t>Usa un lenguaje que muestra expectativa o asombro para estimular y llamar la atención de su hijo</w:t>
            </w:r>
          </w:p>
          <w:p w14:paraId="45D41F51" w14:textId="59F05FB6" w:rsidR="00850861" w:rsidRPr="00850861"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t>
            </w:r>
            <w:r w:rsidRPr="00850861">
              <w:rPr>
                <w:rFonts w:ascii="Arial" w:hAnsi="Arial" w:cs="Arial"/>
                <w:color w:val="000000" w:themeColor="text1"/>
              </w:rPr>
              <w:t xml:space="preserve">Usa preferentemente pocas palabras sencillas que el niño ya conoce para facilitarle una explicación. </w:t>
            </w:r>
          </w:p>
          <w:p w14:paraId="57865145" w14:textId="273A08E2" w:rsidR="008C1E95" w:rsidRPr="00230DFB" w:rsidRDefault="00850861" w:rsidP="0085086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w:t>
            </w:r>
            <w:r w:rsidRPr="00850861">
              <w:rPr>
                <w:rFonts w:ascii="Arial" w:hAnsi="Arial" w:cs="Arial"/>
                <w:color w:val="000000" w:themeColor="text1"/>
              </w:rPr>
              <w:t xml:space="preserve">Usa palabras nuevas con su hijo </w:t>
            </w:r>
            <w:r w:rsidRPr="00850861">
              <w:rPr>
                <w:rFonts w:ascii="Arial" w:hAnsi="Arial" w:cs="Arial"/>
                <w:color w:val="000000" w:themeColor="text1"/>
              </w:rPr>
              <w:lastRenderedPageBreak/>
              <w:t xml:space="preserve">para que </w:t>
            </w:r>
            <w:r w:rsidR="00457E01" w:rsidRPr="00850861">
              <w:rPr>
                <w:rFonts w:ascii="Arial" w:hAnsi="Arial" w:cs="Arial"/>
                <w:color w:val="000000" w:themeColor="text1"/>
              </w:rPr>
              <w:t>comprenda,</w:t>
            </w:r>
            <w:r w:rsidRPr="00850861">
              <w:rPr>
                <w:rFonts w:ascii="Arial" w:hAnsi="Arial" w:cs="Arial"/>
                <w:color w:val="000000" w:themeColor="text1"/>
              </w:rPr>
              <w:t xml:space="preserve"> aunque el aun no las sepa decir.</w:t>
            </w:r>
          </w:p>
        </w:tc>
        <w:tc>
          <w:tcPr>
            <w:tcW w:w="2097" w:type="dxa"/>
          </w:tcPr>
          <w:p w14:paraId="39C4447F" w14:textId="22E64E77" w:rsidR="003552D9" w:rsidRPr="005B0280" w:rsidRDefault="003552D9" w:rsidP="005B028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B0280">
              <w:rPr>
                <w:rFonts w:ascii="Arial" w:hAnsi="Arial" w:cs="Arial"/>
              </w:rPr>
              <w:lastRenderedPageBreak/>
              <w:t>-Usa algún gesto o una frase para jugar con su hijo que ambos ya conocen y disfrutan juntos.</w:t>
            </w:r>
          </w:p>
          <w:p w14:paraId="3984868B" w14:textId="785D019F" w:rsidR="003552D9" w:rsidRPr="005B0280" w:rsidRDefault="003552D9" w:rsidP="005B028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B0280">
              <w:rPr>
                <w:rFonts w:ascii="Arial" w:hAnsi="Arial" w:cs="Arial"/>
              </w:rPr>
              <w:t xml:space="preserve">-Usa Gestos, expresiones faciales y entonación cuando </w:t>
            </w:r>
            <w:r w:rsidRPr="005B0280">
              <w:rPr>
                <w:rFonts w:ascii="Arial" w:hAnsi="Arial" w:cs="Arial"/>
              </w:rPr>
              <w:lastRenderedPageBreak/>
              <w:t>le cuenta cuentos</w:t>
            </w:r>
          </w:p>
          <w:p w14:paraId="2C2A4423" w14:textId="23141B29" w:rsidR="003552D9" w:rsidRPr="005B0280" w:rsidRDefault="003552D9" w:rsidP="005B028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B0280">
              <w:rPr>
                <w:rFonts w:ascii="Arial" w:hAnsi="Arial" w:cs="Arial"/>
              </w:rPr>
              <w:t xml:space="preserve"> -Para calmarlo prefiere distraerlo con otra cosa de la que estaba haciendo.</w:t>
            </w:r>
          </w:p>
          <w:p w14:paraId="6C84AAAF" w14:textId="5562CB09" w:rsidR="003552D9" w:rsidRPr="005B0280" w:rsidRDefault="003552D9" w:rsidP="005B028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B0280">
              <w:rPr>
                <w:rFonts w:ascii="Arial" w:hAnsi="Arial" w:cs="Arial"/>
              </w:rPr>
              <w:t>-Le enseña a su hijo que muestre lo que quiere porque el aún no usa palabras.</w:t>
            </w:r>
          </w:p>
          <w:p w14:paraId="3894EFB7" w14:textId="4A13FBA0" w:rsidR="003552D9" w:rsidRPr="005B0280" w:rsidRDefault="003552D9" w:rsidP="005B028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B0280">
              <w:rPr>
                <w:rFonts w:ascii="Arial" w:hAnsi="Arial" w:cs="Arial"/>
              </w:rPr>
              <w:t>-Le enseña a su hijo gestos como: saludar, pedir más, decir si-no, hacer silencio</w:t>
            </w:r>
          </w:p>
          <w:p w14:paraId="135305A4" w14:textId="7BA8FD6A" w:rsidR="008C1E95" w:rsidRPr="005B0280" w:rsidRDefault="003552D9" w:rsidP="005B0280">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5B0280">
              <w:rPr>
                <w:rFonts w:ascii="Arial" w:hAnsi="Arial" w:cs="Arial"/>
              </w:rPr>
              <w:t xml:space="preserve"> -Usa la voz para atraer la atención de su hijo a objetos o a sí mismo.</w:t>
            </w:r>
          </w:p>
        </w:tc>
        <w:tc>
          <w:tcPr>
            <w:tcW w:w="2343" w:type="dxa"/>
          </w:tcPr>
          <w:p w14:paraId="580A4185" w14:textId="6441D288"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lastRenderedPageBreak/>
              <w:t>-</w:t>
            </w:r>
            <w:r w:rsidRPr="00457E01">
              <w:rPr>
                <w:rFonts w:ascii="Arial" w:hAnsi="Arial" w:cs="Arial"/>
                <w:lang w:val="es-ES"/>
              </w:rPr>
              <w:t>Usa siempre los mismos horarios de las actividades durante el día para que su hijo se anticipe a las rutinas</w:t>
            </w:r>
          </w:p>
          <w:p w14:paraId="1C807305" w14:textId="4C369AC0"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57E01">
              <w:rPr>
                <w:rFonts w:ascii="Arial" w:hAnsi="Arial" w:cs="Arial"/>
                <w:lang w:val="es-ES"/>
              </w:rPr>
              <w:t xml:space="preserve"> </w:t>
            </w:r>
            <w:r>
              <w:rPr>
                <w:rFonts w:ascii="Arial" w:hAnsi="Arial" w:cs="Arial"/>
                <w:lang w:val="es-ES"/>
              </w:rPr>
              <w:t>-</w:t>
            </w:r>
            <w:r w:rsidRPr="00457E01">
              <w:rPr>
                <w:rFonts w:ascii="Arial" w:hAnsi="Arial" w:cs="Arial"/>
                <w:lang w:val="es-ES"/>
              </w:rPr>
              <w:t xml:space="preserve">Piensa actividades específicas para hacer con su hijo como hacer burbujas </w:t>
            </w:r>
            <w:r w:rsidRPr="00457E01">
              <w:rPr>
                <w:rFonts w:ascii="Arial" w:hAnsi="Arial" w:cs="Arial"/>
                <w:lang w:val="es-ES"/>
              </w:rPr>
              <w:lastRenderedPageBreak/>
              <w:t>o ir a la plaza.</w:t>
            </w:r>
          </w:p>
          <w:p w14:paraId="06C94948" w14:textId="65DB8E71"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w:t>
            </w:r>
            <w:r w:rsidRPr="00457E01">
              <w:rPr>
                <w:rFonts w:ascii="Arial" w:hAnsi="Arial" w:cs="Arial"/>
                <w:lang w:val="es-ES"/>
              </w:rPr>
              <w:t>Crea una rutina como la hora para jugar o la hora de salir de paseo</w:t>
            </w:r>
          </w:p>
          <w:p w14:paraId="730D070D" w14:textId="32F464F6"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w:t>
            </w:r>
            <w:r w:rsidRPr="00457E01">
              <w:rPr>
                <w:rFonts w:ascii="Arial" w:hAnsi="Arial" w:cs="Arial"/>
                <w:lang w:val="es-ES"/>
              </w:rPr>
              <w:t>Le pone videos musicales o dibujos animados en el celular para que disfrute mejor de la hora del baño.</w:t>
            </w:r>
          </w:p>
          <w:p w14:paraId="55D46AE4" w14:textId="64D1F806"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w:t>
            </w:r>
            <w:r w:rsidRPr="00457E01">
              <w:rPr>
                <w:rFonts w:ascii="Arial" w:hAnsi="Arial" w:cs="Arial"/>
                <w:lang w:val="es-ES"/>
              </w:rPr>
              <w:t xml:space="preserve">Busca videos interactivos y se los muestra para que su hijo aprenda a comportarse adecuadamente. </w:t>
            </w:r>
          </w:p>
          <w:p w14:paraId="51159FB1" w14:textId="6624E308"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457E01">
              <w:rPr>
                <w:rFonts w:ascii="Arial" w:hAnsi="Arial" w:cs="Arial"/>
                <w:lang w:val="es-ES"/>
              </w:rPr>
              <w:t xml:space="preserve"> </w:t>
            </w:r>
            <w:r>
              <w:rPr>
                <w:rFonts w:ascii="Arial" w:hAnsi="Arial" w:cs="Arial"/>
                <w:lang w:val="es-ES"/>
              </w:rPr>
              <w:t>-</w:t>
            </w:r>
            <w:r w:rsidRPr="00457E01">
              <w:rPr>
                <w:rFonts w:ascii="Arial" w:hAnsi="Arial" w:cs="Arial"/>
                <w:lang w:val="es-ES"/>
              </w:rPr>
              <w:t>Busca juguetes o juegos nuevos para que se interese en jugar y divertirse.</w:t>
            </w:r>
          </w:p>
          <w:p w14:paraId="459C3499" w14:textId="3026967B" w:rsidR="00457E01" w:rsidRPr="00457E01"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w:t>
            </w:r>
            <w:r w:rsidRPr="00457E01">
              <w:rPr>
                <w:rFonts w:ascii="Arial" w:hAnsi="Arial" w:cs="Arial"/>
                <w:lang w:val="es-ES"/>
              </w:rPr>
              <w:t xml:space="preserve"> Le ofrece regularmente la Tablet/celular porque es lo que más le gusta.</w:t>
            </w:r>
          </w:p>
          <w:p w14:paraId="1E9F90B0" w14:textId="5367A7BA" w:rsidR="00565EB2" w:rsidRPr="00E2237E" w:rsidRDefault="00457E01" w:rsidP="00457E01">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r>
              <w:rPr>
                <w:rFonts w:ascii="Arial" w:hAnsi="Arial" w:cs="Arial"/>
                <w:lang w:val="es-ES"/>
              </w:rPr>
              <w:t>-</w:t>
            </w:r>
            <w:r w:rsidRPr="00457E01">
              <w:rPr>
                <w:rFonts w:ascii="Arial" w:hAnsi="Arial" w:cs="Arial"/>
                <w:lang w:val="es-ES"/>
              </w:rPr>
              <w:t>Cuando viaja para que no se fastidie usa generalmente el celular así se distrae.</w:t>
            </w:r>
          </w:p>
        </w:tc>
      </w:tr>
    </w:tbl>
    <w:bookmarkEnd w:id="44"/>
    <w:p w14:paraId="71A18E15" w14:textId="2A7DC0DC" w:rsidR="000F7A16" w:rsidRDefault="003A0CDE" w:rsidP="00D9281A">
      <w:pPr>
        <w:spacing w:line="360" w:lineRule="auto"/>
        <w:jc w:val="both"/>
        <w:rPr>
          <w:rFonts w:ascii="Arial" w:hAnsi="Arial" w:cs="Arial"/>
          <w:b/>
          <w:sz w:val="24"/>
          <w:szCs w:val="24"/>
        </w:rPr>
      </w:pPr>
      <w:r>
        <w:rPr>
          <w:rFonts w:ascii="Arial" w:hAnsi="Arial" w:cs="Arial"/>
          <w:b/>
          <w:sz w:val="24"/>
          <w:szCs w:val="24"/>
        </w:rPr>
        <w:lastRenderedPageBreak/>
        <w:t xml:space="preserve"> </w:t>
      </w:r>
    </w:p>
    <w:p w14:paraId="2626D1A1" w14:textId="46761621" w:rsidR="000F7A16" w:rsidRPr="008C1E95" w:rsidRDefault="000F7A16" w:rsidP="000F7A16">
      <w:pPr>
        <w:spacing w:line="360" w:lineRule="auto"/>
        <w:jc w:val="both"/>
        <w:rPr>
          <w:rFonts w:ascii="Arial" w:hAnsi="Arial" w:cs="Arial"/>
          <w:b/>
          <w:sz w:val="24"/>
          <w:szCs w:val="24"/>
        </w:rPr>
      </w:pPr>
      <w:r w:rsidRPr="00D92BF7">
        <w:rPr>
          <w:rFonts w:ascii="Arial" w:hAnsi="Arial" w:cs="Arial"/>
          <w:sz w:val="24"/>
          <w:szCs w:val="24"/>
        </w:rPr>
        <w:t>Organización según l</w:t>
      </w:r>
      <w:r>
        <w:rPr>
          <w:rFonts w:ascii="Arial" w:hAnsi="Arial" w:cs="Arial"/>
          <w:sz w:val="24"/>
          <w:szCs w:val="24"/>
        </w:rPr>
        <w:t>os ítems que se presentan en el protocolo</w:t>
      </w:r>
      <w:r w:rsidR="00DE09F0">
        <w:rPr>
          <w:rFonts w:ascii="Arial" w:hAnsi="Arial" w:cs="Arial"/>
          <w:sz w:val="24"/>
          <w:szCs w:val="24"/>
        </w:rPr>
        <w:t xml:space="preserve"> dirigido a los padres/adultos cuidadores</w:t>
      </w:r>
      <w:r w:rsidR="00FC6B46">
        <w:rPr>
          <w:rFonts w:ascii="Arial" w:hAnsi="Arial" w:cs="Arial"/>
          <w:sz w:val="24"/>
          <w:szCs w:val="24"/>
        </w:rPr>
        <w:t xml:space="preserve"> y que se explicitara en el esquema de resultados</w:t>
      </w:r>
      <w:r w:rsidR="001405C3">
        <w:rPr>
          <w:rFonts w:ascii="Arial" w:hAnsi="Arial" w:cs="Arial"/>
          <w:sz w:val="24"/>
          <w:szCs w:val="24"/>
        </w:rPr>
        <w:t xml:space="preserve"> de la Aap</w:t>
      </w:r>
      <w:r w:rsidRPr="00D92BF7">
        <w:rPr>
          <w:rFonts w:ascii="Arial" w:hAnsi="Arial" w:cs="Arial"/>
          <w:sz w:val="24"/>
          <w:szCs w:val="24"/>
        </w:rPr>
        <w:t>:</w:t>
      </w:r>
      <w:r w:rsidRPr="006C0E52">
        <w:t xml:space="preserve"> </w:t>
      </w:r>
    </w:p>
    <w:tbl>
      <w:tblPr>
        <w:tblStyle w:val="Listaclara-nfasis2"/>
        <w:tblW w:w="0" w:type="auto"/>
        <w:tblLook w:val="04A0" w:firstRow="1" w:lastRow="0" w:firstColumn="1" w:lastColumn="0" w:noHBand="0" w:noVBand="1"/>
      </w:tblPr>
      <w:tblGrid>
        <w:gridCol w:w="2407"/>
        <w:gridCol w:w="2509"/>
        <w:gridCol w:w="2138"/>
        <w:gridCol w:w="1701"/>
      </w:tblGrid>
      <w:tr w:rsidR="000F7A16" w:rsidRPr="00571174" w14:paraId="3844B4DC" w14:textId="77777777" w:rsidTr="008E0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44CFBA" w14:textId="77777777" w:rsidR="000F7A16" w:rsidRPr="006364CD" w:rsidRDefault="000F7A16" w:rsidP="008E0317">
            <w:pPr>
              <w:pStyle w:val="Sinespaciado"/>
              <w:rPr>
                <w:rFonts w:ascii="Arial" w:hAnsi="Arial" w:cs="Arial"/>
              </w:rPr>
            </w:pPr>
            <w:r w:rsidRPr="006364CD">
              <w:rPr>
                <w:rFonts w:ascii="Arial" w:hAnsi="Arial" w:cs="Arial"/>
              </w:rPr>
              <w:t xml:space="preserve">Núcleo sobre </w:t>
            </w:r>
            <w:r>
              <w:rPr>
                <w:rFonts w:ascii="Arial" w:hAnsi="Arial" w:cs="Arial"/>
              </w:rPr>
              <w:t>la calidad preverbal</w:t>
            </w:r>
          </w:p>
        </w:tc>
        <w:tc>
          <w:tcPr>
            <w:tcW w:w="2509" w:type="dxa"/>
          </w:tcPr>
          <w:p w14:paraId="7CE1DBEC" w14:textId="77777777" w:rsidR="000F7A16" w:rsidRPr="006364CD" w:rsidRDefault="000F7A16"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sidRPr="006364CD">
              <w:rPr>
                <w:rFonts w:ascii="Arial" w:hAnsi="Arial" w:cs="Arial"/>
              </w:rPr>
              <w:t xml:space="preserve">Núcleo sobre </w:t>
            </w:r>
            <w:r>
              <w:rPr>
                <w:rFonts w:ascii="Arial" w:hAnsi="Arial" w:cs="Arial"/>
              </w:rPr>
              <w:t xml:space="preserve">el  </w:t>
            </w:r>
            <w:r w:rsidRPr="006364CD">
              <w:rPr>
                <w:rFonts w:ascii="Arial" w:hAnsi="Arial" w:cs="Arial"/>
              </w:rPr>
              <w:t>intercambio comunicacional</w:t>
            </w:r>
          </w:p>
        </w:tc>
        <w:tc>
          <w:tcPr>
            <w:tcW w:w="2138" w:type="dxa"/>
          </w:tcPr>
          <w:p w14:paraId="7FBEE644" w14:textId="77777777" w:rsidR="000F7A16" w:rsidRPr="006364CD" w:rsidRDefault="000F7A16"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sidRPr="006364CD">
              <w:rPr>
                <w:rFonts w:ascii="Arial" w:hAnsi="Arial" w:cs="Arial"/>
              </w:rPr>
              <w:t>Núcleo sobre la calidad de la interacción</w:t>
            </w:r>
            <w:r>
              <w:rPr>
                <w:rFonts w:ascii="Arial" w:hAnsi="Arial" w:cs="Arial"/>
              </w:rPr>
              <w:t xml:space="preserve"> </w:t>
            </w:r>
          </w:p>
        </w:tc>
        <w:tc>
          <w:tcPr>
            <w:tcW w:w="1701" w:type="dxa"/>
          </w:tcPr>
          <w:p w14:paraId="5994B085" w14:textId="77777777" w:rsidR="000F7A16" w:rsidRPr="006364CD" w:rsidRDefault="000F7A16"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Núcleo sobre el ambiente</w:t>
            </w:r>
          </w:p>
        </w:tc>
      </w:tr>
      <w:tr w:rsidR="000F7A16" w:rsidRPr="00571174" w14:paraId="215E39C7" w14:textId="77777777" w:rsidTr="008E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73E4B76" w14:textId="0A2A19F5" w:rsidR="000F7A16" w:rsidRPr="000655E3" w:rsidRDefault="000F7A16" w:rsidP="008E0317">
            <w:pPr>
              <w:pStyle w:val="Sinespaciado"/>
              <w:rPr>
                <w:rFonts w:ascii="Arial" w:hAnsi="Arial" w:cs="Arial"/>
                <w:b w:val="0"/>
                <w:bCs w:val="0"/>
              </w:rPr>
            </w:pPr>
            <w:r w:rsidRPr="000F7A16">
              <w:rPr>
                <w:rFonts w:ascii="Arial" w:hAnsi="Arial" w:cs="Arial"/>
                <w:b w:val="0"/>
                <w:bCs w:val="0"/>
              </w:rPr>
              <w:t>Ítem</w:t>
            </w:r>
            <w:r w:rsidR="0087446F">
              <w:rPr>
                <w:rFonts w:ascii="Arial" w:hAnsi="Arial" w:cs="Arial"/>
                <w:b w:val="0"/>
                <w:bCs w:val="0"/>
              </w:rPr>
              <w:t xml:space="preserve"> </w:t>
            </w:r>
            <w:r w:rsidR="0087446F" w:rsidRPr="0087446F">
              <w:rPr>
                <w:rFonts w:ascii="Arial" w:hAnsi="Arial" w:cs="Arial"/>
                <w:b w:val="0"/>
                <w:bCs w:val="0"/>
              </w:rPr>
              <w:t>C- Como se entiende con su hijo.</w:t>
            </w:r>
          </w:p>
        </w:tc>
        <w:tc>
          <w:tcPr>
            <w:tcW w:w="2509" w:type="dxa"/>
          </w:tcPr>
          <w:p w14:paraId="41BBA7D0" w14:textId="0B7C4DCB" w:rsidR="000F7A16" w:rsidRPr="00571174" w:rsidRDefault="000F7A16"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Ítem </w:t>
            </w:r>
            <w:r w:rsidRPr="000F7A16">
              <w:rPr>
                <w:rFonts w:ascii="Arial" w:hAnsi="Arial" w:cs="Arial"/>
              </w:rPr>
              <w:t>A-La comunicación entre usted y su niño/a</w:t>
            </w:r>
          </w:p>
        </w:tc>
        <w:tc>
          <w:tcPr>
            <w:tcW w:w="2138" w:type="dxa"/>
          </w:tcPr>
          <w:p w14:paraId="6BCF2DB5" w14:textId="35AC8D66" w:rsidR="000F7A16" w:rsidRPr="000655E3" w:rsidRDefault="000F7A16"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sidRPr="000F7A16">
              <w:rPr>
                <w:rFonts w:ascii="Arial" w:hAnsi="Arial" w:cs="Arial"/>
              </w:rPr>
              <w:t>Ítem</w:t>
            </w:r>
            <w:r w:rsidR="0087446F">
              <w:rPr>
                <w:rFonts w:ascii="Arial" w:hAnsi="Arial" w:cs="Arial"/>
              </w:rPr>
              <w:t xml:space="preserve"> </w:t>
            </w:r>
            <w:r w:rsidR="0087446F" w:rsidRPr="0087446F">
              <w:rPr>
                <w:rFonts w:ascii="Arial" w:hAnsi="Arial" w:cs="Arial"/>
              </w:rPr>
              <w:t>D- La interacción entre usted y su niño/a.</w:t>
            </w:r>
          </w:p>
        </w:tc>
        <w:tc>
          <w:tcPr>
            <w:tcW w:w="1701" w:type="dxa"/>
          </w:tcPr>
          <w:p w14:paraId="19A9C7AF" w14:textId="7029C357" w:rsidR="000F7A16" w:rsidRPr="006C0E52" w:rsidRDefault="000F7A16"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0F7A16">
              <w:rPr>
                <w:rFonts w:ascii="Arial" w:hAnsi="Arial" w:cs="Arial"/>
              </w:rPr>
              <w:t>Ítem</w:t>
            </w:r>
            <w:r w:rsidR="0087446F">
              <w:rPr>
                <w:rFonts w:ascii="Arial" w:hAnsi="Arial" w:cs="Arial"/>
              </w:rPr>
              <w:t xml:space="preserve"> </w:t>
            </w:r>
            <w:r w:rsidR="0087446F" w:rsidRPr="0087446F">
              <w:rPr>
                <w:rFonts w:ascii="Arial" w:hAnsi="Arial" w:cs="Arial"/>
              </w:rPr>
              <w:t>B- El ambiente de su hijo pequeño.</w:t>
            </w:r>
          </w:p>
        </w:tc>
      </w:tr>
    </w:tbl>
    <w:p w14:paraId="5A414036" w14:textId="5C997A24" w:rsidR="00B553FC" w:rsidRDefault="00B553FC" w:rsidP="00D9281A">
      <w:pPr>
        <w:spacing w:line="360" w:lineRule="auto"/>
        <w:jc w:val="both"/>
        <w:rPr>
          <w:rFonts w:ascii="Arial" w:hAnsi="Arial" w:cs="Arial"/>
          <w:b/>
          <w:sz w:val="24"/>
          <w:szCs w:val="24"/>
        </w:rPr>
      </w:pPr>
    </w:p>
    <w:p w14:paraId="452B3B22" w14:textId="7380E693" w:rsidR="003A0CDE" w:rsidRPr="001B76C9" w:rsidRDefault="003A0CDE" w:rsidP="003A0CDE">
      <w:pPr>
        <w:spacing w:line="360" w:lineRule="auto"/>
        <w:jc w:val="both"/>
        <w:rPr>
          <w:rFonts w:ascii="Arial" w:hAnsi="Arial" w:cs="Arial"/>
          <w:bCs/>
          <w:color w:val="FF0000"/>
          <w:sz w:val="24"/>
          <w:szCs w:val="24"/>
        </w:rPr>
      </w:pPr>
      <w:r w:rsidRPr="003A0CDE">
        <w:rPr>
          <w:rFonts w:ascii="Arial" w:hAnsi="Arial" w:cs="Arial"/>
          <w:bCs/>
          <w:sz w:val="24"/>
          <w:szCs w:val="24"/>
        </w:rPr>
        <w:t>Cuadro general de perfil de</w:t>
      </w:r>
      <w:r>
        <w:rPr>
          <w:rFonts w:ascii="Arial" w:hAnsi="Arial" w:cs="Arial"/>
          <w:bCs/>
          <w:sz w:val="24"/>
          <w:szCs w:val="24"/>
        </w:rPr>
        <w:t>l</w:t>
      </w:r>
      <w:r w:rsidRPr="003A0CDE">
        <w:rPr>
          <w:rFonts w:ascii="Arial" w:hAnsi="Arial" w:cs="Arial"/>
          <w:bCs/>
          <w:sz w:val="24"/>
          <w:szCs w:val="24"/>
        </w:rPr>
        <w:t xml:space="preserve"> adulto</w:t>
      </w:r>
      <w:r>
        <w:rPr>
          <w:rFonts w:ascii="Arial" w:hAnsi="Arial" w:cs="Arial"/>
          <w:bCs/>
          <w:sz w:val="24"/>
          <w:szCs w:val="24"/>
        </w:rPr>
        <w:t xml:space="preserve"> </w:t>
      </w:r>
      <w:r w:rsidR="004D0D34">
        <w:rPr>
          <w:rFonts w:ascii="Arial" w:hAnsi="Arial" w:cs="Arial"/>
          <w:bCs/>
          <w:sz w:val="24"/>
          <w:szCs w:val="24"/>
        </w:rPr>
        <w:t>de acuerdo al puntaje que arroje</w:t>
      </w:r>
      <w:r w:rsidR="00FC6B46">
        <w:rPr>
          <w:rFonts w:ascii="Arial" w:hAnsi="Arial" w:cs="Arial"/>
          <w:bCs/>
          <w:sz w:val="24"/>
          <w:szCs w:val="24"/>
        </w:rPr>
        <w:t>. Nivel de desempeño</w:t>
      </w:r>
      <w:r w:rsidR="004D0D34">
        <w:rPr>
          <w:rFonts w:ascii="Arial" w:hAnsi="Arial" w:cs="Arial"/>
          <w:bCs/>
          <w:sz w:val="24"/>
          <w:szCs w:val="24"/>
        </w:rPr>
        <w:t>:</w:t>
      </w:r>
    </w:p>
    <w:tbl>
      <w:tblPr>
        <w:tblStyle w:val="Listaclara-nfasis2"/>
        <w:tblW w:w="0" w:type="auto"/>
        <w:tblLook w:val="04A0" w:firstRow="1" w:lastRow="0" w:firstColumn="1" w:lastColumn="0" w:noHBand="0" w:noVBand="1"/>
      </w:tblPr>
      <w:tblGrid>
        <w:gridCol w:w="1806"/>
        <w:gridCol w:w="2449"/>
        <w:gridCol w:w="2410"/>
        <w:gridCol w:w="2268"/>
      </w:tblGrid>
      <w:tr w:rsidR="00832325" w:rsidRPr="00571174" w14:paraId="4EC8C4E5" w14:textId="77777777" w:rsidTr="008F4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AC2F26D" w14:textId="16B2F39D" w:rsidR="00832325" w:rsidRPr="006364CD" w:rsidRDefault="008D06B6" w:rsidP="008E0317">
            <w:pPr>
              <w:pStyle w:val="Sinespaciado"/>
              <w:rPr>
                <w:rFonts w:ascii="Arial" w:hAnsi="Arial" w:cs="Arial"/>
              </w:rPr>
            </w:pPr>
            <w:r>
              <w:rPr>
                <w:rFonts w:ascii="Arial" w:hAnsi="Arial" w:cs="Arial"/>
              </w:rPr>
              <w:t>Ítems y estrategia indagada</w:t>
            </w:r>
          </w:p>
        </w:tc>
        <w:tc>
          <w:tcPr>
            <w:tcW w:w="2449" w:type="dxa"/>
          </w:tcPr>
          <w:p w14:paraId="33C906C7" w14:textId="77777777" w:rsidR="007D3981" w:rsidRDefault="00832325"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Porcentaje alto</w:t>
            </w:r>
          </w:p>
          <w:p w14:paraId="03DB2667" w14:textId="52F2D61C" w:rsidR="00832325" w:rsidRPr="006364CD" w:rsidRDefault="00832325"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7D3981">
              <w:rPr>
                <w:rFonts w:ascii="Arial" w:hAnsi="Arial" w:cs="Arial"/>
              </w:rPr>
              <w:t>%&gt;6</w:t>
            </w:r>
            <w:r w:rsidR="00105E67">
              <w:rPr>
                <w:rFonts w:ascii="Arial" w:hAnsi="Arial" w:cs="Arial"/>
              </w:rPr>
              <w:t>0</w:t>
            </w:r>
          </w:p>
        </w:tc>
        <w:tc>
          <w:tcPr>
            <w:tcW w:w="2410" w:type="dxa"/>
          </w:tcPr>
          <w:p w14:paraId="4CAE3836" w14:textId="77777777" w:rsidR="00832325" w:rsidRDefault="00832325"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Porcentaje medio</w:t>
            </w:r>
          </w:p>
          <w:p w14:paraId="051C2960" w14:textId="2A044075" w:rsidR="007D3981" w:rsidRDefault="007D3981"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4</w:t>
            </w:r>
            <w:r w:rsidR="00105E67">
              <w:rPr>
                <w:rFonts w:ascii="Arial" w:hAnsi="Arial" w:cs="Arial"/>
              </w:rPr>
              <w:t>0</w:t>
            </w:r>
            <w:r>
              <w:rPr>
                <w:rFonts w:ascii="Arial" w:hAnsi="Arial" w:cs="Arial"/>
              </w:rPr>
              <w:t>- 6</w:t>
            </w:r>
            <w:r w:rsidR="00105E67">
              <w:rPr>
                <w:rFonts w:ascii="Arial" w:hAnsi="Arial" w:cs="Arial"/>
              </w:rPr>
              <w:t>0</w:t>
            </w:r>
          </w:p>
        </w:tc>
        <w:tc>
          <w:tcPr>
            <w:tcW w:w="2268" w:type="dxa"/>
          </w:tcPr>
          <w:p w14:paraId="280FEE9D" w14:textId="77777777" w:rsidR="00832325" w:rsidRDefault="00832325"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Porcentaje bajo</w:t>
            </w:r>
          </w:p>
          <w:p w14:paraId="095CF8FD" w14:textId="584B9B61" w:rsidR="007D3981" w:rsidRPr="006364CD" w:rsidRDefault="007D3981" w:rsidP="008E0317">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&lt;4</w:t>
            </w:r>
            <w:r w:rsidR="00105E67">
              <w:rPr>
                <w:rFonts w:ascii="Arial" w:hAnsi="Arial" w:cs="Arial"/>
              </w:rPr>
              <w:t>0</w:t>
            </w:r>
          </w:p>
        </w:tc>
      </w:tr>
      <w:tr w:rsidR="00832325" w:rsidRPr="00571174" w14:paraId="313C6397" w14:textId="77777777" w:rsidTr="008F4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89BB409" w14:textId="77777777" w:rsidR="004D286F" w:rsidRDefault="00832325" w:rsidP="008E0317">
            <w:pPr>
              <w:pStyle w:val="Sinespaciado"/>
              <w:rPr>
                <w:rFonts w:ascii="Arial" w:hAnsi="Arial" w:cs="Arial"/>
                <w:lang w:val="es-ES"/>
              </w:rPr>
            </w:pPr>
            <w:r w:rsidRPr="00832325">
              <w:rPr>
                <w:rFonts w:ascii="Arial" w:hAnsi="Arial" w:cs="Arial"/>
                <w:b w:val="0"/>
                <w:bCs w:val="0"/>
              </w:rPr>
              <w:t>A</w:t>
            </w:r>
            <w:r w:rsidR="008F4AC2">
              <w:rPr>
                <w:rFonts w:ascii="Arial" w:hAnsi="Arial" w:cs="Arial"/>
                <w:b w:val="0"/>
                <w:bCs w:val="0"/>
              </w:rPr>
              <w:t>.</w:t>
            </w:r>
            <w:r w:rsidR="008F4AC2" w:rsidRPr="008F4AC2">
              <w:rPr>
                <w:rFonts w:ascii="Arial" w:hAnsi="Arial" w:cs="Arial"/>
                <w:lang w:val="es-ES"/>
              </w:rPr>
              <w:t xml:space="preserve"> </w:t>
            </w:r>
            <w:r w:rsidR="008F4AC2" w:rsidRPr="008F4AC2">
              <w:rPr>
                <w:rFonts w:ascii="Arial" w:hAnsi="Arial" w:cs="Arial"/>
                <w:b w:val="0"/>
                <w:bCs w:val="0"/>
                <w:lang w:val="es-ES"/>
              </w:rPr>
              <w:t xml:space="preserve">La comunicación entre usted y </w:t>
            </w:r>
          </w:p>
          <w:p w14:paraId="6703E36C" w14:textId="148049CB" w:rsidR="00832325" w:rsidRPr="00832325" w:rsidRDefault="008F4AC2" w:rsidP="008E0317">
            <w:pPr>
              <w:pStyle w:val="Sinespaciado"/>
              <w:rPr>
                <w:rFonts w:ascii="Arial" w:hAnsi="Arial" w:cs="Arial"/>
                <w:b w:val="0"/>
                <w:bCs w:val="0"/>
              </w:rPr>
            </w:pPr>
            <w:r w:rsidRPr="008F4AC2">
              <w:rPr>
                <w:rFonts w:ascii="Arial" w:hAnsi="Arial" w:cs="Arial"/>
                <w:b w:val="0"/>
                <w:bCs w:val="0"/>
                <w:lang w:val="es-ES"/>
              </w:rPr>
              <w:t>su niño/a</w:t>
            </w:r>
            <w:r>
              <w:rPr>
                <w:rFonts w:ascii="Arial" w:hAnsi="Arial" w:cs="Arial"/>
                <w:b w:val="0"/>
                <w:bCs w:val="0"/>
                <w:lang w:val="es-ES"/>
              </w:rPr>
              <w:t>.</w:t>
            </w:r>
          </w:p>
          <w:p w14:paraId="5B1A4264" w14:textId="0E88F953" w:rsidR="00832325" w:rsidRPr="00832325" w:rsidRDefault="008F4AC2" w:rsidP="008E0317">
            <w:pPr>
              <w:pStyle w:val="Sinespaciado"/>
              <w:rPr>
                <w:rFonts w:ascii="Arial" w:hAnsi="Arial" w:cs="Arial"/>
                <w:b w:val="0"/>
                <w:bCs w:val="0"/>
              </w:rPr>
            </w:pPr>
            <w:r>
              <w:rPr>
                <w:rFonts w:ascii="Arial" w:hAnsi="Arial" w:cs="Arial"/>
                <w:b w:val="0"/>
                <w:bCs w:val="0"/>
              </w:rPr>
              <w:t>(</w:t>
            </w:r>
            <w:r w:rsidR="00832325" w:rsidRPr="00832325">
              <w:rPr>
                <w:rFonts w:ascii="Arial" w:hAnsi="Arial" w:cs="Arial"/>
                <w:b w:val="0"/>
                <w:bCs w:val="0"/>
              </w:rPr>
              <w:t>Intercambio comunicacional</w:t>
            </w:r>
            <w:r>
              <w:rPr>
                <w:rFonts w:ascii="Arial" w:hAnsi="Arial" w:cs="Arial"/>
                <w:b w:val="0"/>
                <w:bCs w:val="0"/>
              </w:rPr>
              <w:t>)</w:t>
            </w:r>
            <w:r w:rsidR="00832325" w:rsidRPr="00832325">
              <w:rPr>
                <w:rFonts w:ascii="Arial" w:hAnsi="Arial" w:cs="Arial"/>
                <w:b w:val="0"/>
                <w:bCs w:val="0"/>
              </w:rPr>
              <w:t xml:space="preserve"> </w:t>
            </w:r>
          </w:p>
        </w:tc>
        <w:tc>
          <w:tcPr>
            <w:tcW w:w="2449" w:type="dxa"/>
          </w:tcPr>
          <w:p w14:paraId="6C3C2786" w14:textId="08B837D7" w:rsidR="00832325" w:rsidRPr="000655E3" w:rsidRDefault="000A3322"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Optimiza considerablemente</w:t>
            </w:r>
          </w:p>
        </w:tc>
        <w:tc>
          <w:tcPr>
            <w:tcW w:w="2410" w:type="dxa"/>
          </w:tcPr>
          <w:p w14:paraId="76F70FC7" w14:textId="77777777" w:rsidR="000A3322" w:rsidRDefault="000A3322" w:rsidP="000A3322">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Logra</w:t>
            </w:r>
          </w:p>
          <w:p w14:paraId="5C9988BF" w14:textId="7F252F50" w:rsidR="00832325" w:rsidRDefault="000A3322" w:rsidP="000A3322">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Fomenta</w:t>
            </w:r>
          </w:p>
        </w:tc>
        <w:tc>
          <w:tcPr>
            <w:tcW w:w="2268" w:type="dxa"/>
          </w:tcPr>
          <w:p w14:paraId="5A81663F" w14:textId="246BF4C2" w:rsidR="00832325" w:rsidRPr="006C0E52" w:rsidRDefault="00832325"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presenta débil la </w:t>
            </w:r>
          </w:p>
        </w:tc>
      </w:tr>
      <w:tr w:rsidR="00832325" w:rsidRPr="00571174" w14:paraId="645C4B83" w14:textId="77777777" w:rsidTr="008F4AC2">
        <w:tc>
          <w:tcPr>
            <w:cnfStyle w:val="001000000000" w:firstRow="0" w:lastRow="0" w:firstColumn="1" w:lastColumn="0" w:oddVBand="0" w:evenVBand="0" w:oddHBand="0" w:evenHBand="0" w:firstRowFirstColumn="0" w:firstRowLastColumn="0" w:lastRowFirstColumn="0" w:lastRowLastColumn="0"/>
            <w:tcW w:w="1770" w:type="dxa"/>
          </w:tcPr>
          <w:p w14:paraId="12A2EDD7" w14:textId="24A0A207" w:rsidR="00832325" w:rsidRPr="00832325" w:rsidRDefault="00832325" w:rsidP="008E0317">
            <w:pPr>
              <w:pStyle w:val="Sinespaciado"/>
              <w:rPr>
                <w:rFonts w:ascii="Arial" w:hAnsi="Arial" w:cs="Arial"/>
                <w:b w:val="0"/>
                <w:bCs w:val="0"/>
              </w:rPr>
            </w:pPr>
            <w:r w:rsidRPr="00832325">
              <w:rPr>
                <w:rFonts w:ascii="Arial" w:hAnsi="Arial" w:cs="Arial"/>
                <w:b w:val="0"/>
                <w:bCs w:val="0"/>
              </w:rPr>
              <w:t>B.</w:t>
            </w:r>
            <w:r w:rsidR="008D06B6">
              <w:rPr>
                <w:rFonts w:ascii="Arial" w:hAnsi="Arial" w:cs="Arial"/>
                <w:b w:val="0"/>
                <w:bCs w:val="0"/>
              </w:rPr>
              <w:t xml:space="preserve"> </w:t>
            </w:r>
            <w:r w:rsidR="008D06B6" w:rsidRPr="008D06B6">
              <w:rPr>
                <w:rFonts w:ascii="Arial" w:hAnsi="Arial" w:cs="Arial"/>
                <w:b w:val="0"/>
                <w:bCs w:val="0"/>
                <w:lang w:val="es-ES"/>
              </w:rPr>
              <w:t>El ambiente de su hijo pequeño.</w:t>
            </w:r>
          </w:p>
          <w:p w14:paraId="2C32A8CD" w14:textId="7DE4D526" w:rsidR="00832325" w:rsidRPr="00832325" w:rsidRDefault="008F4AC2" w:rsidP="008E0317">
            <w:pPr>
              <w:pStyle w:val="Sinespaciado"/>
              <w:rPr>
                <w:rFonts w:ascii="Arial" w:hAnsi="Arial" w:cs="Arial"/>
                <w:b w:val="0"/>
                <w:bCs w:val="0"/>
              </w:rPr>
            </w:pPr>
            <w:r>
              <w:rPr>
                <w:rFonts w:ascii="Arial" w:hAnsi="Arial" w:cs="Arial"/>
                <w:b w:val="0"/>
                <w:bCs w:val="0"/>
              </w:rPr>
              <w:t>(</w:t>
            </w:r>
            <w:r w:rsidR="00832325" w:rsidRPr="00832325">
              <w:rPr>
                <w:rFonts w:ascii="Arial" w:hAnsi="Arial" w:cs="Arial"/>
                <w:b w:val="0"/>
                <w:bCs w:val="0"/>
              </w:rPr>
              <w:t>Estado del ambiente ofrecido</w:t>
            </w:r>
            <w:r>
              <w:rPr>
                <w:rFonts w:ascii="Arial" w:hAnsi="Arial" w:cs="Arial"/>
                <w:b w:val="0"/>
                <w:bCs w:val="0"/>
              </w:rPr>
              <w:t>)</w:t>
            </w:r>
            <w:r w:rsidR="00832325" w:rsidRPr="00832325">
              <w:rPr>
                <w:rFonts w:ascii="Arial" w:hAnsi="Arial" w:cs="Arial"/>
                <w:b w:val="0"/>
                <w:bCs w:val="0"/>
              </w:rPr>
              <w:t xml:space="preserve"> </w:t>
            </w:r>
          </w:p>
        </w:tc>
        <w:tc>
          <w:tcPr>
            <w:tcW w:w="2449" w:type="dxa"/>
          </w:tcPr>
          <w:p w14:paraId="2E8297B1" w14:textId="2D429848" w:rsidR="00832325" w:rsidRDefault="000A3322" w:rsidP="008E031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observa alta presencia de</w:t>
            </w:r>
          </w:p>
        </w:tc>
        <w:tc>
          <w:tcPr>
            <w:tcW w:w="2410" w:type="dxa"/>
          </w:tcPr>
          <w:p w14:paraId="03FDCEB4" w14:textId="77777777" w:rsidR="000A3322" w:rsidRDefault="000A3322" w:rsidP="000A3322">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Ofrece</w:t>
            </w:r>
          </w:p>
          <w:p w14:paraId="2999E284" w14:textId="3AEF7AA0" w:rsidR="00832325" w:rsidRDefault="000A3322" w:rsidP="000A3322">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Propicia</w:t>
            </w:r>
          </w:p>
        </w:tc>
        <w:tc>
          <w:tcPr>
            <w:tcW w:w="2268" w:type="dxa"/>
          </w:tcPr>
          <w:p w14:paraId="63022542" w14:textId="091FF22A" w:rsidR="00832325" w:rsidRDefault="00832325" w:rsidP="008E031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signos de ausencia o baja presencia de</w:t>
            </w:r>
          </w:p>
        </w:tc>
      </w:tr>
      <w:tr w:rsidR="00832325" w:rsidRPr="00571174" w14:paraId="3CCB8303" w14:textId="77777777" w:rsidTr="008F4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51F1549" w14:textId="77777777" w:rsidR="004D286F" w:rsidRDefault="00832325" w:rsidP="008E0317">
            <w:pPr>
              <w:pStyle w:val="Sinespaciado"/>
              <w:rPr>
                <w:rFonts w:ascii="Arial" w:hAnsi="Arial" w:cs="Arial"/>
                <w:lang w:val="es-ES"/>
              </w:rPr>
            </w:pPr>
            <w:r w:rsidRPr="00832325">
              <w:rPr>
                <w:rFonts w:ascii="Arial" w:hAnsi="Arial" w:cs="Arial"/>
                <w:b w:val="0"/>
                <w:bCs w:val="0"/>
              </w:rPr>
              <w:t>C.</w:t>
            </w:r>
            <w:r w:rsidR="004D286F">
              <w:rPr>
                <w:rFonts w:ascii="Arial" w:hAnsi="Arial" w:cs="Arial"/>
                <w:b w:val="0"/>
                <w:bCs w:val="0"/>
              </w:rPr>
              <w:t xml:space="preserve"> </w:t>
            </w:r>
            <w:r w:rsidR="004D286F" w:rsidRPr="004D286F">
              <w:rPr>
                <w:rFonts w:ascii="Arial" w:hAnsi="Arial" w:cs="Arial"/>
                <w:b w:val="0"/>
                <w:bCs w:val="0"/>
                <w:lang w:val="es-ES"/>
              </w:rPr>
              <w:t xml:space="preserve">Como se entiende con </w:t>
            </w:r>
          </w:p>
          <w:p w14:paraId="09F8D49A" w14:textId="656C41A4" w:rsidR="00832325" w:rsidRPr="00832325" w:rsidRDefault="004D286F" w:rsidP="008E0317">
            <w:pPr>
              <w:pStyle w:val="Sinespaciado"/>
              <w:rPr>
                <w:rFonts w:ascii="Arial" w:hAnsi="Arial" w:cs="Arial"/>
                <w:b w:val="0"/>
                <w:bCs w:val="0"/>
              </w:rPr>
            </w:pPr>
            <w:r w:rsidRPr="004D286F">
              <w:rPr>
                <w:rFonts w:ascii="Arial" w:hAnsi="Arial" w:cs="Arial"/>
                <w:b w:val="0"/>
                <w:bCs w:val="0"/>
                <w:lang w:val="es-ES"/>
              </w:rPr>
              <w:t>su hijo.</w:t>
            </w:r>
          </w:p>
          <w:p w14:paraId="617DE5E3" w14:textId="6CDF5D82" w:rsidR="00832325" w:rsidRPr="00832325" w:rsidRDefault="008F4AC2" w:rsidP="008E0317">
            <w:pPr>
              <w:pStyle w:val="Sinespaciado"/>
              <w:rPr>
                <w:rFonts w:ascii="Arial" w:hAnsi="Arial" w:cs="Arial"/>
                <w:b w:val="0"/>
                <w:bCs w:val="0"/>
              </w:rPr>
            </w:pPr>
            <w:r>
              <w:rPr>
                <w:rFonts w:ascii="Arial" w:hAnsi="Arial" w:cs="Arial"/>
                <w:b w:val="0"/>
                <w:bCs w:val="0"/>
              </w:rPr>
              <w:t>(</w:t>
            </w:r>
            <w:r w:rsidR="00832325" w:rsidRPr="00832325">
              <w:rPr>
                <w:rFonts w:ascii="Arial" w:hAnsi="Arial" w:cs="Arial"/>
                <w:b w:val="0"/>
                <w:bCs w:val="0"/>
              </w:rPr>
              <w:t>lenguaje preverbal</w:t>
            </w:r>
            <w:r>
              <w:rPr>
                <w:rFonts w:ascii="Arial" w:hAnsi="Arial" w:cs="Arial"/>
                <w:b w:val="0"/>
                <w:bCs w:val="0"/>
              </w:rPr>
              <w:t>)</w:t>
            </w:r>
          </w:p>
        </w:tc>
        <w:tc>
          <w:tcPr>
            <w:tcW w:w="2449" w:type="dxa"/>
          </w:tcPr>
          <w:p w14:paraId="35E918F8" w14:textId="6C7A53FA" w:rsidR="00832325" w:rsidRDefault="000A3322"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Excelente</w:t>
            </w:r>
          </w:p>
        </w:tc>
        <w:tc>
          <w:tcPr>
            <w:tcW w:w="2410" w:type="dxa"/>
          </w:tcPr>
          <w:p w14:paraId="2FEEBF8F" w14:textId="1A8BA469" w:rsidR="00832325" w:rsidRDefault="000A3322"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Logra</w:t>
            </w:r>
          </w:p>
        </w:tc>
        <w:tc>
          <w:tcPr>
            <w:tcW w:w="2268" w:type="dxa"/>
          </w:tcPr>
          <w:p w14:paraId="4A6FC453" w14:textId="0F93B0B5" w:rsidR="00832325" w:rsidRDefault="00832325" w:rsidP="008E031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Nivel bajo de</w:t>
            </w:r>
          </w:p>
        </w:tc>
      </w:tr>
      <w:tr w:rsidR="00832325" w:rsidRPr="00571174" w14:paraId="0C867DD5" w14:textId="77777777" w:rsidTr="008F4AC2">
        <w:tc>
          <w:tcPr>
            <w:cnfStyle w:val="001000000000" w:firstRow="0" w:lastRow="0" w:firstColumn="1" w:lastColumn="0" w:oddVBand="0" w:evenVBand="0" w:oddHBand="0" w:evenHBand="0" w:firstRowFirstColumn="0" w:firstRowLastColumn="0" w:lastRowFirstColumn="0" w:lastRowLastColumn="0"/>
            <w:tcW w:w="1770" w:type="dxa"/>
          </w:tcPr>
          <w:p w14:paraId="0CB78E44" w14:textId="77777777" w:rsidR="004D286F" w:rsidRDefault="00832325" w:rsidP="008E0317">
            <w:pPr>
              <w:pStyle w:val="Sinespaciado"/>
              <w:rPr>
                <w:rFonts w:ascii="Arial" w:hAnsi="Arial" w:cs="Arial"/>
                <w:lang w:val="es-ES"/>
              </w:rPr>
            </w:pPr>
            <w:r w:rsidRPr="00832325">
              <w:rPr>
                <w:rFonts w:ascii="Arial" w:hAnsi="Arial" w:cs="Arial"/>
                <w:b w:val="0"/>
                <w:bCs w:val="0"/>
              </w:rPr>
              <w:t>D.</w:t>
            </w:r>
            <w:r w:rsidR="004D286F">
              <w:rPr>
                <w:rFonts w:ascii="Arial" w:hAnsi="Arial" w:cs="Arial"/>
                <w:b w:val="0"/>
                <w:bCs w:val="0"/>
              </w:rPr>
              <w:t xml:space="preserve"> </w:t>
            </w:r>
            <w:r w:rsidR="004D286F" w:rsidRPr="004D286F">
              <w:rPr>
                <w:rFonts w:ascii="Arial" w:hAnsi="Arial" w:cs="Arial"/>
                <w:b w:val="0"/>
                <w:bCs w:val="0"/>
                <w:lang w:val="es-ES"/>
              </w:rPr>
              <w:t xml:space="preserve">La interacción </w:t>
            </w:r>
            <w:r w:rsidR="004D286F" w:rsidRPr="004D286F">
              <w:rPr>
                <w:rFonts w:ascii="Arial" w:hAnsi="Arial" w:cs="Arial"/>
                <w:b w:val="0"/>
                <w:bCs w:val="0"/>
                <w:lang w:val="es-ES"/>
              </w:rPr>
              <w:lastRenderedPageBreak/>
              <w:t xml:space="preserve">entre usted y </w:t>
            </w:r>
          </w:p>
          <w:p w14:paraId="25641898" w14:textId="17149C29" w:rsidR="00832325" w:rsidRPr="00832325" w:rsidRDefault="004D286F" w:rsidP="008E0317">
            <w:pPr>
              <w:pStyle w:val="Sinespaciado"/>
              <w:rPr>
                <w:rFonts w:ascii="Arial" w:hAnsi="Arial" w:cs="Arial"/>
                <w:b w:val="0"/>
                <w:bCs w:val="0"/>
              </w:rPr>
            </w:pPr>
            <w:r w:rsidRPr="004D286F">
              <w:rPr>
                <w:rFonts w:ascii="Arial" w:hAnsi="Arial" w:cs="Arial"/>
                <w:b w:val="0"/>
                <w:bCs w:val="0"/>
                <w:lang w:val="es-ES"/>
              </w:rPr>
              <w:t>su niño/a.</w:t>
            </w:r>
          </w:p>
          <w:p w14:paraId="0575007A" w14:textId="0AF64729" w:rsidR="00832325" w:rsidRPr="00832325" w:rsidRDefault="008F4AC2" w:rsidP="008E0317">
            <w:pPr>
              <w:pStyle w:val="Sinespaciado"/>
              <w:rPr>
                <w:rFonts w:ascii="Arial" w:hAnsi="Arial" w:cs="Arial"/>
                <w:b w:val="0"/>
                <w:bCs w:val="0"/>
              </w:rPr>
            </w:pPr>
            <w:r>
              <w:rPr>
                <w:rFonts w:ascii="Arial" w:hAnsi="Arial" w:cs="Arial"/>
                <w:b w:val="0"/>
                <w:bCs w:val="0"/>
              </w:rPr>
              <w:t>(</w:t>
            </w:r>
            <w:r w:rsidR="00832325" w:rsidRPr="00832325">
              <w:rPr>
                <w:rFonts w:ascii="Arial" w:hAnsi="Arial" w:cs="Arial"/>
                <w:b w:val="0"/>
                <w:bCs w:val="0"/>
              </w:rPr>
              <w:t>Interacción reciproca</w:t>
            </w:r>
            <w:r>
              <w:rPr>
                <w:rFonts w:ascii="Arial" w:hAnsi="Arial" w:cs="Arial"/>
                <w:b w:val="0"/>
                <w:bCs w:val="0"/>
              </w:rPr>
              <w:t>)</w:t>
            </w:r>
          </w:p>
        </w:tc>
        <w:tc>
          <w:tcPr>
            <w:tcW w:w="2449" w:type="dxa"/>
          </w:tcPr>
          <w:p w14:paraId="74A006F5" w14:textId="46DEE49B" w:rsidR="00832325" w:rsidRDefault="000A3322" w:rsidP="008E031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Nivel de eficacia alto que demuestra</w:t>
            </w:r>
          </w:p>
        </w:tc>
        <w:tc>
          <w:tcPr>
            <w:tcW w:w="2410" w:type="dxa"/>
          </w:tcPr>
          <w:p w14:paraId="72F9208E" w14:textId="27455771" w:rsidR="00832325" w:rsidRDefault="000A3322" w:rsidP="008E031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Logra</w:t>
            </w:r>
          </w:p>
        </w:tc>
        <w:tc>
          <w:tcPr>
            <w:tcW w:w="2268" w:type="dxa"/>
          </w:tcPr>
          <w:p w14:paraId="3A37DF83" w14:textId="7537A671" w:rsidR="00832325" w:rsidRDefault="00832325" w:rsidP="008E031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2475CF1" w14:textId="77777777" w:rsidR="00E16374" w:rsidRDefault="00E16374" w:rsidP="00D9281A">
      <w:pPr>
        <w:spacing w:line="360" w:lineRule="auto"/>
        <w:jc w:val="both"/>
        <w:rPr>
          <w:rFonts w:ascii="Arial" w:hAnsi="Arial" w:cs="Arial"/>
          <w:bCs/>
          <w:sz w:val="24"/>
          <w:szCs w:val="24"/>
        </w:rPr>
      </w:pPr>
    </w:p>
    <w:p w14:paraId="4464BF8C" w14:textId="4E857E33" w:rsidR="00D359E3" w:rsidRDefault="00D359E3" w:rsidP="00D9281A">
      <w:pPr>
        <w:spacing w:line="360" w:lineRule="auto"/>
        <w:jc w:val="both"/>
        <w:rPr>
          <w:rFonts w:ascii="Arial" w:hAnsi="Arial" w:cs="Arial"/>
          <w:bCs/>
          <w:sz w:val="24"/>
          <w:szCs w:val="24"/>
        </w:rPr>
      </w:pPr>
      <w:r>
        <w:rPr>
          <w:rFonts w:ascii="Arial" w:hAnsi="Arial" w:cs="Arial"/>
          <w:bCs/>
          <w:sz w:val="24"/>
          <w:szCs w:val="24"/>
        </w:rPr>
        <w:t>Ejemplo de disper</w:t>
      </w:r>
      <w:r w:rsidR="00E16374">
        <w:rPr>
          <w:rFonts w:ascii="Arial" w:hAnsi="Arial" w:cs="Arial"/>
          <w:bCs/>
          <w:sz w:val="24"/>
          <w:szCs w:val="24"/>
        </w:rPr>
        <w:t>s</w:t>
      </w:r>
      <w:r>
        <w:rPr>
          <w:rFonts w:ascii="Arial" w:hAnsi="Arial" w:cs="Arial"/>
          <w:bCs/>
          <w:sz w:val="24"/>
          <w:szCs w:val="24"/>
        </w:rPr>
        <w:t xml:space="preserve">igrama que </w:t>
      </w:r>
      <w:r w:rsidR="00551ADA">
        <w:rPr>
          <w:rFonts w:ascii="Arial" w:hAnsi="Arial" w:cs="Arial"/>
          <w:bCs/>
          <w:sz w:val="24"/>
          <w:szCs w:val="24"/>
        </w:rPr>
        <w:t xml:space="preserve">se </w:t>
      </w:r>
      <w:r>
        <w:rPr>
          <w:rFonts w:ascii="Arial" w:hAnsi="Arial" w:cs="Arial"/>
          <w:bCs/>
          <w:sz w:val="24"/>
          <w:szCs w:val="24"/>
        </w:rPr>
        <w:t>obtendría</w:t>
      </w:r>
      <w:r w:rsidR="00551ADA">
        <w:rPr>
          <w:rFonts w:ascii="Arial" w:hAnsi="Arial" w:cs="Arial"/>
          <w:bCs/>
          <w:sz w:val="24"/>
          <w:szCs w:val="24"/>
        </w:rPr>
        <w:t xml:space="preserve"> del reporte de</w:t>
      </w:r>
      <w:r>
        <w:rPr>
          <w:rFonts w:ascii="Arial" w:hAnsi="Arial" w:cs="Arial"/>
          <w:bCs/>
          <w:sz w:val="24"/>
          <w:szCs w:val="24"/>
        </w:rPr>
        <w:t xml:space="preserve"> los padres:</w:t>
      </w:r>
    </w:p>
    <w:p w14:paraId="49033914" w14:textId="7158367B" w:rsidR="00682AEF" w:rsidRDefault="00682AEF" w:rsidP="00D9281A">
      <w:pPr>
        <w:spacing w:line="360" w:lineRule="auto"/>
        <w:jc w:val="both"/>
        <w:rPr>
          <w:rFonts w:ascii="Arial" w:hAnsi="Arial" w:cs="Arial"/>
          <w:bCs/>
          <w:sz w:val="24"/>
          <w:szCs w:val="24"/>
        </w:rPr>
      </w:pPr>
      <w:r w:rsidRPr="006825E0">
        <w:rPr>
          <w:rFonts w:ascii="Book Antiqua" w:eastAsia="Calibri" w:hAnsi="Book Antiqua"/>
          <w:b/>
          <w:noProof/>
          <w:sz w:val="24"/>
          <w:szCs w:val="24"/>
        </w:rPr>
        <w:drawing>
          <wp:inline distT="0" distB="0" distL="0" distR="0" wp14:anchorId="3D0DCE6F" wp14:editId="1DC8C172">
            <wp:extent cx="5400675" cy="415290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43C522" w14:textId="14706E4E" w:rsidR="00D359E3" w:rsidRPr="00682AEF" w:rsidRDefault="00E574A8" w:rsidP="00682AEF">
      <w:pPr>
        <w:pStyle w:val="Sinespaciado"/>
        <w:rPr>
          <w:rFonts w:ascii="Arial" w:hAnsi="Arial" w:cs="Arial"/>
          <w:sz w:val="20"/>
          <w:szCs w:val="20"/>
        </w:rPr>
      </w:pPr>
      <w:r>
        <w:rPr>
          <w:rFonts w:ascii="Arial" w:hAnsi="Arial" w:cs="Arial"/>
          <w:sz w:val="20"/>
          <w:szCs w:val="20"/>
        </w:rPr>
        <w:t>Cuadro resumen de r</w:t>
      </w:r>
      <w:r w:rsidR="00682AEF" w:rsidRPr="00682AEF">
        <w:rPr>
          <w:rFonts w:ascii="Arial" w:hAnsi="Arial" w:cs="Arial"/>
          <w:sz w:val="20"/>
          <w:szCs w:val="20"/>
        </w:rPr>
        <w:t>e</w:t>
      </w:r>
      <w:r w:rsidR="00191534">
        <w:rPr>
          <w:rFonts w:ascii="Arial" w:hAnsi="Arial" w:cs="Arial"/>
          <w:sz w:val="20"/>
          <w:szCs w:val="20"/>
        </w:rPr>
        <w:t>sultados</w:t>
      </w:r>
    </w:p>
    <w:tbl>
      <w:tblPr>
        <w:tblStyle w:val="Tablaconcuadrcula"/>
        <w:tblW w:w="0" w:type="auto"/>
        <w:tblInd w:w="108" w:type="dxa"/>
        <w:tblLook w:val="04A0" w:firstRow="1" w:lastRow="0" w:firstColumn="1" w:lastColumn="0" w:noHBand="0" w:noVBand="1"/>
      </w:tblPr>
      <w:tblGrid>
        <w:gridCol w:w="3402"/>
        <w:gridCol w:w="1276"/>
        <w:gridCol w:w="992"/>
        <w:gridCol w:w="1560"/>
      </w:tblGrid>
      <w:tr w:rsidR="00191534" w:rsidRPr="00682AEF" w14:paraId="5D99AE6C" w14:textId="77777777" w:rsidTr="003F1DA2">
        <w:tc>
          <w:tcPr>
            <w:tcW w:w="3402" w:type="dxa"/>
          </w:tcPr>
          <w:p w14:paraId="7688A7DC" w14:textId="4A7621CA" w:rsidR="00191534" w:rsidRPr="00682AEF" w:rsidRDefault="00185751" w:rsidP="00682AEF">
            <w:pPr>
              <w:pStyle w:val="Sinespaciado"/>
              <w:rPr>
                <w:rFonts w:ascii="Arial" w:hAnsi="Arial" w:cs="Arial"/>
                <w:sz w:val="20"/>
                <w:szCs w:val="20"/>
                <w:lang w:val="es-ES"/>
              </w:rPr>
            </w:pPr>
            <w:r>
              <w:rPr>
                <w:rFonts w:ascii="Arial" w:hAnsi="Arial" w:cs="Arial"/>
                <w:sz w:val="20"/>
                <w:szCs w:val="20"/>
                <w:lang w:val="es-ES"/>
              </w:rPr>
              <w:t>Total,</w:t>
            </w:r>
            <w:r w:rsidR="00E32B8C">
              <w:rPr>
                <w:rFonts w:ascii="Arial" w:hAnsi="Arial" w:cs="Arial"/>
                <w:sz w:val="20"/>
                <w:szCs w:val="20"/>
                <w:lang w:val="es-ES"/>
              </w:rPr>
              <w:t xml:space="preserve"> del ítem  </w:t>
            </w:r>
          </w:p>
        </w:tc>
        <w:tc>
          <w:tcPr>
            <w:tcW w:w="1276" w:type="dxa"/>
          </w:tcPr>
          <w:p w14:paraId="739C890C" w14:textId="26BED8C6" w:rsidR="00191534" w:rsidRPr="00682AEF" w:rsidRDefault="008044D1" w:rsidP="00682AEF">
            <w:pPr>
              <w:pStyle w:val="Sinespaciado"/>
              <w:rPr>
                <w:rFonts w:ascii="Arial" w:hAnsi="Arial" w:cs="Arial"/>
                <w:sz w:val="20"/>
                <w:szCs w:val="20"/>
                <w:lang w:val="es-ES"/>
              </w:rPr>
            </w:pPr>
            <w:r>
              <w:rPr>
                <w:rFonts w:ascii="Arial" w:hAnsi="Arial" w:cs="Arial"/>
                <w:sz w:val="20"/>
                <w:szCs w:val="20"/>
                <w:lang w:val="es-ES"/>
              </w:rPr>
              <w:t>P</w:t>
            </w:r>
            <w:r w:rsidR="003F1DA2">
              <w:rPr>
                <w:rFonts w:ascii="Arial" w:hAnsi="Arial" w:cs="Arial"/>
                <w:sz w:val="20"/>
                <w:szCs w:val="20"/>
                <w:lang w:val="es-ES"/>
              </w:rPr>
              <w:t>.</w:t>
            </w:r>
            <w:r>
              <w:rPr>
                <w:rFonts w:ascii="Arial" w:hAnsi="Arial" w:cs="Arial"/>
                <w:sz w:val="20"/>
                <w:szCs w:val="20"/>
                <w:lang w:val="es-ES"/>
              </w:rPr>
              <w:t xml:space="preserve"> máximo</w:t>
            </w:r>
          </w:p>
        </w:tc>
        <w:tc>
          <w:tcPr>
            <w:tcW w:w="992" w:type="dxa"/>
          </w:tcPr>
          <w:p w14:paraId="57428160" w14:textId="3450465F" w:rsidR="00191534" w:rsidRPr="00682AEF" w:rsidRDefault="008044D1" w:rsidP="00682AEF">
            <w:pPr>
              <w:pStyle w:val="Sinespaciado"/>
              <w:rPr>
                <w:rFonts w:ascii="Arial" w:hAnsi="Arial" w:cs="Arial"/>
                <w:sz w:val="20"/>
                <w:szCs w:val="20"/>
                <w:lang w:val="es-ES"/>
              </w:rPr>
            </w:pPr>
            <w:r>
              <w:rPr>
                <w:rFonts w:ascii="Arial" w:hAnsi="Arial" w:cs="Arial"/>
                <w:sz w:val="20"/>
                <w:szCs w:val="20"/>
                <w:lang w:val="es-ES"/>
              </w:rPr>
              <w:t>P</w:t>
            </w:r>
            <w:r w:rsidR="003F1DA2">
              <w:rPr>
                <w:rFonts w:ascii="Arial" w:hAnsi="Arial" w:cs="Arial"/>
                <w:sz w:val="20"/>
                <w:szCs w:val="20"/>
                <w:lang w:val="es-ES"/>
              </w:rPr>
              <w:t>.</w:t>
            </w:r>
            <w:r>
              <w:rPr>
                <w:rFonts w:ascii="Arial" w:hAnsi="Arial" w:cs="Arial"/>
                <w:sz w:val="20"/>
                <w:szCs w:val="20"/>
                <w:lang w:val="es-ES"/>
              </w:rPr>
              <w:t xml:space="preserve"> bruto</w:t>
            </w:r>
          </w:p>
        </w:tc>
        <w:tc>
          <w:tcPr>
            <w:tcW w:w="1560" w:type="dxa"/>
          </w:tcPr>
          <w:p w14:paraId="2D6A2EFF" w14:textId="286927C9" w:rsidR="00191534" w:rsidRPr="00682AEF" w:rsidRDefault="003F1DA2" w:rsidP="00682AEF">
            <w:pPr>
              <w:pStyle w:val="Sinespaciado"/>
              <w:rPr>
                <w:rFonts w:ascii="Arial" w:hAnsi="Arial" w:cs="Arial"/>
                <w:sz w:val="20"/>
                <w:szCs w:val="20"/>
                <w:lang w:val="es-ES"/>
              </w:rPr>
            </w:pPr>
            <w:r>
              <w:rPr>
                <w:rFonts w:ascii="Arial" w:hAnsi="Arial" w:cs="Arial"/>
                <w:sz w:val="20"/>
                <w:szCs w:val="20"/>
                <w:lang w:val="es-ES"/>
              </w:rPr>
              <w:t>% rendimiento</w:t>
            </w:r>
          </w:p>
        </w:tc>
      </w:tr>
      <w:tr w:rsidR="00191534" w:rsidRPr="00682AEF" w14:paraId="2EC63731" w14:textId="39E0DF5D" w:rsidTr="003F1DA2">
        <w:tc>
          <w:tcPr>
            <w:tcW w:w="3402" w:type="dxa"/>
          </w:tcPr>
          <w:p w14:paraId="3AD8EB43" w14:textId="7A6F2706" w:rsidR="00191534" w:rsidRPr="00682AEF" w:rsidRDefault="00191534" w:rsidP="00185751">
            <w:pPr>
              <w:pStyle w:val="Sinespaciado"/>
              <w:numPr>
                <w:ilvl w:val="0"/>
                <w:numId w:val="9"/>
              </w:numPr>
              <w:rPr>
                <w:rFonts w:ascii="Arial" w:hAnsi="Arial" w:cs="Arial"/>
                <w:sz w:val="20"/>
                <w:szCs w:val="20"/>
                <w:lang w:val="es-ES"/>
              </w:rPr>
            </w:pPr>
            <w:r w:rsidRPr="00682AEF">
              <w:rPr>
                <w:rFonts w:ascii="Arial" w:hAnsi="Arial" w:cs="Arial"/>
                <w:sz w:val="20"/>
                <w:szCs w:val="20"/>
                <w:lang w:val="es-ES"/>
              </w:rPr>
              <w:t>La comunicación entre usted y su niño/a</w:t>
            </w:r>
            <w:r w:rsidRPr="00682AEF">
              <w:rPr>
                <w:rFonts w:ascii="Arial" w:hAnsi="Arial" w:cs="Arial"/>
                <w:b/>
                <w:sz w:val="20"/>
                <w:szCs w:val="20"/>
                <w:lang w:val="es-ES"/>
              </w:rPr>
              <w:t>.</w:t>
            </w:r>
          </w:p>
        </w:tc>
        <w:tc>
          <w:tcPr>
            <w:tcW w:w="1276" w:type="dxa"/>
          </w:tcPr>
          <w:p w14:paraId="03D4AA92" w14:textId="36CFD31E" w:rsidR="00191534" w:rsidRPr="00682AEF" w:rsidRDefault="00C0517A" w:rsidP="00682AEF">
            <w:pPr>
              <w:pStyle w:val="Sinespaciado"/>
              <w:rPr>
                <w:rFonts w:ascii="Arial" w:hAnsi="Arial" w:cs="Arial"/>
                <w:sz w:val="20"/>
                <w:szCs w:val="20"/>
                <w:lang w:val="es-ES"/>
              </w:rPr>
            </w:pPr>
            <w:r>
              <w:rPr>
                <w:rFonts w:ascii="Arial" w:hAnsi="Arial" w:cs="Arial"/>
                <w:sz w:val="20"/>
                <w:szCs w:val="20"/>
                <w:lang w:val="es-ES"/>
              </w:rPr>
              <w:t>14</w:t>
            </w:r>
          </w:p>
        </w:tc>
        <w:tc>
          <w:tcPr>
            <w:tcW w:w="992" w:type="dxa"/>
          </w:tcPr>
          <w:p w14:paraId="20B8FAAB" w14:textId="77777777" w:rsidR="00191534" w:rsidRPr="00682AEF" w:rsidRDefault="00191534" w:rsidP="00682AEF">
            <w:pPr>
              <w:pStyle w:val="Sinespaciado"/>
              <w:rPr>
                <w:rFonts w:ascii="Arial" w:hAnsi="Arial" w:cs="Arial"/>
                <w:sz w:val="20"/>
                <w:szCs w:val="20"/>
                <w:lang w:val="es-ES"/>
              </w:rPr>
            </w:pPr>
          </w:p>
        </w:tc>
        <w:tc>
          <w:tcPr>
            <w:tcW w:w="1560" w:type="dxa"/>
          </w:tcPr>
          <w:p w14:paraId="02E5CC41" w14:textId="77777777" w:rsidR="00191534" w:rsidRPr="00682AEF" w:rsidRDefault="00191534" w:rsidP="00682AEF">
            <w:pPr>
              <w:pStyle w:val="Sinespaciado"/>
              <w:rPr>
                <w:rFonts w:ascii="Arial" w:hAnsi="Arial" w:cs="Arial"/>
                <w:sz w:val="20"/>
                <w:szCs w:val="20"/>
                <w:lang w:val="es-ES"/>
              </w:rPr>
            </w:pPr>
          </w:p>
        </w:tc>
      </w:tr>
      <w:tr w:rsidR="00191534" w:rsidRPr="00682AEF" w14:paraId="1BC05B0F" w14:textId="44D98872" w:rsidTr="003F1DA2">
        <w:tc>
          <w:tcPr>
            <w:tcW w:w="3402" w:type="dxa"/>
          </w:tcPr>
          <w:p w14:paraId="0868137D" w14:textId="142EA46B" w:rsidR="00191534" w:rsidRPr="00682AEF" w:rsidRDefault="00191534" w:rsidP="00185751">
            <w:pPr>
              <w:pStyle w:val="Sinespaciado"/>
              <w:numPr>
                <w:ilvl w:val="0"/>
                <w:numId w:val="9"/>
              </w:numPr>
              <w:rPr>
                <w:rFonts w:ascii="Arial" w:eastAsia="Calibri" w:hAnsi="Arial" w:cs="Arial"/>
                <w:sz w:val="20"/>
                <w:szCs w:val="20"/>
              </w:rPr>
            </w:pPr>
            <w:r w:rsidRPr="00682AEF">
              <w:rPr>
                <w:rFonts w:ascii="Arial" w:hAnsi="Arial" w:cs="Arial"/>
                <w:sz w:val="20"/>
                <w:szCs w:val="20"/>
                <w:lang w:val="es-ES"/>
              </w:rPr>
              <w:t>El ambiente de su hijo pequeño.</w:t>
            </w:r>
          </w:p>
        </w:tc>
        <w:tc>
          <w:tcPr>
            <w:tcW w:w="1276" w:type="dxa"/>
          </w:tcPr>
          <w:p w14:paraId="715D808C" w14:textId="6917E038" w:rsidR="00191534" w:rsidRPr="00682AEF" w:rsidRDefault="00C0517A" w:rsidP="00682AEF">
            <w:pPr>
              <w:pStyle w:val="Sinespaciado"/>
              <w:rPr>
                <w:rFonts w:ascii="Arial" w:hAnsi="Arial" w:cs="Arial"/>
                <w:sz w:val="20"/>
                <w:szCs w:val="20"/>
                <w:lang w:val="es-ES"/>
              </w:rPr>
            </w:pPr>
            <w:r>
              <w:rPr>
                <w:rFonts w:ascii="Arial" w:hAnsi="Arial" w:cs="Arial"/>
                <w:sz w:val="20"/>
                <w:szCs w:val="20"/>
                <w:lang w:val="es-ES"/>
              </w:rPr>
              <w:t>16</w:t>
            </w:r>
          </w:p>
        </w:tc>
        <w:tc>
          <w:tcPr>
            <w:tcW w:w="992" w:type="dxa"/>
          </w:tcPr>
          <w:p w14:paraId="712A4500" w14:textId="77777777" w:rsidR="00191534" w:rsidRPr="00682AEF" w:rsidRDefault="00191534" w:rsidP="00682AEF">
            <w:pPr>
              <w:pStyle w:val="Sinespaciado"/>
              <w:rPr>
                <w:rFonts w:ascii="Arial" w:hAnsi="Arial" w:cs="Arial"/>
                <w:sz w:val="20"/>
                <w:szCs w:val="20"/>
                <w:lang w:val="es-ES"/>
              </w:rPr>
            </w:pPr>
          </w:p>
        </w:tc>
        <w:tc>
          <w:tcPr>
            <w:tcW w:w="1560" w:type="dxa"/>
          </w:tcPr>
          <w:p w14:paraId="6854450C" w14:textId="77777777" w:rsidR="00191534" w:rsidRPr="00682AEF" w:rsidRDefault="00191534" w:rsidP="00682AEF">
            <w:pPr>
              <w:pStyle w:val="Sinespaciado"/>
              <w:rPr>
                <w:rFonts w:ascii="Arial" w:hAnsi="Arial" w:cs="Arial"/>
                <w:sz w:val="20"/>
                <w:szCs w:val="20"/>
                <w:lang w:val="es-ES"/>
              </w:rPr>
            </w:pPr>
          </w:p>
        </w:tc>
      </w:tr>
      <w:tr w:rsidR="00191534" w:rsidRPr="00682AEF" w14:paraId="75B2DF06" w14:textId="03E9C0B8" w:rsidTr="003F1DA2">
        <w:tc>
          <w:tcPr>
            <w:tcW w:w="3402" w:type="dxa"/>
          </w:tcPr>
          <w:p w14:paraId="5B981D8F" w14:textId="60868AE2" w:rsidR="00191534" w:rsidRPr="00682AEF" w:rsidRDefault="00191534" w:rsidP="00185751">
            <w:pPr>
              <w:pStyle w:val="Sinespaciado"/>
              <w:numPr>
                <w:ilvl w:val="0"/>
                <w:numId w:val="9"/>
              </w:numPr>
              <w:rPr>
                <w:rFonts w:ascii="Arial" w:hAnsi="Arial" w:cs="Arial"/>
                <w:sz w:val="20"/>
                <w:szCs w:val="20"/>
                <w:lang w:val="es-ES"/>
              </w:rPr>
            </w:pPr>
            <w:r w:rsidRPr="00682AEF">
              <w:rPr>
                <w:rFonts w:ascii="Arial" w:hAnsi="Arial" w:cs="Arial"/>
                <w:sz w:val="20"/>
                <w:szCs w:val="20"/>
                <w:lang w:val="es-ES"/>
              </w:rPr>
              <w:t>Como se entiende con su hijo.</w:t>
            </w:r>
          </w:p>
        </w:tc>
        <w:tc>
          <w:tcPr>
            <w:tcW w:w="1276" w:type="dxa"/>
          </w:tcPr>
          <w:p w14:paraId="08206E31" w14:textId="5D941D71" w:rsidR="00191534" w:rsidRPr="00682AEF" w:rsidRDefault="00C0517A" w:rsidP="00682AEF">
            <w:pPr>
              <w:pStyle w:val="Sinespaciado"/>
              <w:rPr>
                <w:rFonts w:ascii="Arial" w:hAnsi="Arial" w:cs="Arial"/>
                <w:sz w:val="20"/>
                <w:szCs w:val="20"/>
                <w:lang w:val="es-ES"/>
              </w:rPr>
            </w:pPr>
            <w:r>
              <w:rPr>
                <w:rFonts w:ascii="Arial" w:hAnsi="Arial" w:cs="Arial"/>
                <w:sz w:val="20"/>
                <w:szCs w:val="20"/>
                <w:lang w:val="es-ES"/>
              </w:rPr>
              <w:t>10</w:t>
            </w:r>
          </w:p>
        </w:tc>
        <w:tc>
          <w:tcPr>
            <w:tcW w:w="992" w:type="dxa"/>
          </w:tcPr>
          <w:p w14:paraId="64E3A12C" w14:textId="77777777" w:rsidR="00191534" w:rsidRPr="00682AEF" w:rsidRDefault="00191534" w:rsidP="00682AEF">
            <w:pPr>
              <w:pStyle w:val="Sinespaciado"/>
              <w:rPr>
                <w:rFonts w:ascii="Arial" w:hAnsi="Arial" w:cs="Arial"/>
                <w:sz w:val="20"/>
                <w:szCs w:val="20"/>
                <w:lang w:val="es-ES"/>
              </w:rPr>
            </w:pPr>
          </w:p>
        </w:tc>
        <w:tc>
          <w:tcPr>
            <w:tcW w:w="1560" w:type="dxa"/>
          </w:tcPr>
          <w:p w14:paraId="399300C7" w14:textId="77777777" w:rsidR="00191534" w:rsidRPr="00682AEF" w:rsidRDefault="00191534" w:rsidP="00682AEF">
            <w:pPr>
              <w:pStyle w:val="Sinespaciado"/>
              <w:rPr>
                <w:rFonts w:ascii="Arial" w:hAnsi="Arial" w:cs="Arial"/>
                <w:sz w:val="20"/>
                <w:szCs w:val="20"/>
                <w:lang w:val="es-ES"/>
              </w:rPr>
            </w:pPr>
          </w:p>
        </w:tc>
      </w:tr>
      <w:tr w:rsidR="00191534" w:rsidRPr="00682AEF" w14:paraId="56EAA612" w14:textId="57919308" w:rsidTr="003F1DA2">
        <w:tc>
          <w:tcPr>
            <w:tcW w:w="3402" w:type="dxa"/>
          </w:tcPr>
          <w:p w14:paraId="545834B3" w14:textId="57CBB86D" w:rsidR="00191534" w:rsidRPr="00682AEF" w:rsidRDefault="00191534" w:rsidP="00185751">
            <w:pPr>
              <w:pStyle w:val="Sinespaciado"/>
              <w:numPr>
                <w:ilvl w:val="0"/>
                <w:numId w:val="9"/>
              </w:numPr>
              <w:rPr>
                <w:rFonts w:ascii="Arial" w:hAnsi="Arial" w:cs="Arial"/>
                <w:sz w:val="20"/>
                <w:szCs w:val="20"/>
                <w:lang w:val="es-ES"/>
              </w:rPr>
            </w:pPr>
            <w:r w:rsidRPr="00682AEF">
              <w:rPr>
                <w:rFonts w:ascii="Arial" w:hAnsi="Arial" w:cs="Arial"/>
                <w:sz w:val="20"/>
                <w:szCs w:val="20"/>
                <w:lang w:val="es-ES"/>
              </w:rPr>
              <w:t>La interacción entre usted y su niño/a.</w:t>
            </w:r>
          </w:p>
        </w:tc>
        <w:tc>
          <w:tcPr>
            <w:tcW w:w="1276" w:type="dxa"/>
          </w:tcPr>
          <w:p w14:paraId="4F7CF4AA" w14:textId="59BFE2D5" w:rsidR="00191534" w:rsidRPr="00682AEF" w:rsidRDefault="00C0517A" w:rsidP="00682AEF">
            <w:pPr>
              <w:pStyle w:val="Sinespaciado"/>
              <w:rPr>
                <w:rFonts w:ascii="Arial" w:hAnsi="Arial" w:cs="Arial"/>
                <w:sz w:val="20"/>
                <w:szCs w:val="20"/>
                <w:lang w:val="es-ES"/>
              </w:rPr>
            </w:pPr>
            <w:r>
              <w:rPr>
                <w:rFonts w:ascii="Arial" w:hAnsi="Arial" w:cs="Arial"/>
                <w:sz w:val="20"/>
                <w:szCs w:val="20"/>
                <w:lang w:val="es-ES"/>
              </w:rPr>
              <w:t>16</w:t>
            </w:r>
          </w:p>
        </w:tc>
        <w:tc>
          <w:tcPr>
            <w:tcW w:w="992" w:type="dxa"/>
          </w:tcPr>
          <w:p w14:paraId="3BC07679" w14:textId="77777777" w:rsidR="00191534" w:rsidRPr="00682AEF" w:rsidRDefault="00191534" w:rsidP="00682AEF">
            <w:pPr>
              <w:pStyle w:val="Sinespaciado"/>
              <w:rPr>
                <w:rFonts w:ascii="Arial" w:hAnsi="Arial" w:cs="Arial"/>
                <w:sz w:val="20"/>
                <w:szCs w:val="20"/>
                <w:lang w:val="es-ES"/>
              </w:rPr>
            </w:pPr>
          </w:p>
        </w:tc>
        <w:tc>
          <w:tcPr>
            <w:tcW w:w="1560" w:type="dxa"/>
          </w:tcPr>
          <w:p w14:paraId="06C2715A" w14:textId="77777777" w:rsidR="00191534" w:rsidRPr="00682AEF" w:rsidRDefault="00191534" w:rsidP="00682AEF">
            <w:pPr>
              <w:pStyle w:val="Sinespaciado"/>
              <w:rPr>
                <w:rFonts w:ascii="Arial" w:hAnsi="Arial" w:cs="Arial"/>
                <w:sz w:val="20"/>
                <w:szCs w:val="20"/>
                <w:lang w:val="es-ES"/>
              </w:rPr>
            </w:pPr>
          </w:p>
        </w:tc>
      </w:tr>
    </w:tbl>
    <w:p w14:paraId="4FBF5CE9" w14:textId="77777777" w:rsidR="00D359E3" w:rsidRPr="00682AEF" w:rsidRDefault="00D359E3" w:rsidP="00682AEF">
      <w:pPr>
        <w:pStyle w:val="Sinespaciado"/>
        <w:rPr>
          <w:rFonts w:ascii="Arial" w:hAnsi="Arial" w:cs="Arial"/>
          <w:sz w:val="20"/>
          <w:szCs w:val="20"/>
        </w:rPr>
      </w:pPr>
    </w:p>
    <w:p w14:paraId="307F5E3C" w14:textId="68937B67" w:rsidR="00C412EA" w:rsidRDefault="00DF1FB1" w:rsidP="00D9281A">
      <w:pPr>
        <w:spacing w:line="360" w:lineRule="auto"/>
        <w:jc w:val="both"/>
        <w:rPr>
          <w:rFonts w:ascii="Arial" w:hAnsi="Arial" w:cs="Arial"/>
          <w:b/>
          <w:sz w:val="24"/>
          <w:szCs w:val="24"/>
        </w:rPr>
      </w:pPr>
      <w:r>
        <w:rPr>
          <w:rFonts w:ascii="Arial" w:hAnsi="Arial" w:cs="Arial"/>
          <w:b/>
          <w:sz w:val="24"/>
          <w:szCs w:val="24"/>
        </w:rPr>
        <w:t>6.4</w:t>
      </w:r>
      <w:r w:rsidR="00C412EA">
        <w:rPr>
          <w:rFonts w:ascii="Arial" w:hAnsi="Arial" w:cs="Arial"/>
          <w:b/>
          <w:sz w:val="24"/>
          <w:szCs w:val="24"/>
        </w:rPr>
        <w:t>. Universo</w:t>
      </w:r>
    </w:p>
    <w:p w14:paraId="214EF219" w14:textId="77777777" w:rsidR="007D6C40" w:rsidRPr="00C412EA" w:rsidRDefault="00D9281A" w:rsidP="00D9281A">
      <w:pPr>
        <w:spacing w:line="360" w:lineRule="auto"/>
        <w:jc w:val="both"/>
        <w:rPr>
          <w:rFonts w:ascii="Arial" w:hAnsi="Arial" w:cs="Arial"/>
          <w:b/>
          <w:sz w:val="24"/>
          <w:szCs w:val="24"/>
        </w:rPr>
      </w:pPr>
      <w:r w:rsidRPr="00D9281A">
        <w:rPr>
          <w:rFonts w:ascii="Arial" w:hAnsi="Arial" w:cs="Arial"/>
          <w:sz w:val="24"/>
          <w:szCs w:val="24"/>
          <w:lang w:val="es-ES"/>
        </w:rPr>
        <w:lastRenderedPageBreak/>
        <w:t>Se define como la población bajo estudio que supone tomar la decisión respecto a las unidades de análisis. El siguiente cuadro parte de las variables que se toman en cuenta y de las que no influirán al momento de determinar lo que constituye la base empírica de la investigación. La población se d</w:t>
      </w:r>
      <w:r w:rsidR="00C51624">
        <w:rPr>
          <w:rFonts w:ascii="Arial" w:hAnsi="Arial" w:cs="Arial"/>
          <w:sz w:val="24"/>
          <w:szCs w:val="24"/>
          <w:lang w:val="es-ES"/>
        </w:rPr>
        <w:t>efine según las variables relevantes presen</w:t>
      </w:r>
      <w:r w:rsidR="00E64891">
        <w:rPr>
          <w:rFonts w:ascii="Arial" w:hAnsi="Arial" w:cs="Arial"/>
          <w:sz w:val="24"/>
          <w:szCs w:val="24"/>
          <w:lang w:val="es-ES"/>
        </w:rPr>
        <w:t>tadas a continuación.</w:t>
      </w:r>
    </w:p>
    <w:tbl>
      <w:tblPr>
        <w:tblStyle w:val="Listaclara-nfasis2"/>
        <w:tblW w:w="0" w:type="auto"/>
        <w:tblLook w:val="04A0" w:firstRow="1" w:lastRow="0" w:firstColumn="1" w:lastColumn="0" w:noHBand="0" w:noVBand="1"/>
      </w:tblPr>
      <w:tblGrid>
        <w:gridCol w:w="4489"/>
        <w:gridCol w:w="4489"/>
      </w:tblGrid>
      <w:tr w:rsidR="00D9281A" w:rsidRPr="00571174" w14:paraId="685048A1" w14:textId="77777777" w:rsidTr="00E81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AA7BCD" w14:textId="77777777" w:rsidR="00D9281A" w:rsidRPr="00C068EC" w:rsidRDefault="00D9281A" w:rsidP="00571174">
            <w:pPr>
              <w:spacing w:after="0" w:line="360" w:lineRule="auto"/>
              <w:jc w:val="both"/>
              <w:rPr>
                <w:rFonts w:ascii="Arial" w:hAnsi="Arial" w:cs="Arial"/>
                <w:lang w:val="es-ES"/>
              </w:rPr>
            </w:pPr>
            <w:r w:rsidRPr="00C068EC">
              <w:rPr>
                <w:rFonts w:ascii="Arial" w:hAnsi="Arial" w:cs="Arial"/>
                <w:lang w:val="es-ES"/>
              </w:rPr>
              <w:t>VARIABLES RELEVANTES</w:t>
            </w:r>
          </w:p>
        </w:tc>
        <w:tc>
          <w:tcPr>
            <w:tcW w:w="4489" w:type="dxa"/>
          </w:tcPr>
          <w:p w14:paraId="635C55B1" w14:textId="77777777" w:rsidR="00D9281A" w:rsidRPr="00C068EC" w:rsidRDefault="00D9281A" w:rsidP="00571174">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C068EC">
              <w:rPr>
                <w:rFonts w:ascii="Arial" w:hAnsi="Arial" w:cs="Arial"/>
                <w:lang w:val="es-ES"/>
              </w:rPr>
              <w:t>VARIABLES NO INFLUYENTES</w:t>
            </w:r>
          </w:p>
        </w:tc>
      </w:tr>
      <w:tr w:rsidR="00D9281A" w:rsidRPr="00571174" w14:paraId="102C4A11" w14:textId="77777777" w:rsidTr="00E81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308CBDFB" w14:textId="063A3A07" w:rsidR="00D9281A" w:rsidRDefault="007D36DE" w:rsidP="005E76DD">
            <w:pPr>
              <w:pStyle w:val="Sinespaciado"/>
              <w:rPr>
                <w:rFonts w:ascii="Arial" w:hAnsi="Arial" w:cs="Arial"/>
              </w:rPr>
            </w:pPr>
            <w:r w:rsidRPr="00D83130">
              <w:rPr>
                <w:rFonts w:ascii="Arial" w:hAnsi="Arial" w:cs="Arial"/>
                <w:b w:val="0"/>
                <w:bCs w:val="0"/>
              </w:rPr>
              <w:t>Padres/cuidador responsable</w:t>
            </w:r>
          </w:p>
          <w:p w14:paraId="02D0C476" w14:textId="43244CD3" w:rsidR="00573B31" w:rsidRPr="00573B31" w:rsidRDefault="00573B31" w:rsidP="005E76DD">
            <w:pPr>
              <w:pStyle w:val="Sinespaciado"/>
              <w:rPr>
                <w:rFonts w:ascii="Arial" w:hAnsi="Arial" w:cs="Arial"/>
                <w:b w:val="0"/>
                <w:bCs w:val="0"/>
              </w:rPr>
            </w:pPr>
            <w:r w:rsidRPr="00573B31">
              <w:rPr>
                <w:rFonts w:ascii="Arial" w:hAnsi="Arial" w:cs="Arial"/>
                <w:b w:val="0"/>
                <w:bCs w:val="0"/>
              </w:rPr>
              <w:t>Lugar de residencia</w:t>
            </w:r>
          </w:p>
          <w:p w14:paraId="62A41F81" w14:textId="79FFE36B" w:rsidR="00573B31" w:rsidRPr="00573B31" w:rsidRDefault="00573B31" w:rsidP="005E76DD">
            <w:pPr>
              <w:pStyle w:val="Sinespaciado"/>
              <w:rPr>
                <w:rFonts w:ascii="Arial" w:hAnsi="Arial" w:cs="Arial"/>
                <w:b w:val="0"/>
                <w:bCs w:val="0"/>
              </w:rPr>
            </w:pPr>
            <w:r w:rsidRPr="00573B31">
              <w:rPr>
                <w:rFonts w:ascii="Arial" w:hAnsi="Arial" w:cs="Arial"/>
                <w:b w:val="0"/>
                <w:bCs w:val="0"/>
              </w:rPr>
              <w:t>Nivel de estudios</w:t>
            </w:r>
          </w:p>
          <w:p w14:paraId="00916EEC" w14:textId="77777777" w:rsidR="007D36DE" w:rsidRPr="00D83130" w:rsidRDefault="007D36DE" w:rsidP="005E76DD">
            <w:pPr>
              <w:pStyle w:val="Sinespaciado"/>
              <w:rPr>
                <w:rFonts w:ascii="Arial" w:hAnsi="Arial" w:cs="Arial"/>
              </w:rPr>
            </w:pPr>
            <w:r w:rsidRPr="00D83130">
              <w:rPr>
                <w:rFonts w:ascii="Arial" w:hAnsi="Arial" w:cs="Arial"/>
                <w:b w:val="0"/>
                <w:bCs w:val="0"/>
              </w:rPr>
              <w:t>Niños de 18 a 30 meses</w:t>
            </w:r>
          </w:p>
          <w:p w14:paraId="47DE7075" w14:textId="77777777" w:rsidR="007D36DE" w:rsidRPr="00D83130" w:rsidRDefault="007D36DE" w:rsidP="005E76DD">
            <w:pPr>
              <w:pStyle w:val="Sinespaciado"/>
              <w:rPr>
                <w:rFonts w:ascii="Arial" w:hAnsi="Arial" w:cs="Arial"/>
              </w:rPr>
            </w:pPr>
            <w:r w:rsidRPr="00D83130">
              <w:rPr>
                <w:rFonts w:ascii="Arial" w:hAnsi="Arial" w:cs="Arial"/>
                <w:b w:val="0"/>
                <w:bCs w:val="0"/>
              </w:rPr>
              <w:t>Niños en etapa preverbal</w:t>
            </w:r>
          </w:p>
          <w:p w14:paraId="002F3FDF" w14:textId="1B92E36B" w:rsidR="007D36DE" w:rsidRPr="007D36DE" w:rsidRDefault="007D36DE" w:rsidP="005E76DD">
            <w:pPr>
              <w:pStyle w:val="Sinespaciado"/>
              <w:rPr>
                <w:rFonts w:ascii="Arial" w:hAnsi="Arial" w:cs="Arial"/>
                <w:b w:val="0"/>
                <w:bCs w:val="0"/>
                <w:sz w:val="24"/>
                <w:szCs w:val="24"/>
              </w:rPr>
            </w:pPr>
            <w:r w:rsidRPr="00D83130">
              <w:rPr>
                <w:rFonts w:ascii="Arial" w:hAnsi="Arial" w:cs="Arial"/>
                <w:b w:val="0"/>
                <w:bCs w:val="0"/>
              </w:rPr>
              <w:t>Niños con desarrollo típico.</w:t>
            </w:r>
          </w:p>
        </w:tc>
        <w:tc>
          <w:tcPr>
            <w:tcW w:w="4489" w:type="dxa"/>
          </w:tcPr>
          <w:p w14:paraId="2FB20469" w14:textId="22E2DA5D" w:rsidR="00D9281A" w:rsidRPr="00571174" w:rsidRDefault="00D9281A" w:rsidP="00D9281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71174">
              <w:rPr>
                <w:rFonts w:ascii="Arial" w:hAnsi="Arial" w:cs="Arial"/>
                <w:lang w:val="es-ES"/>
              </w:rPr>
              <w:t>Edad</w:t>
            </w:r>
            <w:r w:rsidR="00D83130">
              <w:rPr>
                <w:rFonts w:ascii="Arial" w:hAnsi="Arial" w:cs="Arial"/>
                <w:lang w:val="es-ES"/>
              </w:rPr>
              <w:t xml:space="preserve"> de los adultos</w:t>
            </w:r>
          </w:p>
          <w:p w14:paraId="3B55A0AC" w14:textId="20F8DCC5" w:rsidR="005E76DD" w:rsidRDefault="007D36DE" w:rsidP="00D9281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Desempeño laboral</w:t>
            </w:r>
            <w:r w:rsidR="009A365D">
              <w:rPr>
                <w:rFonts w:ascii="Arial" w:hAnsi="Arial" w:cs="Arial"/>
                <w:lang w:val="es-ES"/>
              </w:rPr>
              <w:t xml:space="preserve"> de</w:t>
            </w:r>
            <w:r w:rsidR="00D83130">
              <w:rPr>
                <w:rFonts w:ascii="Arial" w:hAnsi="Arial" w:cs="Arial"/>
                <w:lang w:val="es-ES"/>
              </w:rPr>
              <w:t xml:space="preserve"> </w:t>
            </w:r>
            <w:r w:rsidR="009A365D">
              <w:rPr>
                <w:rFonts w:ascii="Arial" w:hAnsi="Arial" w:cs="Arial"/>
                <w:lang w:val="es-ES"/>
              </w:rPr>
              <w:t>l</w:t>
            </w:r>
            <w:r w:rsidR="00D83130">
              <w:rPr>
                <w:rFonts w:ascii="Arial" w:hAnsi="Arial" w:cs="Arial"/>
                <w:lang w:val="es-ES"/>
              </w:rPr>
              <w:t>os</w:t>
            </w:r>
            <w:r w:rsidR="009A365D">
              <w:rPr>
                <w:rFonts w:ascii="Arial" w:hAnsi="Arial" w:cs="Arial"/>
                <w:lang w:val="es-ES"/>
              </w:rPr>
              <w:t xml:space="preserve"> padre</w:t>
            </w:r>
            <w:r w:rsidR="00D83130">
              <w:rPr>
                <w:rFonts w:ascii="Arial" w:hAnsi="Arial" w:cs="Arial"/>
                <w:lang w:val="es-ES"/>
              </w:rPr>
              <w:t>s</w:t>
            </w:r>
            <w:r>
              <w:rPr>
                <w:rFonts w:ascii="Arial" w:hAnsi="Arial" w:cs="Arial"/>
                <w:lang w:val="es-ES"/>
              </w:rPr>
              <w:t>.</w:t>
            </w:r>
          </w:p>
          <w:p w14:paraId="09955748" w14:textId="77777777" w:rsidR="005E76DD" w:rsidRDefault="005E76DD" w:rsidP="00D9281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Relación legal de parentesco</w:t>
            </w:r>
          </w:p>
          <w:p w14:paraId="7F057A28" w14:textId="2B20CF4F" w:rsidR="00D9281A" w:rsidRPr="007D36DE" w:rsidRDefault="005E76DD" w:rsidP="00D9281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Relación legal de la pareja parental.</w:t>
            </w:r>
          </w:p>
        </w:tc>
      </w:tr>
    </w:tbl>
    <w:p w14:paraId="14EDF765" w14:textId="77777777" w:rsidR="009737D4" w:rsidRDefault="009737D4" w:rsidP="00C21A17">
      <w:pPr>
        <w:pStyle w:val="Sinespaciado"/>
        <w:rPr>
          <w:rFonts w:ascii="Arial" w:hAnsi="Arial" w:cs="Arial"/>
          <w:sz w:val="24"/>
          <w:szCs w:val="24"/>
        </w:rPr>
      </w:pPr>
    </w:p>
    <w:p w14:paraId="0E2239A2" w14:textId="39F46273" w:rsidR="00C21A17" w:rsidRDefault="00F10E36" w:rsidP="00877B20">
      <w:pPr>
        <w:pStyle w:val="Sinespaciado"/>
        <w:spacing w:line="360" w:lineRule="auto"/>
        <w:rPr>
          <w:rFonts w:ascii="Arial" w:hAnsi="Arial" w:cs="Arial"/>
          <w:sz w:val="24"/>
          <w:szCs w:val="24"/>
        </w:rPr>
      </w:pPr>
      <w:r>
        <w:rPr>
          <w:rFonts w:ascii="Arial" w:hAnsi="Arial" w:cs="Arial"/>
          <w:sz w:val="24"/>
          <w:szCs w:val="24"/>
        </w:rPr>
        <w:t>La muestra se conforma por 30 padres</w:t>
      </w:r>
      <w:r w:rsidR="00F06EE2">
        <w:rPr>
          <w:rFonts w:ascii="Arial" w:hAnsi="Arial" w:cs="Arial"/>
          <w:sz w:val="24"/>
          <w:szCs w:val="24"/>
        </w:rPr>
        <w:t>/tutores</w:t>
      </w:r>
      <w:r>
        <w:rPr>
          <w:rFonts w:ascii="Arial" w:hAnsi="Arial" w:cs="Arial"/>
          <w:sz w:val="24"/>
          <w:szCs w:val="24"/>
        </w:rPr>
        <w:t xml:space="preserve"> que responden al protocolo/cuestionario.</w:t>
      </w:r>
      <w:r w:rsidR="00F06EE2">
        <w:rPr>
          <w:rFonts w:ascii="Arial" w:hAnsi="Arial" w:cs="Arial"/>
          <w:sz w:val="24"/>
          <w:szCs w:val="24"/>
        </w:rPr>
        <w:t xml:space="preserve"> Dicha población se compone de adultos que llevan a sus hijos a los centros de educación infantil (CDI</w:t>
      </w:r>
      <w:r w:rsidR="005C0D63">
        <w:rPr>
          <w:rFonts w:ascii="Arial" w:hAnsi="Arial" w:cs="Arial"/>
          <w:sz w:val="24"/>
          <w:szCs w:val="24"/>
        </w:rPr>
        <w:t>) del</w:t>
      </w:r>
      <w:r w:rsidR="00F06EE2">
        <w:rPr>
          <w:rFonts w:ascii="Arial" w:hAnsi="Arial" w:cs="Arial"/>
          <w:sz w:val="24"/>
          <w:szCs w:val="24"/>
        </w:rPr>
        <w:t xml:space="preserve"> Partido de Merlo </w:t>
      </w:r>
      <w:r w:rsidR="00555964">
        <w:rPr>
          <w:rFonts w:ascii="Arial" w:hAnsi="Arial" w:cs="Arial"/>
          <w:sz w:val="24"/>
          <w:szCs w:val="24"/>
        </w:rPr>
        <w:t>ubicado en</w:t>
      </w:r>
      <w:r w:rsidR="00F06EE2">
        <w:rPr>
          <w:rFonts w:ascii="Arial" w:hAnsi="Arial" w:cs="Arial"/>
          <w:sz w:val="24"/>
          <w:szCs w:val="24"/>
        </w:rPr>
        <w:t xml:space="preserve"> la Provincia de Buenos Aires.</w:t>
      </w:r>
    </w:p>
    <w:p w14:paraId="6F70B374" w14:textId="78E72820" w:rsidR="00B60B93" w:rsidRPr="0036587B" w:rsidRDefault="00C71A8B" w:rsidP="001C4244">
      <w:pPr>
        <w:pStyle w:val="Sinespaciado"/>
        <w:numPr>
          <w:ilvl w:val="0"/>
          <w:numId w:val="6"/>
        </w:numPr>
        <w:rPr>
          <w:rFonts w:ascii="Arial" w:hAnsi="Arial" w:cs="Arial"/>
          <w:sz w:val="24"/>
          <w:szCs w:val="24"/>
        </w:rPr>
      </w:pPr>
      <w:r w:rsidRPr="0036587B">
        <w:rPr>
          <w:rFonts w:ascii="Arial" w:hAnsi="Arial" w:cs="Arial"/>
          <w:sz w:val="24"/>
          <w:szCs w:val="24"/>
          <w:highlight w:val="yellow"/>
        </w:rPr>
        <w:t xml:space="preserve">  MUESTREO POR CONVENIENCIA</w:t>
      </w:r>
    </w:p>
    <w:p w14:paraId="5816A102" w14:textId="27001415" w:rsidR="004D663A" w:rsidRDefault="00831AE9" w:rsidP="008414AB">
      <w:pPr>
        <w:pStyle w:val="Sinespaciado"/>
        <w:tabs>
          <w:tab w:val="left" w:pos="3675"/>
        </w:tabs>
        <w:rPr>
          <w:ins w:id="45" w:author="Usuario de Windows" w:date="2023-01-31T18:07:00Z"/>
          <w:rFonts w:ascii="Arial" w:hAnsi="Arial" w:cs="Arial"/>
          <w:b/>
          <w:sz w:val="24"/>
          <w:szCs w:val="24"/>
        </w:rPr>
      </w:pPr>
      <w:ins w:id="46" w:author="Usuario de Windows" w:date="2023-01-31T18:07:00Z">
        <w:r>
          <w:rPr>
            <w:rFonts w:ascii="Arial" w:hAnsi="Arial" w:cs="Arial"/>
            <w:b/>
            <w:sz w:val="24"/>
            <w:szCs w:val="24"/>
          </w:rPr>
          <w:t>6.5 Desarrollo de la APP</w:t>
        </w:r>
      </w:ins>
    </w:p>
    <w:p w14:paraId="09C6D36F" w14:textId="38715C77" w:rsidR="00831AE9" w:rsidRPr="00831AE9" w:rsidRDefault="00831AE9" w:rsidP="00831AE9">
      <w:pPr>
        <w:pStyle w:val="Sinespaciado"/>
        <w:numPr>
          <w:ilvl w:val="0"/>
          <w:numId w:val="7"/>
        </w:numPr>
        <w:tabs>
          <w:tab w:val="left" w:pos="3675"/>
        </w:tabs>
        <w:rPr>
          <w:ins w:id="47" w:author="Usuario de Windows" w:date="2023-01-31T18:07:00Z"/>
          <w:rFonts w:ascii="Arial" w:hAnsi="Arial" w:cs="Arial"/>
          <w:sz w:val="24"/>
          <w:szCs w:val="24"/>
        </w:rPr>
      </w:pPr>
      <w:ins w:id="48" w:author="Usuario de Windows" w:date="2023-01-31T18:07:00Z">
        <w:r w:rsidRPr="00831AE9">
          <w:rPr>
            <w:rFonts w:ascii="Arial" w:hAnsi="Arial" w:cs="Arial"/>
            <w:sz w:val="24"/>
            <w:szCs w:val="24"/>
          </w:rPr>
          <w:t>Defin</w:t>
        </w:r>
      </w:ins>
      <w:ins w:id="49" w:author="Usuario de Windows" w:date="2023-01-31T18:09:00Z">
        <w:r>
          <w:rPr>
            <w:rFonts w:ascii="Arial" w:hAnsi="Arial" w:cs="Arial"/>
            <w:sz w:val="24"/>
            <w:szCs w:val="24"/>
          </w:rPr>
          <w:t>ir</w:t>
        </w:r>
      </w:ins>
      <w:ins w:id="50" w:author="Usuario de Windows" w:date="2023-01-31T18:07:00Z">
        <w:r w:rsidRPr="00831AE9">
          <w:rPr>
            <w:rFonts w:ascii="Arial" w:hAnsi="Arial" w:cs="Arial"/>
            <w:sz w:val="24"/>
            <w:szCs w:val="24"/>
          </w:rPr>
          <w:t xml:space="preserve"> los objetivos de </w:t>
        </w:r>
      </w:ins>
      <w:ins w:id="51" w:author="Usuario de Windows" w:date="2023-01-31T18:09:00Z">
        <w:r>
          <w:rPr>
            <w:rFonts w:ascii="Arial" w:hAnsi="Arial" w:cs="Arial"/>
            <w:sz w:val="24"/>
            <w:szCs w:val="24"/>
          </w:rPr>
          <w:t>la</w:t>
        </w:r>
      </w:ins>
      <w:ins w:id="52" w:author="Usuario de Windows" w:date="2023-01-31T18:07:00Z">
        <w:r w:rsidRPr="00831AE9">
          <w:rPr>
            <w:rFonts w:ascii="Arial" w:hAnsi="Arial" w:cs="Arial"/>
            <w:sz w:val="24"/>
            <w:szCs w:val="24"/>
          </w:rPr>
          <w:t xml:space="preserve"> aplicación</w:t>
        </w:r>
      </w:ins>
    </w:p>
    <w:p w14:paraId="2BAA098A" w14:textId="77777777" w:rsidR="00831AE9" w:rsidRPr="00831AE9" w:rsidRDefault="00831AE9" w:rsidP="00831AE9">
      <w:pPr>
        <w:pStyle w:val="Sinespaciado"/>
        <w:tabs>
          <w:tab w:val="left" w:pos="3675"/>
        </w:tabs>
        <w:rPr>
          <w:ins w:id="53" w:author="Usuario de Windows" w:date="2023-01-31T18:07:00Z"/>
          <w:rFonts w:ascii="Arial" w:hAnsi="Arial" w:cs="Arial"/>
          <w:sz w:val="24"/>
          <w:szCs w:val="24"/>
        </w:rPr>
      </w:pPr>
    </w:p>
    <w:p w14:paraId="27A39613" w14:textId="725B5033" w:rsidR="00831AE9" w:rsidRPr="00831AE9" w:rsidRDefault="00831AE9" w:rsidP="00831AE9">
      <w:pPr>
        <w:pStyle w:val="Sinespaciado"/>
        <w:numPr>
          <w:ilvl w:val="0"/>
          <w:numId w:val="7"/>
        </w:numPr>
        <w:tabs>
          <w:tab w:val="left" w:pos="3675"/>
        </w:tabs>
        <w:rPr>
          <w:ins w:id="54" w:author="Usuario de Windows" w:date="2023-01-31T18:07:00Z"/>
          <w:rFonts w:ascii="Arial" w:hAnsi="Arial" w:cs="Arial"/>
          <w:sz w:val="24"/>
          <w:szCs w:val="24"/>
        </w:rPr>
      </w:pPr>
      <w:ins w:id="55" w:author="Usuario de Windows" w:date="2023-01-31T18:07:00Z">
        <w:r w:rsidRPr="00831AE9">
          <w:rPr>
            <w:rFonts w:ascii="Arial" w:hAnsi="Arial" w:cs="Arial"/>
            <w:sz w:val="24"/>
            <w:szCs w:val="24"/>
          </w:rPr>
          <w:t>Defin</w:t>
        </w:r>
      </w:ins>
      <w:ins w:id="56" w:author="Usuario de Windows" w:date="2023-01-31T18:09:00Z">
        <w:r>
          <w:rPr>
            <w:rFonts w:ascii="Arial" w:hAnsi="Arial" w:cs="Arial"/>
            <w:sz w:val="24"/>
            <w:szCs w:val="24"/>
          </w:rPr>
          <w:t>ir</w:t>
        </w:r>
      </w:ins>
      <w:ins w:id="57" w:author="Usuario de Windows" w:date="2023-01-31T18:07:00Z">
        <w:r w:rsidRPr="00831AE9">
          <w:rPr>
            <w:rFonts w:ascii="Arial" w:hAnsi="Arial" w:cs="Arial"/>
            <w:sz w:val="24"/>
            <w:szCs w:val="24"/>
          </w:rPr>
          <w:t xml:space="preserve"> el concepto de </w:t>
        </w:r>
      </w:ins>
      <w:ins w:id="58" w:author="Usuario de Windows" w:date="2023-01-31T18:09:00Z">
        <w:r>
          <w:rPr>
            <w:rFonts w:ascii="Arial" w:hAnsi="Arial" w:cs="Arial"/>
            <w:sz w:val="24"/>
            <w:szCs w:val="24"/>
          </w:rPr>
          <w:t>la</w:t>
        </w:r>
      </w:ins>
      <w:ins w:id="59" w:author="Usuario de Windows" w:date="2023-01-31T18:07:00Z">
        <w:r w:rsidRPr="00831AE9">
          <w:rPr>
            <w:rFonts w:ascii="Arial" w:hAnsi="Arial" w:cs="Arial"/>
            <w:sz w:val="24"/>
            <w:szCs w:val="24"/>
          </w:rPr>
          <w:t xml:space="preserve"> app</w:t>
        </w:r>
      </w:ins>
    </w:p>
    <w:p w14:paraId="49C131CA" w14:textId="77777777" w:rsidR="00831AE9" w:rsidRPr="00831AE9" w:rsidRDefault="00831AE9" w:rsidP="00831AE9">
      <w:pPr>
        <w:pStyle w:val="Sinespaciado"/>
        <w:tabs>
          <w:tab w:val="left" w:pos="3675"/>
        </w:tabs>
        <w:rPr>
          <w:ins w:id="60" w:author="Usuario de Windows" w:date="2023-01-31T18:07:00Z"/>
          <w:rFonts w:ascii="Arial" w:hAnsi="Arial" w:cs="Arial"/>
          <w:sz w:val="24"/>
          <w:szCs w:val="24"/>
        </w:rPr>
      </w:pPr>
    </w:p>
    <w:p w14:paraId="139FF8E3" w14:textId="2D9A29E8" w:rsidR="00831AE9" w:rsidRPr="00831AE9" w:rsidRDefault="00831AE9" w:rsidP="00831AE9">
      <w:pPr>
        <w:pStyle w:val="Sinespaciado"/>
        <w:numPr>
          <w:ilvl w:val="0"/>
          <w:numId w:val="7"/>
        </w:numPr>
        <w:tabs>
          <w:tab w:val="left" w:pos="3675"/>
        </w:tabs>
        <w:rPr>
          <w:ins w:id="61" w:author="Usuario de Windows" w:date="2023-01-31T18:07:00Z"/>
          <w:rFonts w:ascii="Arial" w:hAnsi="Arial" w:cs="Arial"/>
          <w:sz w:val="24"/>
          <w:szCs w:val="24"/>
        </w:rPr>
      </w:pPr>
      <w:ins w:id="62" w:author="Usuario de Windows" w:date="2023-01-31T18:09:00Z">
        <w:r>
          <w:rPr>
            <w:rFonts w:ascii="Arial" w:hAnsi="Arial" w:cs="Arial"/>
            <w:sz w:val="24"/>
            <w:szCs w:val="24"/>
          </w:rPr>
          <w:t>Seleccionar</w:t>
        </w:r>
      </w:ins>
      <w:ins w:id="63" w:author="Usuario de Windows" w:date="2023-01-31T18:07:00Z">
        <w:r w:rsidRPr="00831AE9">
          <w:rPr>
            <w:rFonts w:ascii="Arial" w:hAnsi="Arial" w:cs="Arial"/>
            <w:sz w:val="24"/>
            <w:szCs w:val="24"/>
          </w:rPr>
          <w:t xml:space="preserve"> la tecnología de </w:t>
        </w:r>
      </w:ins>
      <w:ins w:id="64" w:author="Usuario de Windows" w:date="2023-01-31T18:09:00Z">
        <w:r>
          <w:rPr>
            <w:rFonts w:ascii="Arial" w:hAnsi="Arial" w:cs="Arial"/>
            <w:sz w:val="24"/>
            <w:szCs w:val="24"/>
          </w:rPr>
          <w:t>la</w:t>
        </w:r>
      </w:ins>
      <w:ins w:id="65" w:author="Usuario de Windows" w:date="2023-01-31T18:07:00Z">
        <w:r w:rsidRPr="00831AE9">
          <w:rPr>
            <w:rFonts w:ascii="Arial" w:hAnsi="Arial" w:cs="Arial"/>
            <w:sz w:val="24"/>
            <w:szCs w:val="24"/>
          </w:rPr>
          <w:t xml:space="preserve"> app</w:t>
        </w:r>
      </w:ins>
    </w:p>
    <w:p w14:paraId="7B1BE285" w14:textId="77777777" w:rsidR="00831AE9" w:rsidRPr="00831AE9" w:rsidRDefault="00831AE9" w:rsidP="00831AE9">
      <w:pPr>
        <w:pStyle w:val="Sinespaciado"/>
        <w:tabs>
          <w:tab w:val="left" w:pos="3675"/>
        </w:tabs>
        <w:rPr>
          <w:ins w:id="66" w:author="Usuario de Windows" w:date="2023-01-31T18:07:00Z"/>
          <w:rFonts w:ascii="Arial" w:hAnsi="Arial" w:cs="Arial"/>
          <w:sz w:val="24"/>
          <w:szCs w:val="24"/>
        </w:rPr>
      </w:pPr>
    </w:p>
    <w:p w14:paraId="77CE0226" w14:textId="11A55D1E" w:rsidR="00831AE9" w:rsidRPr="00831AE9" w:rsidRDefault="00831AE9" w:rsidP="00831AE9">
      <w:pPr>
        <w:pStyle w:val="Sinespaciado"/>
        <w:numPr>
          <w:ilvl w:val="0"/>
          <w:numId w:val="7"/>
        </w:numPr>
        <w:tabs>
          <w:tab w:val="left" w:pos="3675"/>
        </w:tabs>
        <w:rPr>
          <w:ins w:id="67" w:author="Usuario de Windows" w:date="2023-01-31T18:07:00Z"/>
          <w:rFonts w:ascii="Arial" w:hAnsi="Arial" w:cs="Arial"/>
          <w:sz w:val="24"/>
          <w:szCs w:val="24"/>
        </w:rPr>
      </w:pPr>
      <w:ins w:id="68" w:author="Usuario de Windows" w:date="2023-01-31T18:07:00Z">
        <w:r w:rsidRPr="00831AE9">
          <w:rPr>
            <w:rFonts w:ascii="Arial" w:hAnsi="Arial" w:cs="Arial"/>
            <w:sz w:val="24"/>
            <w:szCs w:val="24"/>
          </w:rPr>
          <w:t>Explora</w:t>
        </w:r>
      </w:ins>
      <w:ins w:id="69" w:author="Usuario de Windows" w:date="2023-01-31T18:10:00Z">
        <w:r>
          <w:rPr>
            <w:rFonts w:ascii="Arial" w:hAnsi="Arial" w:cs="Arial"/>
            <w:sz w:val="24"/>
            <w:szCs w:val="24"/>
          </w:rPr>
          <w:t>r</w:t>
        </w:r>
      </w:ins>
      <w:ins w:id="70" w:author="Usuario de Windows" w:date="2023-01-31T18:07:00Z">
        <w:r w:rsidRPr="00831AE9">
          <w:rPr>
            <w:rFonts w:ascii="Arial" w:hAnsi="Arial" w:cs="Arial"/>
            <w:sz w:val="24"/>
            <w:szCs w:val="24"/>
          </w:rPr>
          <w:t xml:space="preserve"> diferentes opciones para crear una app</w:t>
        </w:r>
      </w:ins>
    </w:p>
    <w:p w14:paraId="353552FB" w14:textId="77777777" w:rsidR="00831AE9" w:rsidRPr="00831AE9" w:rsidRDefault="00831AE9" w:rsidP="00831AE9">
      <w:pPr>
        <w:pStyle w:val="Sinespaciado"/>
        <w:tabs>
          <w:tab w:val="left" w:pos="3675"/>
        </w:tabs>
        <w:rPr>
          <w:ins w:id="71" w:author="Usuario de Windows" w:date="2023-01-31T18:07:00Z"/>
          <w:rFonts w:ascii="Arial" w:hAnsi="Arial" w:cs="Arial"/>
          <w:sz w:val="24"/>
          <w:szCs w:val="24"/>
        </w:rPr>
      </w:pPr>
    </w:p>
    <w:p w14:paraId="59BD45AB" w14:textId="3C8BD11A" w:rsidR="00831AE9" w:rsidRPr="00831AE9" w:rsidRDefault="00831AE9" w:rsidP="00831AE9">
      <w:pPr>
        <w:pStyle w:val="Sinespaciado"/>
        <w:numPr>
          <w:ilvl w:val="0"/>
          <w:numId w:val="7"/>
        </w:numPr>
        <w:tabs>
          <w:tab w:val="left" w:pos="3675"/>
        </w:tabs>
        <w:rPr>
          <w:ins w:id="72" w:author="Usuario de Windows" w:date="2023-01-31T18:07:00Z"/>
          <w:rFonts w:ascii="Arial" w:hAnsi="Arial" w:cs="Arial"/>
          <w:sz w:val="24"/>
          <w:szCs w:val="24"/>
        </w:rPr>
      </w:pPr>
      <w:ins w:id="73" w:author="Usuario de Windows" w:date="2023-01-31T18:07:00Z">
        <w:r w:rsidRPr="00831AE9">
          <w:rPr>
            <w:rFonts w:ascii="Arial" w:hAnsi="Arial" w:cs="Arial"/>
            <w:sz w:val="24"/>
            <w:szCs w:val="24"/>
          </w:rPr>
          <w:t xml:space="preserve">Crear </w:t>
        </w:r>
      </w:ins>
      <w:ins w:id="74" w:author="Usuario de Windows" w:date="2023-01-31T18:10:00Z">
        <w:r>
          <w:rPr>
            <w:rFonts w:ascii="Arial" w:hAnsi="Arial" w:cs="Arial"/>
            <w:sz w:val="24"/>
            <w:szCs w:val="24"/>
          </w:rPr>
          <w:t>l</w:t>
        </w:r>
      </w:ins>
      <w:ins w:id="75" w:author="Usuario de Windows" w:date="2023-01-31T18:07:00Z">
        <w:r w:rsidRPr="00831AE9">
          <w:rPr>
            <w:rFonts w:ascii="Arial" w:hAnsi="Arial" w:cs="Arial"/>
            <w:sz w:val="24"/>
            <w:szCs w:val="24"/>
          </w:rPr>
          <w:t>a app con un creador de apps</w:t>
        </w:r>
      </w:ins>
    </w:p>
    <w:p w14:paraId="4D268CD5" w14:textId="77777777" w:rsidR="00831AE9" w:rsidRPr="00831AE9" w:rsidRDefault="00831AE9" w:rsidP="00831AE9">
      <w:pPr>
        <w:pStyle w:val="Sinespaciado"/>
        <w:tabs>
          <w:tab w:val="left" w:pos="3675"/>
        </w:tabs>
        <w:rPr>
          <w:ins w:id="76" w:author="Usuario de Windows" w:date="2023-01-31T18:07:00Z"/>
          <w:rFonts w:ascii="Arial" w:hAnsi="Arial" w:cs="Arial"/>
          <w:sz w:val="24"/>
          <w:szCs w:val="24"/>
        </w:rPr>
      </w:pPr>
    </w:p>
    <w:p w14:paraId="5AF5ADCE" w14:textId="1A33415A" w:rsidR="00831AE9" w:rsidRPr="00831AE9" w:rsidRDefault="00831AE9" w:rsidP="00831AE9">
      <w:pPr>
        <w:pStyle w:val="Sinespaciado"/>
        <w:numPr>
          <w:ilvl w:val="0"/>
          <w:numId w:val="7"/>
        </w:numPr>
        <w:tabs>
          <w:tab w:val="left" w:pos="3675"/>
        </w:tabs>
        <w:rPr>
          <w:ins w:id="77" w:author="Usuario de Windows" w:date="2023-01-31T18:07:00Z"/>
          <w:rFonts w:ascii="Arial" w:hAnsi="Arial" w:cs="Arial"/>
          <w:sz w:val="24"/>
          <w:szCs w:val="24"/>
        </w:rPr>
      </w:pPr>
      <w:ins w:id="78" w:author="Usuario de Windows" w:date="2023-01-31T18:10:00Z">
        <w:r>
          <w:rPr>
            <w:rFonts w:ascii="Arial" w:hAnsi="Arial" w:cs="Arial"/>
            <w:sz w:val="24"/>
            <w:szCs w:val="24"/>
          </w:rPr>
          <w:t>Pruebas piloto de la</w:t>
        </w:r>
      </w:ins>
      <w:ins w:id="79" w:author="Usuario de Windows" w:date="2023-01-31T18:07:00Z">
        <w:r w:rsidRPr="00831AE9">
          <w:rPr>
            <w:rFonts w:ascii="Arial" w:hAnsi="Arial" w:cs="Arial"/>
            <w:sz w:val="24"/>
            <w:szCs w:val="24"/>
          </w:rPr>
          <w:t xml:space="preserve"> app</w:t>
        </w:r>
      </w:ins>
    </w:p>
    <w:p w14:paraId="1E199D4B" w14:textId="77777777" w:rsidR="00831AE9" w:rsidRPr="00831AE9" w:rsidRDefault="00831AE9" w:rsidP="00831AE9">
      <w:pPr>
        <w:pStyle w:val="Sinespaciado"/>
        <w:tabs>
          <w:tab w:val="left" w:pos="3675"/>
        </w:tabs>
        <w:rPr>
          <w:ins w:id="80" w:author="Usuario de Windows" w:date="2023-01-31T18:07:00Z"/>
          <w:rFonts w:ascii="Arial" w:hAnsi="Arial" w:cs="Arial"/>
          <w:sz w:val="24"/>
          <w:szCs w:val="24"/>
        </w:rPr>
      </w:pPr>
    </w:p>
    <w:p w14:paraId="57B3F779" w14:textId="3A0EAD7C" w:rsidR="00831AE9" w:rsidRPr="00831AE9" w:rsidRDefault="00831AE9" w:rsidP="00831AE9">
      <w:pPr>
        <w:pStyle w:val="Sinespaciado"/>
        <w:numPr>
          <w:ilvl w:val="0"/>
          <w:numId w:val="7"/>
        </w:numPr>
        <w:tabs>
          <w:tab w:val="left" w:pos="3675"/>
        </w:tabs>
        <w:rPr>
          <w:ins w:id="81" w:author="Usuario de Windows" w:date="2023-01-31T18:07:00Z"/>
          <w:rFonts w:ascii="Arial" w:hAnsi="Arial" w:cs="Arial"/>
          <w:sz w:val="24"/>
          <w:szCs w:val="24"/>
        </w:rPr>
      </w:pPr>
      <w:ins w:id="82" w:author="Usuario de Windows" w:date="2023-01-31T18:07:00Z">
        <w:r w:rsidRPr="00831AE9">
          <w:rPr>
            <w:rFonts w:ascii="Arial" w:hAnsi="Arial" w:cs="Arial"/>
            <w:sz w:val="24"/>
            <w:szCs w:val="24"/>
          </w:rPr>
          <w:t>Publica</w:t>
        </w:r>
      </w:ins>
      <w:ins w:id="83" w:author="Usuario de Windows" w:date="2023-01-31T18:10:00Z">
        <w:r>
          <w:rPr>
            <w:rFonts w:ascii="Arial" w:hAnsi="Arial" w:cs="Arial"/>
            <w:sz w:val="24"/>
            <w:szCs w:val="24"/>
          </w:rPr>
          <w:t>ción de la</w:t>
        </w:r>
      </w:ins>
      <w:ins w:id="84" w:author="Usuario de Windows" w:date="2023-01-31T18:07:00Z">
        <w:r w:rsidRPr="00831AE9">
          <w:rPr>
            <w:rFonts w:ascii="Arial" w:hAnsi="Arial" w:cs="Arial"/>
            <w:sz w:val="24"/>
            <w:szCs w:val="24"/>
          </w:rPr>
          <w:t xml:space="preserve"> aplicación</w:t>
        </w:r>
      </w:ins>
    </w:p>
    <w:p w14:paraId="2E29C3C3" w14:textId="77777777" w:rsidR="00831AE9" w:rsidRPr="00831AE9" w:rsidRDefault="00831AE9" w:rsidP="00831AE9">
      <w:pPr>
        <w:pStyle w:val="Sinespaciado"/>
        <w:tabs>
          <w:tab w:val="left" w:pos="3675"/>
        </w:tabs>
        <w:rPr>
          <w:ins w:id="85" w:author="Usuario de Windows" w:date="2023-01-31T18:07:00Z"/>
          <w:rFonts w:ascii="Arial" w:hAnsi="Arial" w:cs="Arial"/>
          <w:sz w:val="24"/>
          <w:szCs w:val="24"/>
        </w:rPr>
      </w:pPr>
    </w:p>
    <w:p w14:paraId="490F2040" w14:textId="48F23C68" w:rsidR="00831AE9" w:rsidRPr="00831AE9" w:rsidRDefault="00831AE9">
      <w:pPr>
        <w:pStyle w:val="Sinespaciado"/>
        <w:numPr>
          <w:ilvl w:val="0"/>
          <w:numId w:val="7"/>
        </w:numPr>
        <w:tabs>
          <w:tab w:val="left" w:pos="3675"/>
        </w:tabs>
        <w:rPr>
          <w:rFonts w:ascii="Arial" w:hAnsi="Arial" w:cs="Arial"/>
          <w:sz w:val="24"/>
          <w:szCs w:val="24"/>
        </w:rPr>
        <w:pPrChange w:id="86" w:author="Usuario de Windows" w:date="2023-01-31T18:08:00Z">
          <w:pPr>
            <w:pStyle w:val="Sinespaciado"/>
            <w:tabs>
              <w:tab w:val="left" w:pos="3675"/>
            </w:tabs>
          </w:pPr>
        </w:pPrChange>
      </w:pPr>
      <w:ins w:id="87" w:author="Usuario de Windows" w:date="2023-01-31T18:10:00Z">
        <w:r>
          <w:rPr>
            <w:rFonts w:ascii="Arial" w:hAnsi="Arial" w:cs="Arial"/>
            <w:sz w:val="24"/>
            <w:szCs w:val="24"/>
          </w:rPr>
          <w:t>M</w:t>
        </w:r>
      </w:ins>
      <w:ins w:id="88" w:author="Usuario de Windows" w:date="2023-01-31T18:07:00Z">
        <w:r w:rsidRPr="00831AE9">
          <w:rPr>
            <w:rFonts w:ascii="Arial" w:hAnsi="Arial" w:cs="Arial"/>
            <w:sz w:val="24"/>
            <w:szCs w:val="24"/>
          </w:rPr>
          <w:t>ejoras</w:t>
        </w:r>
      </w:ins>
      <w:ins w:id="89" w:author="Usuario de Windows" w:date="2023-01-31T18:10:00Z">
        <w:r>
          <w:rPr>
            <w:rFonts w:ascii="Arial" w:hAnsi="Arial" w:cs="Arial"/>
            <w:sz w:val="24"/>
            <w:szCs w:val="24"/>
          </w:rPr>
          <w:t xml:space="preserve"> contínuas</w:t>
        </w:r>
      </w:ins>
      <w:ins w:id="90" w:author="Usuario de Windows" w:date="2023-01-31T18:07:00Z">
        <w:r w:rsidRPr="00831AE9">
          <w:rPr>
            <w:rFonts w:ascii="Arial" w:hAnsi="Arial" w:cs="Arial"/>
            <w:sz w:val="24"/>
            <w:szCs w:val="24"/>
          </w:rPr>
          <w:t xml:space="preserve"> y actualizaciones de </w:t>
        </w:r>
      </w:ins>
      <w:ins w:id="91" w:author="Usuario de Windows" w:date="2023-01-31T18:11:00Z">
        <w:r>
          <w:rPr>
            <w:rFonts w:ascii="Arial" w:hAnsi="Arial" w:cs="Arial"/>
            <w:sz w:val="24"/>
            <w:szCs w:val="24"/>
          </w:rPr>
          <w:t>la</w:t>
        </w:r>
      </w:ins>
      <w:ins w:id="92" w:author="Usuario de Windows" w:date="2023-01-31T18:07:00Z">
        <w:r w:rsidRPr="00831AE9">
          <w:rPr>
            <w:rFonts w:ascii="Arial" w:hAnsi="Arial" w:cs="Arial"/>
            <w:sz w:val="24"/>
            <w:szCs w:val="24"/>
          </w:rPr>
          <w:t xml:space="preserve"> app</w:t>
        </w:r>
      </w:ins>
    </w:p>
    <w:p w14:paraId="44533E21" w14:textId="77777777" w:rsidR="00831AE9" w:rsidRDefault="00831AE9" w:rsidP="008414AB">
      <w:pPr>
        <w:pStyle w:val="Sinespaciado"/>
        <w:tabs>
          <w:tab w:val="left" w:pos="3675"/>
        </w:tabs>
        <w:rPr>
          <w:ins w:id="93" w:author="Usuario de Windows" w:date="2023-01-31T18:07:00Z"/>
          <w:rFonts w:ascii="Arial" w:hAnsi="Arial" w:cs="Arial"/>
          <w:b/>
          <w:sz w:val="24"/>
          <w:szCs w:val="24"/>
        </w:rPr>
      </w:pPr>
    </w:p>
    <w:p w14:paraId="488360AA" w14:textId="77777777" w:rsidR="00831AE9" w:rsidRDefault="00831AE9" w:rsidP="008414AB">
      <w:pPr>
        <w:pStyle w:val="Sinespaciado"/>
        <w:tabs>
          <w:tab w:val="left" w:pos="3675"/>
        </w:tabs>
        <w:rPr>
          <w:ins w:id="94" w:author="Usuario de Windows" w:date="2023-01-31T18:07:00Z"/>
          <w:rFonts w:ascii="Arial" w:hAnsi="Arial" w:cs="Arial"/>
          <w:b/>
          <w:sz w:val="24"/>
          <w:szCs w:val="24"/>
        </w:rPr>
      </w:pPr>
    </w:p>
    <w:p w14:paraId="29233808" w14:textId="44740769" w:rsidR="00B37A7D" w:rsidRPr="00B37A7D" w:rsidRDefault="008414AB" w:rsidP="00B37A7D">
      <w:pPr>
        <w:pStyle w:val="Sinespaciado"/>
        <w:tabs>
          <w:tab w:val="left" w:pos="3675"/>
        </w:tabs>
        <w:rPr>
          <w:rFonts w:ascii="Arial" w:hAnsi="Arial" w:cs="Arial"/>
          <w:b/>
          <w:sz w:val="24"/>
          <w:szCs w:val="24"/>
        </w:rPr>
      </w:pPr>
      <w:r w:rsidRPr="00B37A7D">
        <w:rPr>
          <w:rFonts w:ascii="Arial" w:hAnsi="Arial" w:cs="Arial"/>
          <w:b/>
          <w:sz w:val="24"/>
          <w:szCs w:val="24"/>
        </w:rPr>
        <w:t xml:space="preserve">7. </w:t>
      </w:r>
      <w:r w:rsidR="00B37A7D" w:rsidRPr="00B37A7D">
        <w:rPr>
          <w:rFonts w:ascii="Arial" w:hAnsi="Arial" w:cs="Arial"/>
          <w:b/>
          <w:sz w:val="24"/>
          <w:szCs w:val="24"/>
        </w:rPr>
        <w:t>ANÁLISIS DEL INSTRUMENTO UTILIZADO</w:t>
      </w:r>
      <w:r w:rsidR="00B37A7D" w:rsidRPr="00B37A7D">
        <w:rPr>
          <w:rFonts w:ascii="Arial" w:hAnsi="Arial" w:cs="Arial"/>
          <w:b/>
          <w:sz w:val="24"/>
          <w:szCs w:val="24"/>
        </w:rPr>
        <w:tab/>
      </w:r>
    </w:p>
    <w:p w14:paraId="4AA88E80" w14:textId="0680A6A6" w:rsidR="00FC6044" w:rsidRDefault="00B37A7D" w:rsidP="00B37A7D">
      <w:pPr>
        <w:pStyle w:val="Sinespaciado"/>
        <w:spacing w:line="360" w:lineRule="auto"/>
        <w:jc w:val="both"/>
        <w:rPr>
          <w:rFonts w:ascii="Arial" w:hAnsi="Arial" w:cs="Arial"/>
          <w:b/>
          <w:sz w:val="24"/>
          <w:szCs w:val="24"/>
        </w:rPr>
      </w:pPr>
      <w:r w:rsidRPr="00B37A7D">
        <w:rPr>
          <w:rFonts w:ascii="Arial" w:hAnsi="Arial" w:cs="Arial"/>
          <w:b/>
          <w:sz w:val="24"/>
          <w:szCs w:val="24"/>
        </w:rPr>
        <w:t>7.1.  Efectividad del instrument</w:t>
      </w:r>
      <w:r>
        <w:rPr>
          <w:rFonts w:ascii="Arial" w:hAnsi="Arial" w:cs="Arial"/>
          <w:b/>
          <w:sz w:val="24"/>
          <w:szCs w:val="24"/>
        </w:rPr>
        <w:t>o</w:t>
      </w:r>
      <w:r w:rsidR="008414AB" w:rsidRPr="00B37A7D">
        <w:rPr>
          <w:rFonts w:ascii="Arial" w:hAnsi="Arial" w:cs="Arial"/>
          <w:b/>
          <w:sz w:val="24"/>
          <w:szCs w:val="24"/>
        </w:rPr>
        <w:tab/>
      </w:r>
      <w:r w:rsidR="00A55BD6" w:rsidRPr="00A55BD6">
        <w:rPr>
          <w:rFonts w:ascii="Arial" w:hAnsi="Arial" w:cs="Arial"/>
          <w:b/>
          <w:sz w:val="24"/>
          <w:szCs w:val="24"/>
        </w:rPr>
        <w:t xml:space="preserve">  </w:t>
      </w:r>
    </w:p>
    <w:p w14:paraId="18F5366E" w14:textId="2432ED96" w:rsidR="00FC6044" w:rsidRDefault="00A55BD6" w:rsidP="00FC6044">
      <w:pPr>
        <w:spacing w:after="0" w:line="360" w:lineRule="auto"/>
        <w:jc w:val="both"/>
        <w:rPr>
          <w:rFonts w:ascii="Arial" w:hAnsi="Arial" w:cs="Arial"/>
          <w:sz w:val="24"/>
          <w:szCs w:val="24"/>
        </w:rPr>
      </w:pPr>
      <w:r w:rsidRPr="00A55BD6">
        <w:rPr>
          <w:rFonts w:ascii="Arial" w:hAnsi="Arial" w:cs="Arial"/>
          <w:b/>
          <w:sz w:val="24"/>
          <w:szCs w:val="24"/>
        </w:rPr>
        <w:lastRenderedPageBreak/>
        <w:t xml:space="preserve"> </w:t>
      </w:r>
      <w:r w:rsidR="00FC6044">
        <w:rPr>
          <w:rFonts w:ascii="Arial" w:hAnsi="Arial" w:cs="Arial"/>
          <w:b/>
          <w:sz w:val="24"/>
          <w:szCs w:val="24"/>
        </w:rPr>
        <w:t xml:space="preserve">A) </w:t>
      </w:r>
      <w:r w:rsidR="00FC6044" w:rsidRPr="00A55BD6">
        <w:rPr>
          <w:rFonts w:ascii="Arial" w:hAnsi="Arial" w:cs="Arial"/>
          <w:sz w:val="24"/>
          <w:szCs w:val="24"/>
        </w:rPr>
        <w:t>Se realiza un ensayo previo de construcción de ítems con el fin de</w:t>
      </w:r>
      <w:r w:rsidR="00FC6044">
        <w:rPr>
          <w:rFonts w:ascii="Arial" w:hAnsi="Arial" w:cs="Arial"/>
          <w:sz w:val="24"/>
          <w:szCs w:val="24"/>
        </w:rPr>
        <w:t xml:space="preserve"> poner en revisión con otros profesionales los ítems construidos hasta el momento.</w:t>
      </w:r>
      <w:r w:rsidR="00FC6044" w:rsidRPr="00A55BD6">
        <w:rPr>
          <w:rFonts w:ascii="Arial" w:hAnsi="Arial" w:cs="Arial"/>
          <w:sz w:val="24"/>
          <w:szCs w:val="24"/>
        </w:rPr>
        <w:t xml:space="preserve"> Debido a ello el primer piloto </w:t>
      </w:r>
      <w:r w:rsidR="00FC6044">
        <w:rPr>
          <w:rFonts w:ascii="Arial" w:hAnsi="Arial" w:cs="Arial"/>
          <w:sz w:val="24"/>
          <w:szCs w:val="24"/>
        </w:rPr>
        <w:t>se</w:t>
      </w:r>
      <w:r w:rsidR="00FC6044" w:rsidRPr="00A55BD6">
        <w:rPr>
          <w:rFonts w:ascii="Arial" w:hAnsi="Arial" w:cs="Arial"/>
          <w:sz w:val="24"/>
          <w:szCs w:val="24"/>
        </w:rPr>
        <w:t xml:space="preserve"> </w:t>
      </w:r>
      <w:r w:rsidR="009E471E">
        <w:rPr>
          <w:rFonts w:ascii="Arial" w:hAnsi="Arial" w:cs="Arial"/>
          <w:sz w:val="24"/>
          <w:szCs w:val="24"/>
        </w:rPr>
        <w:t>sujeta a evaluación</w:t>
      </w:r>
      <w:r w:rsidR="00FC6044" w:rsidRPr="00A55BD6">
        <w:rPr>
          <w:rFonts w:ascii="Arial" w:hAnsi="Arial" w:cs="Arial"/>
          <w:sz w:val="24"/>
          <w:szCs w:val="24"/>
        </w:rPr>
        <w:t xml:space="preserve"> </w:t>
      </w:r>
      <w:r w:rsidR="009E471E">
        <w:rPr>
          <w:rFonts w:ascii="Arial" w:hAnsi="Arial" w:cs="Arial"/>
          <w:sz w:val="24"/>
          <w:szCs w:val="24"/>
        </w:rPr>
        <w:t>por</w:t>
      </w:r>
      <w:r w:rsidR="00FC6044" w:rsidRPr="00A55BD6">
        <w:rPr>
          <w:rFonts w:ascii="Arial" w:hAnsi="Arial" w:cs="Arial"/>
          <w:sz w:val="24"/>
          <w:szCs w:val="24"/>
        </w:rPr>
        <w:t xml:space="preserve"> </w:t>
      </w:r>
      <w:r w:rsidR="00FC6044">
        <w:rPr>
          <w:rFonts w:ascii="Arial" w:hAnsi="Arial" w:cs="Arial"/>
          <w:sz w:val="24"/>
          <w:szCs w:val="24"/>
        </w:rPr>
        <w:t>catorce profesionales</w:t>
      </w:r>
      <w:r w:rsidR="00FC6044" w:rsidRPr="00A55BD6">
        <w:rPr>
          <w:rFonts w:ascii="Arial" w:hAnsi="Arial" w:cs="Arial"/>
          <w:sz w:val="24"/>
          <w:szCs w:val="24"/>
        </w:rPr>
        <w:t xml:space="preserve"> (</w:t>
      </w:r>
      <w:r w:rsidR="00FC6044">
        <w:rPr>
          <w:rFonts w:ascii="Arial" w:hAnsi="Arial" w:cs="Arial"/>
          <w:sz w:val="24"/>
          <w:szCs w:val="24"/>
        </w:rPr>
        <w:t xml:space="preserve">Fonoaudiólogos, Psicólogos, Psicopedagogos, </w:t>
      </w:r>
      <w:r w:rsidR="009E471E">
        <w:rPr>
          <w:rFonts w:ascii="Arial" w:hAnsi="Arial" w:cs="Arial"/>
          <w:sz w:val="24"/>
          <w:szCs w:val="24"/>
        </w:rPr>
        <w:t>T</w:t>
      </w:r>
      <w:r w:rsidR="00FC6044">
        <w:rPr>
          <w:rFonts w:ascii="Arial" w:hAnsi="Arial" w:cs="Arial"/>
          <w:sz w:val="24"/>
          <w:szCs w:val="24"/>
        </w:rPr>
        <w:t>erapista ocupacional, Magister en neuropsicología</w:t>
      </w:r>
      <w:r w:rsidR="003C4483">
        <w:rPr>
          <w:rFonts w:ascii="Arial" w:hAnsi="Arial" w:cs="Arial"/>
          <w:sz w:val="24"/>
          <w:szCs w:val="24"/>
        </w:rPr>
        <w:t>, Profesor de Educación Especial</w:t>
      </w:r>
      <w:r w:rsidR="00FC6044">
        <w:rPr>
          <w:rFonts w:ascii="Arial" w:hAnsi="Arial" w:cs="Arial"/>
          <w:sz w:val="24"/>
          <w:szCs w:val="24"/>
        </w:rPr>
        <w:t xml:space="preserve"> y Sociólogo</w:t>
      </w:r>
      <w:r w:rsidR="00FC6044" w:rsidRPr="00A55BD6">
        <w:rPr>
          <w:rFonts w:ascii="Arial" w:hAnsi="Arial" w:cs="Arial"/>
          <w:sz w:val="24"/>
          <w:szCs w:val="24"/>
        </w:rPr>
        <w:t>)</w:t>
      </w:r>
      <w:r w:rsidR="00FC6044">
        <w:rPr>
          <w:rFonts w:ascii="Arial" w:hAnsi="Arial" w:cs="Arial"/>
          <w:sz w:val="24"/>
          <w:szCs w:val="24"/>
        </w:rPr>
        <w:t xml:space="preserve">. </w:t>
      </w:r>
      <w:r w:rsidR="00FC6044" w:rsidRPr="00A55BD6">
        <w:rPr>
          <w:rFonts w:ascii="Arial" w:hAnsi="Arial" w:cs="Arial"/>
          <w:sz w:val="24"/>
          <w:szCs w:val="24"/>
        </w:rPr>
        <w:t xml:space="preserve">Dicho piloto arrojó los siguientes datos sobre </w:t>
      </w:r>
      <w:r w:rsidR="009E471E">
        <w:rPr>
          <w:rFonts w:ascii="Arial" w:hAnsi="Arial" w:cs="Arial"/>
          <w:sz w:val="24"/>
          <w:szCs w:val="24"/>
        </w:rPr>
        <w:t>la construcción mencionada</w:t>
      </w:r>
      <w:r w:rsidR="00FC6044" w:rsidRPr="00A55BD6">
        <w:rPr>
          <w:rFonts w:ascii="Arial" w:hAnsi="Arial" w:cs="Arial"/>
          <w:sz w:val="24"/>
          <w:szCs w:val="24"/>
        </w:rPr>
        <w:t>:</w:t>
      </w:r>
    </w:p>
    <w:tbl>
      <w:tblPr>
        <w:tblStyle w:val="Tablaconcuadrcula"/>
        <w:tblW w:w="0" w:type="auto"/>
        <w:tblInd w:w="108" w:type="dxa"/>
        <w:tblLook w:val="04A0" w:firstRow="1" w:lastRow="0" w:firstColumn="1" w:lastColumn="0" w:noHBand="0" w:noVBand="1"/>
      </w:tblPr>
      <w:tblGrid>
        <w:gridCol w:w="3686"/>
        <w:gridCol w:w="5184"/>
      </w:tblGrid>
      <w:tr w:rsidR="003C4483" w14:paraId="3ABD76D2" w14:textId="77777777" w:rsidTr="00914303">
        <w:tc>
          <w:tcPr>
            <w:tcW w:w="3686" w:type="dxa"/>
            <w:shd w:val="clear" w:color="auto" w:fill="C6D9F1" w:themeFill="text2" w:themeFillTint="33"/>
          </w:tcPr>
          <w:p w14:paraId="50B91D78" w14:textId="3FED1C13" w:rsidR="003C4483" w:rsidRDefault="003C4483" w:rsidP="00FC6044">
            <w:pPr>
              <w:spacing w:after="0" w:line="360" w:lineRule="auto"/>
              <w:jc w:val="both"/>
              <w:rPr>
                <w:rFonts w:ascii="Arial" w:hAnsi="Arial" w:cs="Arial"/>
                <w:sz w:val="24"/>
                <w:szCs w:val="24"/>
              </w:rPr>
            </w:pPr>
            <w:r>
              <w:rPr>
                <w:rFonts w:ascii="Arial" w:hAnsi="Arial" w:cs="Arial"/>
                <w:sz w:val="24"/>
                <w:szCs w:val="24"/>
              </w:rPr>
              <w:t>Profesional</w:t>
            </w:r>
          </w:p>
        </w:tc>
        <w:tc>
          <w:tcPr>
            <w:tcW w:w="5184" w:type="dxa"/>
            <w:shd w:val="clear" w:color="auto" w:fill="C6D9F1" w:themeFill="text2" w:themeFillTint="33"/>
          </w:tcPr>
          <w:p w14:paraId="68AC72D0" w14:textId="0CDBCD15" w:rsidR="003C4483" w:rsidRDefault="003C4483" w:rsidP="00FC6044">
            <w:pPr>
              <w:spacing w:after="0" w:line="360" w:lineRule="auto"/>
              <w:jc w:val="both"/>
              <w:rPr>
                <w:rFonts w:ascii="Arial" w:hAnsi="Arial" w:cs="Arial"/>
                <w:sz w:val="24"/>
                <w:szCs w:val="24"/>
              </w:rPr>
            </w:pPr>
            <w:r>
              <w:rPr>
                <w:rFonts w:ascii="Arial" w:hAnsi="Arial" w:cs="Arial"/>
                <w:sz w:val="24"/>
                <w:szCs w:val="24"/>
              </w:rPr>
              <w:t xml:space="preserve">Sugerencias </w:t>
            </w:r>
          </w:p>
        </w:tc>
      </w:tr>
      <w:tr w:rsidR="00FF5672" w:rsidRPr="00914303" w14:paraId="02C91712" w14:textId="77777777" w:rsidTr="00914303">
        <w:tc>
          <w:tcPr>
            <w:tcW w:w="3686" w:type="dxa"/>
          </w:tcPr>
          <w:p w14:paraId="7C5846E4" w14:textId="775E4804" w:rsidR="00FF5672" w:rsidRPr="00914303" w:rsidRDefault="003C4483" w:rsidP="00914303">
            <w:pPr>
              <w:pStyle w:val="Sinespaciado"/>
              <w:rPr>
                <w:rFonts w:ascii="Arial" w:hAnsi="Arial" w:cs="Arial"/>
              </w:rPr>
            </w:pPr>
            <w:r w:rsidRPr="00914303">
              <w:rPr>
                <w:rFonts w:ascii="Arial" w:hAnsi="Arial" w:cs="Arial"/>
              </w:rPr>
              <w:t>Fonoaudiólogos/as</w:t>
            </w:r>
          </w:p>
        </w:tc>
        <w:tc>
          <w:tcPr>
            <w:tcW w:w="5184" w:type="dxa"/>
          </w:tcPr>
          <w:p w14:paraId="14BAF06C" w14:textId="77777777" w:rsidR="00176293" w:rsidRDefault="00914303" w:rsidP="00914303">
            <w:pPr>
              <w:pStyle w:val="Sinespaciado"/>
              <w:rPr>
                <w:rFonts w:ascii="Arial" w:hAnsi="Arial" w:cs="Arial"/>
              </w:rPr>
            </w:pPr>
            <w:r w:rsidRPr="00914303">
              <w:rPr>
                <w:rFonts w:ascii="Arial" w:hAnsi="Arial" w:cs="Arial"/>
              </w:rPr>
              <w:t>-</w:t>
            </w:r>
            <w:r w:rsidR="00176293">
              <w:rPr>
                <w:rFonts w:ascii="Arial" w:hAnsi="Arial" w:cs="Arial"/>
              </w:rPr>
              <w:t xml:space="preserve">se observa en la </w:t>
            </w:r>
            <w:r w:rsidRPr="00914303">
              <w:rPr>
                <w:rFonts w:ascii="Arial" w:hAnsi="Arial" w:cs="Arial"/>
              </w:rPr>
              <w:t xml:space="preserve">práctica clínica que </w:t>
            </w:r>
            <w:r w:rsidR="00176293">
              <w:rPr>
                <w:rFonts w:ascii="Arial" w:hAnsi="Arial" w:cs="Arial"/>
              </w:rPr>
              <w:t>hay</w:t>
            </w:r>
            <w:r w:rsidRPr="00914303">
              <w:rPr>
                <w:rFonts w:ascii="Arial" w:hAnsi="Arial" w:cs="Arial"/>
              </w:rPr>
              <w:t xml:space="preserve"> padres muy desatentos de las actividades de los hijos. </w:t>
            </w:r>
          </w:p>
          <w:p w14:paraId="55C5A8F7" w14:textId="47DD6D67" w:rsidR="00FF5672" w:rsidRDefault="00176293" w:rsidP="00914303">
            <w:pPr>
              <w:pStyle w:val="Sinespaciado"/>
              <w:rPr>
                <w:rFonts w:ascii="Arial" w:hAnsi="Arial" w:cs="Arial"/>
              </w:rPr>
            </w:pPr>
            <w:r>
              <w:rPr>
                <w:rFonts w:ascii="Arial" w:hAnsi="Arial" w:cs="Arial"/>
              </w:rPr>
              <w:t>-</w:t>
            </w:r>
            <w:r w:rsidR="00914303" w:rsidRPr="00914303">
              <w:rPr>
                <w:rFonts w:ascii="Arial" w:hAnsi="Arial" w:cs="Arial"/>
              </w:rPr>
              <w:t>Tener en cuenta ítems que especifiquen el uso del celular.</w:t>
            </w:r>
          </w:p>
          <w:p w14:paraId="28748DB2" w14:textId="77777777" w:rsidR="0039569D" w:rsidRDefault="0039569D" w:rsidP="00914303">
            <w:pPr>
              <w:pStyle w:val="Sinespaciado"/>
              <w:rPr>
                <w:rFonts w:ascii="Arial" w:hAnsi="Arial" w:cs="Arial"/>
              </w:rPr>
            </w:pPr>
            <w:r>
              <w:rPr>
                <w:rFonts w:ascii="Arial" w:hAnsi="Arial" w:cs="Arial"/>
              </w:rPr>
              <w:t>-cantarle para estimularlo auditivamente</w:t>
            </w:r>
          </w:p>
          <w:p w14:paraId="51DDD751" w14:textId="77777777" w:rsidR="0039569D" w:rsidRDefault="0039569D" w:rsidP="00914303">
            <w:pPr>
              <w:pStyle w:val="Sinespaciado"/>
              <w:rPr>
                <w:rFonts w:ascii="Arial" w:hAnsi="Arial" w:cs="Arial"/>
              </w:rPr>
            </w:pPr>
            <w:r>
              <w:rPr>
                <w:rFonts w:ascii="Arial" w:hAnsi="Arial" w:cs="Arial"/>
              </w:rPr>
              <w:t>-expandir con frases cortas y sencillas lo que el niño ha dicho</w:t>
            </w:r>
          </w:p>
          <w:p w14:paraId="54DE1357" w14:textId="77777777" w:rsidR="0039569D" w:rsidRDefault="0039569D" w:rsidP="00914303">
            <w:pPr>
              <w:pStyle w:val="Sinespaciado"/>
              <w:rPr>
                <w:rFonts w:ascii="Arial" w:hAnsi="Arial" w:cs="Arial"/>
              </w:rPr>
            </w:pPr>
            <w:r>
              <w:rPr>
                <w:rFonts w:ascii="Arial" w:hAnsi="Arial" w:cs="Arial"/>
              </w:rPr>
              <w:t>-ofrecimiento de opciones de respuesta frente a lo que el niño quiere.</w:t>
            </w:r>
          </w:p>
          <w:p w14:paraId="4897E098" w14:textId="77777777" w:rsidR="0039569D" w:rsidRDefault="0039569D" w:rsidP="00914303">
            <w:pPr>
              <w:pStyle w:val="Sinespaciado"/>
              <w:rPr>
                <w:rFonts w:ascii="Arial" w:hAnsi="Arial" w:cs="Arial"/>
              </w:rPr>
            </w:pPr>
            <w:r>
              <w:rPr>
                <w:rFonts w:ascii="Arial" w:hAnsi="Arial" w:cs="Arial"/>
              </w:rPr>
              <w:t>-buscar situaciones de contacto visual cara a cara.</w:t>
            </w:r>
          </w:p>
          <w:p w14:paraId="61A49A87" w14:textId="26D7DBFA" w:rsidR="0039569D" w:rsidRPr="00914303" w:rsidRDefault="0039569D" w:rsidP="00914303">
            <w:pPr>
              <w:pStyle w:val="Sinespaciado"/>
              <w:rPr>
                <w:rFonts w:ascii="Arial" w:hAnsi="Arial" w:cs="Arial"/>
              </w:rPr>
            </w:pPr>
            <w:r>
              <w:rPr>
                <w:rFonts w:ascii="Arial" w:hAnsi="Arial" w:cs="Arial"/>
              </w:rPr>
              <w:t>-enseñarle gestos como pedir ayuda-chau-</w:t>
            </w:r>
            <w:r w:rsidR="000547BB">
              <w:rPr>
                <w:rFonts w:ascii="Arial" w:hAnsi="Arial" w:cs="Arial"/>
              </w:rPr>
              <w:t>más</w:t>
            </w:r>
            <w:r>
              <w:rPr>
                <w:rFonts w:ascii="Arial" w:hAnsi="Arial" w:cs="Arial"/>
              </w:rPr>
              <w:t>.</w:t>
            </w:r>
          </w:p>
        </w:tc>
      </w:tr>
      <w:tr w:rsidR="00FF5672" w:rsidRPr="00914303" w14:paraId="7E24B0D0" w14:textId="77777777" w:rsidTr="00914303">
        <w:tc>
          <w:tcPr>
            <w:tcW w:w="3686" w:type="dxa"/>
          </w:tcPr>
          <w:p w14:paraId="7786C1D6" w14:textId="7C40C6B6" w:rsidR="00FF5672" w:rsidRPr="00914303" w:rsidRDefault="003C4483" w:rsidP="00914303">
            <w:pPr>
              <w:pStyle w:val="Sinespaciado"/>
              <w:rPr>
                <w:rFonts w:ascii="Arial" w:hAnsi="Arial" w:cs="Arial"/>
              </w:rPr>
            </w:pPr>
            <w:r w:rsidRPr="00914303">
              <w:rPr>
                <w:rFonts w:ascii="Arial" w:hAnsi="Arial" w:cs="Arial"/>
              </w:rPr>
              <w:t>Psicólogos/as</w:t>
            </w:r>
          </w:p>
        </w:tc>
        <w:tc>
          <w:tcPr>
            <w:tcW w:w="5184" w:type="dxa"/>
          </w:tcPr>
          <w:p w14:paraId="07C726B5" w14:textId="62565F15" w:rsidR="00FF5672" w:rsidRPr="00914303" w:rsidRDefault="00674F95" w:rsidP="00914303">
            <w:pPr>
              <w:pStyle w:val="Sinespaciado"/>
              <w:rPr>
                <w:rFonts w:ascii="Arial" w:hAnsi="Arial" w:cs="Arial"/>
              </w:rPr>
            </w:pPr>
            <w:r>
              <w:rPr>
                <w:rFonts w:ascii="Arial" w:hAnsi="Arial" w:cs="Arial"/>
              </w:rPr>
              <w:t>-mostrar diferentes modos de interacción entre los adultos y los niños.</w:t>
            </w:r>
          </w:p>
        </w:tc>
      </w:tr>
      <w:tr w:rsidR="00FF5672" w:rsidRPr="00914303" w14:paraId="408263AB" w14:textId="77777777" w:rsidTr="00914303">
        <w:tc>
          <w:tcPr>
            <w:tcW w:w="3686" w:type="dxa"/>
          </w:tcPr>
          <w:p w14:paraId="60A00B34" w14:textId="61029A71" w:rsidR="00FF5672" w:rsidRPr="00914303" w:rsidRDefault="003C4483" w:rsidP="00914303">
            <w:pPr>
              <w:pStyle w:val="Sinespaciado"/>
              <w:rPr>
                <w:rFonts w:ascii="Arial" w:hAnsi="Arial" w:cs="Arial"/>
              </w:rPr>
            </w:pPr>
            <w:r w:rsidRPr="00914303">
              <w:rPr>
                <w:rFonts w:ascii="Arial" w:hAnsi="Arial" w:cs="Arial"/>
              </w:rPr>
              <w:t>Psicopedagogo/as</w:t>
            </w:r>
          </w:p>
        </w:tc>
        <w:tc>
          <w:tcPr>
            <w:tcW w:w="5184" w:type="dxa"/>
          </w:tcPr>
          <w:p w14:paraId="5F8B6BE9" w14:textId="3B726D34" w:rsidR="00FF5672" w:rsidRDefault="00C36C2A" w:rsidP="00914303">
            <w:pPr>
              <w:pStyle w:val="Sinespaciado"/>
              <w:rPr>
                <w:rFonts w:ascii="Arial" w:hAnsi="Arial" w:cs="Arial"/>
              </w:rPr>
            </w:pPr>
            <w:r>
              <w:rPr>
                <w:rFonts w:ascii="Arial" w:hAnsi="Arial" w:cs="Arial"/>
              </w:rPr>
              <w:t>-</w:t>
            </w:r>
            <w:r w:rsidR="000547BB">
              <w:rPr>
                <w:rFonts w:ascii="Arial" w:hAnsi="Arial" w:cs="Arial"/>
              </w:rPr>
              <w:t xml:space="preserve">si </w:t>
            </w:r>
            <w:r>
              <w:rPr>
                <w:rFonts w:ascii="Arial" w:hAnsi="Arial" w:cs="Arial"/>
              </w:rPr>
              <w:t>anticipa verbalmente o con un medio visual actividades o tareas</w:t>
            </w:r>
          </w:p>
          <w:p w14:paraId="40D99A0E" w14:textId="4EE5FC82" w:rsidR="00C36C2A" w:rsidRDefault="00C36C2A" w:rsidP="00914303">
            <w:pPr>
              <w:pStyle w:val="Sinespaciado"/>
              <w:rPr>
                <w:rFonts w:ascii="Arial" w:hAnsi="Arial" w:cs="Arial"/>
              </w:rPr>
            </w:pPr>
            <w:r>
              <w:rPr>
                <w:rFonts w:ascii="Arial" w:hAnsi="Arial" w:cs="Arial"/>
              </w:rPr>
              <w:t>-</w:t>
            </w:r>
            <w:r w:rsidR="000547BB">
              <w:rPr>
                <w:rFonts w:ascii="Arial" w:hAnsi="Arial" w:cs="Arial"/>
              </w:rPr>
              <w:t xml:space="preserve">si </w:t>
            </w:r>
            <w:r>
              <w:rPr>
                <w:rFonts w:ascii="Arial" w:hAnsi="Arial" w:cs="Arial"/>
              </w:rPr>
              <w:t>canta con su hijo.</w:t>
            </w:r>
          </w:p>
          <w:p w14:paraId="6660691B" w14:textId="53A9321A" w:rsidR="00C36C2A" w:rsidRDefault="00C36C2A" w:rsidP="00914303">
            <w:pPr>
              <w:pStyle w:val="Sinespaciado"/>
              <w:rPr>
                <w:rFonts w:ascii="Arial" w:hAnsi="Arial" w:cs="Arial"/>
              </w:rPr>
            </w:pPr>
            <w:r>
              <w:rPr>
                <w:rFonts w:ascii="Arial" w:hAnsi="Arial" w:cs="Arial"/>
              </w:rPr>
              <w:t>-</w:t>
            </w:r>
            <w:r w:rsidR="000547BB">
              <w:rPr>
                <w:rFonts w:ascii="Arial" w:hAnsi="Arial" w:cs="Arial"/>
              </w:rPr>
              <w:t xml:space="preserve">si le </w:t>
            </w:r>
            <w:r>
              <w:rPr>
                <w:rFonts w:ascii="Arial" w:hAnsi="Arial" w:cs="Arial"/>
              </w:rPr>
              <w:t>hace comentarios al hijo cuando miran TV-video-etc</w:t>
            </w:r>
            <w:r w:rsidR="000547BB">
              <w:rPr>
                <w:rFonts w:ascii="Arial" w:hAnsi="Arial" w:cs="Arial"/>
              </w:rPr>
              <w:t>.</w:t>
            </w:r>
          </w:p>
          <w:p w14:paraId="21A34CE3" w14:textId="6AFD84F5" w:rsidR="00C36C2A" w:rsidRDefault="00C36C2A" w:rsidP="00914303">
            <w:pPr>
              <w:pStyle w:val="Sinespaciado"/>
              <w:rPr>
                <w:rFonts w:ascii="Arial" w:hAnsi="Arial" w:cs="Arial"/>
              </w:rPr>
            </w:pPr>
            <w:r>
              <w:rPr>
                <w:rFonts w:ascii="Arial" w:hAnsi="Arial" w:cs="Arial"/>
              </w:rPr>
              <w:t>-</w:t>
            </w:r>
            <w:r w:rsidR="000547BB">
              <w:rPr>
                <w:rFonts w:ascii="Arial" w:hAnsi="Arial" w:cs="Arial"/>
              </w:rPr>
              <w:t>si envía</w:t>
            </w:r>
            <w:r>
              <w:rPr>
                <w:rFonts w:ascii="Arial" w:hAnsi="Arial" w:cs="Arial"/>
              </w:rPr>
              <w:t xml:space="preserve"> audios a su hijo o videollamadas para contarle algo de lo que está haciendo.</w:t>
            </w:r>
          </w:p>
          <w:p w14:paraId="0079EFDA" w14:textId="201300B4" w:rsidR="00C36C2A" w:rsidRDefault="00C36C2A" w:rsidP="00914303">
            <w:pPr>
              <w:pStyle w:val="Sinespaciado"/>
              <w:rPr>
                <w:rFonts w:ascii="Arial" w:hAnsi="Arial" w:cs="Arial"/>
              </w:rPr>
            </w:pPr>
            <w:r>
              <w:rPr>
                <w:rFonts w:ascii="Arial" w:hAnsi="Arial" w:cs="Arial"/>
              </w:rPr>
              <w:t>-</w:t>
            </w:r>
            <w:r w:rsidR="000547BB">
              <w:rPr>
                <w:rFonts w:ascii="Arial" w:hAnsi="Arial" w:cs="Arial"/>
              </w:rPr>
              <w:t xml:space="preserve">si </w:t>
            </w:r>
            <w:r>
              <w:rPr>
                <w:rFonts w:ascii="Arial" w:hAnsi="Arial" w:cs="Arial"/>
              </w:rPr>
              <w:t>le cuenta al hijo historias familiares.</w:t>
            </w:r>
          </w:p>
          <w:p w14:paraId="28E28A82" w14:textId="1A4CACBF" w:rsidR="00C36C2A" w:rsidRDefault="00C36C2A" w:rsidP="00914303">
            <w:pPr>
              <w:pStyle w:val="Sinespaciado"/>
              <w:rPr>
                <w:rFonts w:ascii="Arial" w:hAnsi="Arial" w:cs="Arial"/>
              </w:rPr>
            </w:pPr>
            <w:r>
              <w:rPr>
                <w:rFonts w:ascii="Arial" w:hAnsi="Arial" w:cs="Arial"/>
              </w:rPr>
              <w:t>-</w:t>
            </w:r>
            <w:r w:rsidR="000547BB">
              <w:rPr>
                <w:rFonts w:ascii="Arial" w:hAnsi="Arial" w:cs="Arial"/>
              </w:rPr>
              <w:t xml:space="preserve">si </w:t>
            </w:r>
            <w:r>
              <w:rPr>
                <w:rFonts w:ascii="Arial" w:hAnsi="Arial" w:cs="Arial"/>
              </w:rPr>
              <w:t>describe características de familiares que el niño no ha conocido.</w:t>
            </w:r>
          </w:p>
          <w:p w14:paraId="76DABC9A" w14:textId="53440BCA" w:rsidR="00C36C2A" w:rsidRPr="00914303" w:rsidRDefault="00C36C2A" w:rsidP="00914303">
            <w:pPr>
              <w:pStyle w:val="Sinespaciado"/>
              <w:rPr>
                <w:rFonts w:ascii="Arial" w:hAnsi="Arial" w:cs="Arial"/>
              </w:rPr>
            </w:pPr>
            <w:r>
              <w:rPr>
                <w:rFonts w:ascii="Arial" w:hAnsi="Arial" w:cs="Arial"/>
              </w:rPr>
              <w:t>-</w:t>
            </w:r>
            <w:r w:rsidR="000547BB">
              <w:rPr>
                <w:rFonts w:ascii="Arial" w:hAnsi="Arial" w:cs="Arial"/>
              </w:rPr>
              <w:t xml:space="preserve">si </w:t>
            </w:r>
            <w:r>
              <w:rPr>
                <w:rFonts w:ascii="Arial" w:hAnsi="Arial" w:cs="Arial"/>
              </w:rPr>
              <w:t>habla de sus emociones.</w:t>
            </w:r>
          </w:p>
        </w:tc>
      </w:tr>
      <w:tr w:rsidR="00FF5672" w:rsidRPr="00914303" w14:paraId="72B859A7" w14:textId="77777777" w:rsidTr="00914303">
        <w:tc>
          <w:tcPr>
            <w:tcW w:w="3686" w:type="dxa"/>
          </w:tcPr>
          <w:p w14:paraId="65367D8C" w14:textId="077AC391" w:rsidR="00FF5672" w:rsidRPr="00914303" w:rsidRDefault="003C4483" w:rsidP="00914303">
            <w:pPr>
              <w:pStyle w:val="Sinespaciado"/>
              <w:rPr>
                <w:rFonts w:ascii="Arial" w:hAnsi="Arial" w:cs="Arial"/>
              </w:rPr>
            </w:pPr>
            <w:r w:rsidRPr="00914303">
              <w:rPr>
                <w:rFonts w:ascii="Arial" w:hAnsi="Arial" w:cs="Arial"/>
              </w:rPr>
              <w:t>Terapista ocupacional</w:t>
            </w:r>
          </w:p>
        </w:tc>
        <w:tc>
          <w:tcPr>
            <w:tcW w:w="5184" w:type="dxa"/>
          </w:tcPr>
          <w:p w14:paraId="133F8B8F" w14:textId="031E0390" w:rsidR="00FF5672" w:rsidRDefault="00914303" w:rsidP="00914303">
            <w:pPr>
              <w:pStyle w:val="Sinespaciado"/>
              <w:rPr>
                <w:rFonts w:ascii="Arial" w:hAnsi="Arial" w:cs="Arial"/>
              </w:rPr>
            </w:pPr>
            <w:r>
              <w:rPr>
                <w:rFonts w:ascii="Arial" w:hAnsi="Arial" w:cs="Arial"/>
              </w:rPr>
              <w:t>-</w:t>
            </w:r>
            <w:r w:rsidR="00674F95">
              <w:rPr>
                <w:rFonts w:ascii="Arial" w:hAnsi="Arial" w:cs="Arial"/>
              </w:rPr>
              <w:t>tener presente</w:t>
            </w:r>
            <w:r>
              <w:rPr>
                <w:rFonts w:ascii="Arial" w:hAnsi="Arial" w:cs="Arial"/>
              </w:rPr>
              <w:t xml:space="preserve"> el uso del tiempo de juego con el niño </w:t>
            </w:r>
            <w:r w:rsidR="00C36C2A">
              <w:rPr>
                <w:rFonts w:ascii="Arial" w:hAnsi="Arial" w:cs="Arial"/>
              </w:rPr>
              <w:t xml:space="preserve">debido a que </w:t>
            </w:r>
            <w:r>
              <w:rPr>
                <w:rFonts w:ascii="Arial" w:hAnsi="Arial" w:cs="Arial"/>
              </w:rPr>
              <w:t>es importante</w:t>
            </w:r>
            <w:r w:rsidR="00C36C2A">
              <w:rPr>
                <w:rFonts w:ascii="Arial" w:hAnsi="Arial" w:cs="Arial"/>
              </w:rPr>
              <w:t>.</w:t>
            </w:r>
          </w:p>
          <w:p w14:paraId="767B494F" w14:textId="433A10F8" w:rsidR="00914303" w:rsidRPr="00914303" w:rsidRDefault="00914303" w:rsidP="00914303">
            <w:pPr>
              <w:pStyle w:val="Sinespaciado"/>
              <w:rPr>
                <w:rFonts w:ascii="Arial" w:hAnsi="Arial" w:cs="Arial"/>
              </w:rPr>
            </w:pPr>
            <w:r>
              <w:rPr>
                <w:rFonts w:ascii="Arial" w:hAnsi="Arial" w:cs="Arial"/>
              </w:rPr>
              <w:t>-considerar que tipo de distractores usan los adultos en las rutinas de sus hijos.</w:t>
            </w:r>
          </w:p>
        </w:tc>
      </w:tr>
      <w:tr w:rsidR="00FF5672" w:rsidRPr="00914303" w14:paraId="3A5062CA" w14:textId="77777777" w:rsidTr="00914303">
        <w:tc>
          <w:tcPr>
            <w:tcW w:w="3686" w:type="dxa"/>
          </w:tcPr>
          <w:p w14:paraId="2554428C" w14:textId="3A8CC1BD" w:rsidR="00FF5672" w:rsidRPr="00914303" w:rsidRDefault="003C4483" w:rsidP="00914303">
            <w:pPr>
              <w:pStyle w:val="Sinespaciado"/>
              <w:rPr>
                <w:rFonts w:ascii="Arial" w:hAnsi="Arial" w:cs="Arial"/>
              </w:rPr>
            </w:pPr>
            <w:r w:rsidRPr="00914303">
              <w:rPr>
                <w:rFonts w:ascii="Arial" w:hAnsi="Arial" w:cs="Arial"/>
              </w:rPr>
              <w:t>Magister en Neuropsicología</w:t>
            </w:r>
          </w:p>
        </w:tc>
        <w:tc>
          <w:tcPr>
            <w:tcW w:w="5184" w:type="dxa"/>
          </w:tcPr>
          <w:p w14:paraId="3A656823" w14:textId="274F5E5D" w:rsidR="00176293" w:rsidRDefault="00176293" w:rsidP="00914303">
            <w:pPr>
              <w:pStyle w:val="Sinespaciado"/>
              <w:rPr>
                <w:rFonts w:ascii="Arial" w:hAnsi="Arial" w:cs="Arial"/>
              </w:rPr>
            </w:pPr>
            <w:r>
              <w:rPr>
                <w:rFonts w:ascii="Arial" w:hAnsi="Arial" w:cs="Arial"/>
              </w:rPr>
              <w:t>-</w:t>
            </w:r>
            <w:r w:rsidR="00B37A7D">
              <w:rPr>
                <w:rFonts w:ascii="Arial" w:hAnsi="Arial" w:cs="Arial"/>
              </w:rPr>
              <w:t xml:space="preserve">si promueve que el niño </w:t>
            </w:r>
            <w:r>
              <w:rPr>
                <w:rFonts w:ascii="Arial" w:hAnsi="Arial" w:cs="Arial"/>
              </w:rPr>
              <w:t>compart</w:t>
            </w:r>
            <w:r w:rsidR="00B37A7D">
              <w:rPr>
                <w:rFonts w:ascii="Arial" w:hAnsi="Arial" w:cs="Arial"/>
              </w:rPr>
              <w:t>a</w:t>
            </w:r>
            <w:r>
              <w:rPr>
                <w:rFonts w:ascii="Arial" w:hAnsi="Arial" w:cs="Arial"/>
              </w:rPr>
              <w:t xml:space="preserve"> con el resto de las familias las comidas.</w:t>
            </w:r>
          </w:p>
          <w:p w14:paraId="150430EE" w14:textId="781445DF" w:rsidR="00176293" w:rsidRDefault="00176293" w:rsidP="00914303">
            <w:pPr>
              <w:pStyle w:val="Sinespaciado"/>
              <w:rPr>
                <w:rFonts w:ascii="Arial" w:hAnsi="Arial" w:cs="Arial"/>
              </w:rPr>
            </w:pPr>
            <w:r>
              <w:rPr>
                <w:rFonts w:ascii="Arial" w:hAnsi="Arial" w:cs="Arial"/>
              </w:rPr>
              <w:t>-</w:t>
            </w:r>
            <w:r w:rsidR="00B37A7D">
              <w:rPr>
                <w:rFonts w:ascii="Arial" w:hAnsi="Arial" w:cs="Arial"/>
              </w:rPr>
              <w:t xml:space="preserve">si </w:t>
            </w:r>
            <w:r>
              <w:rPr>
                <w:rFonts w:ascii="Arial" w:hAnsi="Arial" w:cs="Arial"/>
              </w:rPr>
              <w:t>asiste a eventos familiares fuera del hogar.</w:t>
            </w:r>
          </w:p>
          <w:p w14:paraId="1DBABC48" w14:textId="251FD7E0" w:rsidR="00176293" w:rsidRDefault="00176293" w:rsidP="00914303">
            <w:pPr>
              <w:pStyle w:val="Sinespaciado"/>
              <w:rPr>
                <w:rFonts w:ascii="Arial" w:hAnsi="Arial" w:cs="Arial"/>
              </w:rPr>
            </w:pPr>
            <w:r>
              <w:rPr>
                <w:rFonts w:ascii="Arial" w:hAnsi="Arial" w:cs="Arial"/>
              </w:rPr>
              <w:t>-</w:t>
            </w:r>
            <w:r w:rsidR="00B37A7D">
              <w:rPr>
                <w:rFonts w:ascii="Arial" w:hAnsi="Arial" w:cs="Arial"/>
              </w:rPr>
              <w:t xml:space="preserve">si </w:t>
            </w:r>
            <w:r>
              <w:rPr>
                <w:rFonts w:ascii="Arial" w:hAnsi="Arial" w:cs="Arial"/>
              </w:rPr>
              <w:t>suele mediar en la interacción de su hijo con otros niños.</w:t>
            </w:r>
          </w:p>
          <w:p w14:paraId="2C89B779" w14:textId="5F58DFCE" w:rsidR="00FF5672" w:rsidRPr="00914303" w:rsidRDefault="00176293" w:rsidP="00914303">
            <w:pPr>
              <w:pStyle w:val="Sinespaciado"/>
              <w:rPr>
                <w:rFonts w:ascii="Arial" w:hAnsi="Arial" w:cs="Arial"/>
              </w:rPr>
            </w:pPr>
            <w:r>
              <w:rPr>
                <w:rFonts w:ascii="Arial" w:hAnsi="Arial" w:cs="Arial"/>
              </w:rPr>
              <w:t>-Si el adulto traduce lo que el niño quiso decir</w:t>
            </w:r>
          </w:p>
        </w:tc>
      </w:tr>
      <w:tr w:rsidR="00FF5672" w:rsidRPr="00914303" w14:paraId="601B4772" w14:textId="77777777" w:rsidTr="00914303">
        <w:tc>
          <w:tcPr>
            <w:tcW w:w="3686" w:type="dxa"/>
          </w:tcPr>
          <w:p w14:paraId="38EAC450" w14:textId="0D368A67" w:rsidR="00FF5672" w:rsidRPr="00914303" w:rsidRDefault="003C4483" w:rsidP="00914303">
            <w:pPr>
              <w:pStyle w:val="Sinespaciado"/>
              <w:rPr>
                <w:rFonts w:ascii="Arial" w:hAnsi="Arial" w:cs="Arial"/>
              </w:rPr>
            </w:pPr>
            <w:r w:rsidRPr="00914303">
              <w:rPr>
                <w:rFonts w:ascii="Arial" w:hAnsi="Arial" w:cs="Arial"/>
              </w:rPr>
              <w:t>Sociólogo/a</w:t>
            </w:r>
          </w:p>
        </w:tc>
        <w:tc>
          <w:tcPr>
            <w:tcW w:w="5184" w:type="dxa"/>
          </w:tcPr>
          <w:p w14:paraId="3FC50C99" w14:textId="77777777" w:rsidR="00FF5672" w:rsidRDefault="00914303" w:rsidP="00914303">
            <w:pPr>
              <w:pStyle w:val="Sinespaciado"/>
              <w:rPr>
                <w:rFonts w:ascii="Arial" w:hAnsi="Arial" w:cs="Arial"/>
              </w:rPr>
            </w:pPr>
            <w:r>
              <w:rPr>
                <w:rFonts w:ascii="Arial" w:hAnsi="Arial" w:cs="Arial"/>
              </w:rPr>
              <w:t>-considerar propuestas de actividades nuevas por fuera de las rutinas de los niños</w:t>
            </w:r>
          </w:p>
          <w:p w14:paraId="2179FE3E" w14:textId="01B07CFC" w:rsidR="00914303" w:rsidRPr="00914303" w:rsidRDefault="00914303" w:rsidP="00914303">
            <w:pPr>
              <w:pStyle w:val="Sinespaciado"/>
              <w:rPr>
                <w:rFonts w:ascii="Arial" w:hAnsi="Arial" w:cs="Arial"/>
              </w:rPr>
            </w:pPr>
            <w:r>
              <w:rPr>
                <w:rFonts w:ascii="Arial" w:hAnsi="Arial" w:cs="Arial"/>
              </w:rPr>
              <w:t xml:space="preserve">-acompañar al niño cuando usa el celular </w:t>
            </w:r>
            <w:r>
              <w:rPr>
                <w:rFonts w:ascii="Arial" w:hAnsi="Arial" w:cs="Arial"/>
              </w:rPr>
              <w:lastRenderedPageBreak/>
              <w:t>explicando o compartiendo el contenido.</w:t>
            </w:r>
          </w:p>
        </w:tc>
      </w:tr>
      <w:tr w:rsidR="003C4483" w:rsidRPr="00914303" w14:paraId="02A7E15C" w14:textId="77777777" w:rsidTr="00914303">
        <w:tc>
          <w:tcPr>
            <w:tcW w:w="3686" w:type="dxa"/>
          </w:tcPr>
          <w:p w14:paraId="27A5A8DB" w14:textId="6C4EEA63" w:rsidR="003C4483" w:rsidRPr="00914303" w:rsidRDefault="003C4483" w:rsidP="00914303">
            <w:pPr>
              <w:pStyle w:val="Sinespaciado"/>
              <w:rPr>
                <w:rFonts w:ascii="Arial" w:hAnsi="Arial" w:cs="Arial"/>
              </w:rPr>
            </w:pPr>
            <w:r w:rsidRPr="00914303">
              <w:rPr>
                <w:rFonts w:ascii="Arial" w:hAnsi="Arial" w:cs="Arial"/>
              </w:rPr>
              <w:lastRenderedPageBreak/>
              <w:t>Profesor de Educación Especial</w:t>
            </w:r>
          </w:p>
        </w:tc>
        <w:tc>
          <w:tcPr>
            <w:tcW w:w="5184" w:type="dxa"/>
          </w:tcPr>
          <w:p w14:paraId="30CE37AD" w14:textId="77777777" w:rsidR="003C4483" w:rsidRDefault="00674F95" w:rsidP="00914303">
            <w:pPr>
              <w:pStyle w:val="Sinespaciado"/>
              <w:rPr>
                <w:rFonts w:ascii="Arial" w:hAnsi="Arial" w:cs="Arial"/>
              </w:rPr>
            </w:pPr>
            <w:r>
              <w:rPr>
                <w:rFonts w:ascii="Arial" w:hAnsi="Arial" w:cs="Arial"/>
              </w:rPr>
              <w:t>-analizar el modo preponderante en que el adulto se comunica y presenta la información al niño.</w:t>
            </w:r>
          </w:p>
          <w:p w14:paraId="6B22309B" w14:textId="77777777" w:rsidR="00176293" w:rsidRDefault="00176293" w:rsidP="00914303">
            <w:pPr>
              <w:pStyle w:val="Sinespaciado"/>
              <w:rPr>
                <w:rFonts w:ascii="Arial" w:hAnsi="Arial" w:cs="Arial"/>
              </w:rPr>
            </w:pPr>
            <w:r>
              <w:rPr>
                <w:rFonts w:ascii="Arial" w:hAnsi="Arial" w:cs="Arial"/>
              </w:rPr>
              <w:t>-si participa de salidas de compras cotidianas.</w:t>
            </w:r>
          </w:p>
          <w:p w14:paraId="194B8E89" w14:textId="3481879D" w:rsidR="00B37A7D" w:rsidRPr="00914303" w:rsidRDefault="00B37A7D" w:rsidP="00914303">
            <w:pPr>
              <w:pStyle w:val="Sinespaciado"/>
              <w:rPr>
                <w:rFonts w:ascii="Arial" w:hAnsi="Arial" w:cs="Arial"/>
              </w:rPr>
            </w:pPr>
            <w:r>
              <w:rPr>
                <w:rFonts w:ascii="Arial" w:hAnsi="Arial" w:cs="Arial"/>
              </w:rPr>
              <w:t>-si ayuda a su hijo a comunicarse con pares.</w:t>
            </w:r>
          </w:p>
        </w:tc>
      </w:tr>
    </w:tbl>
    <w:p w14:paraId="33ABAFB1" w14:textId="77777777" w:rsidR="00FF5672" w:rsidRPr="00914303" w:rsidRDefault="00FF5672" w:rsidP="00914303">
      <w:pPr>
        <w:pStyle w:val="Sinespaciado"/>
        <w:rPr>
          <w:rFonts w:ascii="Arial" w:hAnsi="Arial" w:cs="Arial"/>
        </w:rPr>
      </w:pPr>
    </w:p>
    <w:p w14:paraId="5F292F1D" w14:textId="1235EAA9" w:rsidR="00A55BD6" w:rsidRPr="00A55BD6" w:rsidRDefault="00A55BD6" w:rsidP="00A55BD6">
      <w:pPr>
        <w:spacing w:after="0" w:line="240" w:lineRule="auto"/>
        <w:rPr>
          <w:rFonts w:ascii="Arial" w:hAnsi="Arial" w:cs="Arial"/>
          <w:b/>
          <w:sz w:val="24"/>
          <w:szCs w:val="24"/>
        </w:rPr>
      </w:pPr>
    </w:p>
    <w:p w14:paraId="755467EC" w14:textId="151CEB48" w:rsidR="00421DE3" w:rsidRDefault="00FC6044" w:rsidP="00421DE3">
      <w:pPr>
        <w:spacing w:after="0" w:line="360" w:lineRule="auto"/>
        <w:jc w:val="both"/>
        <w:rPr>
          <w:rFonts w:ascii="Arial" w:hAnsi="Arial" w:cs="Arial"/>
          <w:sz w:val="24"/>
          <w:szCs w:val="24"/>
        </w:rPr>
      </w:pPr>
      <w:r>
        <w:rPr>
          <w:rFonts w:ascii="Arial" w:hAnsi="Arial" w:cs="Arial"/>
          <w:sz w:val="24"/>
          <w:szCs w:val="24"/>
        </w:rPr>
        <w:t xml:space="preserve">B) </w:t>
      </w:r>
      <w:r w:rsidR="00421DE3" w:rsidRPr="00A55BD6">
        <w:rPr>
          <w:rFonts w:ascii="Arial" w:hAnsi="Arial" w:cs="Arial"/>
          <w:sz w:val="24"/>
          <w:szCs w:val="24"/>
        </w:rPr>
        <w:t xml:space="preserve">Se realiza un ensayo previo de </w:t>
      </w:r>
      <w:r w:rsidR="00D46FED">
        <w:rPr>
          <w:rFonts w:ascii="Arial" w:hAnsi="Arial" w:cs="Arial"/>
          <w:sz w:val="24"/>
          <w:szCs w:val="24"/>
        </w:rPr>
        <w:t>prueba</w:t>
      </w:r>
      <w:r w:rsidR="00421DE3" w:rsidRPr="00A55BD6">
        <w:rPr>
          <w:rFonts w:ascii="Arial" w:hAnsi="Arial" w:cs="Arial"/>
          <w:sz w:val="24"/>
          <w:szCs w:val="24"/>
        </w:rPr>
        <w:t xml:space="preserve"> </w:t>
      </w:r>
      <w:r w:rsidR="00D46FED">
        <w:rPr>
          <w:rFonts w:ascii="Arial" w:hAnsi="Arial" w:cs="Arial"/>
          <w:sz w:val="24"/>
          <w:szCs w:val="24"/>
        </w:rPr>
        <w:t xml:space="preserve">de la app </w:t>
      </w:r>
      <w:r w:rsidR="00421DE3" w:rsidRPr="00A55BD6">
        <w:rPr>
          <w:rFonts w:ascii="Arial" w:hAnsi="Arial" w:cs="Arial"/>
          <w:sz w:val="24"/>
          <w:szCs w:val="24"/>
        </w:rPr>
        <w:t xml:space="preserve">con el fin de cotejar </w:t>
      </w:r>
      <w:r w:rsidR="00D46FED">
        <w:rPr>
          <w:rFonts w:ascii="Arial" w:hAnsi="Arial" w:cs="Arial"/>
          <w:sz w:val="24"/>
          <w:szCs w:val="24"/>
        </w:rPr>
        <w:t>la efectividad</w:t>
      </w:r>
      <w:r w:rsidR="00421DE3" w:rsidRPr="00A55BD6">
        <w:rPr>
          <w:rFonts w:ascii="Arial" w:hAnsi="Arial" w:cs="Arial"/>
          <w:sz w:val="24"/>
          <w:szCs w:val="24"/>
        </w:rPr>
        <w:t xml:space="preserve">. Debido a ello el primer piloto </w:t>
      </w:r>
      <w:r w:rsidR="009A5DD8">
        <w:rPr>
          <w:rFonts w:ascii="Arial" w:hAnsi="Arial" w:cs="Arial"/>
          <w:sz w:val="24"/>
          <w:szCs w:val="24"/>
        </w:rPr>
        <w:t>se</w:t>
      </w:r>
      <w:r w:rsidR="00421DE3" w:rsidRPr="00A55BD6">
        <w:rPr>
          <w:rFonts w:ascii="Arial" w:hAnsi="Arial" w:cs="Arial"/>
          <w:sz w:val="24"/>
          <w:szCs w:val="24"/>
        </w:rPr>
        <w:t xml:space="preserve"> </w:t>
      </w:r>
      <w:r w:rsidR="00AE5217">
        <w:rPr>
          <w:rFonts w:ascii="Arial" w:hAnsi="Arial" w:cs="Arial"/>
          <w:sz w:val="24"/>
          <w:szCs w:val="24"/>
        </w:rPr>
        <w:t xml:space="preserve">envía a dos profesionales para que lo </w:t>
      </w:r>
      <w:r w:rsidR="00421DE3" w:rsidRPr="00A55BD6">
        <w:rPr>
          <w:rFonts w:ascii="Arial" w:hAnsi="Arial" w:cs="Arial"/>
          <w:sz w:val="24"/>
          <w:szCs w:val="24"/>
        </w:rPr>
        <w:t>administr</w:t>
      </w:r>
      <w:r w:rsidR="00AE5217">
        <w:rPr>
          <w:rFonts w:ascii="Arial" w:hAnsi="Arial" w:cs="Arial"/>
          <w:sz w:val="24"/>
          <w:szCs w:val="24"/>
        </w:rPr>
        <w:t>en</w:t>
      </w:r>
      <w:r w:rsidR="00421DE3" w:rsidRPr="00A55BD6">
        <w:rPr>
          <w:rFonts w:ascii="Arial" w:hAnsi="Arial" w:cs="Arial"/>
          <w:sz w:val="24"/>
          <w:szCs w:val="24"/>
        </w:rPr>
        <w:t xml:space="preserve"> a </w:t>
      </w:r>
      <w:r w:rsidR="00F95DB8">
        <w:rPr>
          <w:rFonts w:ascii="Arial" w:hAnsi="Arial" w:cs="Arial"/>
          <w:sz w:val="24"/>
          <w:szCs w:val="24"/>
        </w:rPr>
        <w:t>diez padres</w:t>
      </w:r>
      <w:r w:rsidR="00331B77">
        <w:rPr>
          <w:rFonts w:ascii="Arial" w:hAnsi="Arial" w:cs="Arial"/>
          <w:sz w:val="24"/>
          <w:szCs w:val="24"/>
        </w:rPr>
        <w:t xml:space="preserve">. </w:t>
      </w:r>
      <w:r w:rsidR="00421DE3" w:rsidRPr="00A55BD6">
        <w:rPr>
          <w:rFonts w:ascii="Arial" w:hAnsi="Arial" w:cs="Arial"/>
          <w:sz w:val="24"/>
          <w:szCs w:val="24"/>
        </w:rPr>
        <w:t xml:space="preserve">Dicho piloto arrojó los siguientes datos sobre </w:t>
      </w:r>
      <w:r w:rsidR="00D46FED">
        <w:rPr>
          <w:rFonts w:ascii="Arial" w:hAnsi="Arial" w:cs="Arial"/>
          <w:sz w:val="24"/>
          <w:szCs w:val="24"/>
        </w:rPr>
        <w:t xml:space="preserve">la </w:t>
      </w:r>
      <w:r w:rsidR="000547BB">
        <w:rPr>
          <w:rFonts w:ascii="Arial" w:hAnsi="Arial" w:cs="Arial"/>
          <w:sz w:val="24"/>
          <w:szCs w:val="24"/>
        </w:rPr>
        <w:t>implementación</w:t>
      </w:r>
      <w:r w:rsidR="00421DE3" w:rsidRPr="00A55BD6">
        <w:rPr>
          <w:rFonts w:ascii="Arial" w:hAnsi="Arial" w:cs="Arial"/>
          <w:sz w:val="24"/>
          <w:szCs w:val="24"/>
        </w:rPr>
        <w:t>:</w:t>
      </w:r>
    </w:p>
    <w:p w14:paraId="74F17D62" w14:textId="534FE78A" w:rsidR="00421DE3" w:rsidRDefault="00B37A7D" w:rsidP="00421DE3">
      <w:pPr>
        <w:spacing w:after="0" w:line="360" w:lineRule="auto"/>
        <w:jc w:val="both"/>
        <w:rPr>
          <w:rFonts w:ascii="Arial" w:hAnsi="Arial" w:cs="Arial"/>
          <w:sz w:val="24"/>
          <w:szCs w:val="24"/>
        </w:rPr>
      </w:pPr>
      <w:r w:rsidRPr="00B37A7D">
        <w:rPr>
          <w:rFonts w:ascii="Arial" w:hAnsi="Arial" w:cs="Arial"/>
          <w:b/>
          <w:sz w:val="24"/>
          <w:szCs w:val="24"/>
        </w:rPr>
        <w:t>7.2. Efectividad del recurso</w:t>
      </w:r>
    </w:p>
    <w:p w14:paraId="6F2F23BD" w14:textId="7C7062DB" w:rsidR="00333CC6" w:rsidRPr="00B35D69" w:rsidRDefault="00333CC6" w:rsidP="00B35D69">
      <w:pPr>
        <w:spacing w:after="0" w:line="360" w:lineRule="auto"/>
        <w:jc w:val="both"/>
        <w:rPr>
          <w:rFonts w:ascii="Arial" w:hAnsi="Arial" w:cs="Arial"/>
          <w:sz w:val="24"/>
          <w:szCs w:val="24"/>
        </w:rPr>
      </w:pPr>
    </w:p>
    <w:p w14:paraId="7E7AED63" w14:textId="77777777" w:rsidR="00BC0C53" w:rsidRDefault="003C643D" w:rsidP="003C643D">
      <w:pPr>
        <w:spacing w:after="0" w:line="240" w:lineRule="auto"/>
        <w:rPr>
          <w:rFonts w:ascii="Arial" w:hAnsi="Arial" w:cs="Arial"/>
          <w:b/>
          <w:sz w:val="24"/>
          <w:szCs w:val="24"/>
        </w:rPr>
      </w:pPr>
      <w:r>
        <w:rPr>
          <w:rFonts w:ascii="Arial" w:hAnsi="Arial" w:cs="Arial"/>
          <w:b/>
          <w:sz w:val="24"/>
          <w:szCs w:val="24"/>
        </w:rPr>
        <w:t>8-CONCLUSIÓN.</w:t>
      </w:r>
    </w:p>
    <w:p w14:paraId="4CF1E62D" w14:textId="77777777" w:rsidR="00A55BD6" w:rsidRPr="00A55BD6" w:rsidRDefault="00A55BD6" w:rsidP="00A55BD6">
      <w:pPr>
        <w:tabs>
          <w:tab w:val="left" w:pos="3135"/>
        </w:tabs>
        <w:spacing w:after="0" w:line="240" w:lineRule="auto"/>
        <w:rPr>
          <w:rFonts w:ascii="Arial" w:hAnsi="Arial" w:cs="Arial"/>
          <w:b/>
          <w:sz w:val="24"/>
          <w:szCs w:val="24"/>
        </w:rPr>
      </w:pPr>
      <w:r w:rsidRPr="00A55BD6">
        <w:rPr>
          <w:rFonts w:ascii="Arial" w:hAnsi="Arial" w:cs="Arial"/>
          <w:b/>
          <w:sz w:val="24"/>
          <w:szCs w:val="24"/>
        </w:rPr>
        <w:t>8.1. Conclusiones finales</w:t>
      </w:r>
    </w:p>
    <w:p w14:paraId="64AFB835" w14:textId="5DE1CB1C" w:rsidR="00421DE3" w:rsidRPr="00421DE3" w:rsidRDefault="00421DE3" w:rsidP="00BC0AC7">
      <w:pPr>
        <w:spacing w:line="360" w:lineRule="auto"/>
        <w:jc w:val="both"/>
        <w:rPr>
          <w:rFonts w:ascii="Arial" w:hAnsi="Arial" w:cs="Arial"/>
          <w:sz w:val="24"/>
          <w:szCs w:val="24"/>
          <w:lang w:val="es-ES"/>
        </w:rPr>
      </w:pPr>
    </w:p>
    <w:p w14:paraId="46DCD9F9" w14:textId="52F181DF" w:rsidR="00B60B93" w:rsidRPr="0056547A" w:rsidRDefault="008A279B" w:rsidP="00421DE3">
      <w:pPr>
        <w:spacing w:line="360" w:lineRule="auto"/>
        <w:jc w:val="both"/>
        <w:rPr>
          <w:rFonts w:ascii="Arial" w:hAnsi="Arial" w:cs="Arial"/>
          <w:b/>
          <w:bCs/>
          <w:sz w:val="24"/>
          <w:szCs w:val="24"/>
        </w:rPr>
      </w:pPr>
      <w:r w:rsidRPr="008A279B">
        <w:rPr>
          <w:rFonts w:ascii="Arial" w:hAnsi="Arial" w:cs="Arial"/>
          <w:b/>
          <w:bCs/>
          <w:sz w:val="24"/>
          <w:szCs w:val="24"/>
        </w:rPr>
        <w:t>9-REFERENCIAS</w:t>
      </w:r>
    </w:p>
    <w:p w14:paraId="18FB801C" w14:textId="45B7C65D" w:rsidR="00C21A17" w:rsidRPr="008E0317" w:rsidRDefault="00BC6E72" w:rsidP="00C21A17">
      <w:pPr>
        <w:spacing w:line="360" w:lineRule="auto"/>
        <w:jc w:val="both"/>
        <w:rPr>
          <w:rFonts w:ascii="Arial" w:hAnsi="Arial" w:cs="Arial"/>
          <w:sz w:val="24"/>
          <w:szCs w:val="24"/>
          <w:lang w:val="en-US"/>
        </w:rPr>
      </w:pPr>
      <w:r w:rsidRPr="00FF6D24">
        <w:rPr>
          <w:rFonts w:ascii="Arial" w:hAnsi="Arial" w:cs="Arial"/>
          <w:sz w:val="24"/>
          <w:szCs w:val="24"/>
          <w:lang w:val="es-ES"/>
        </w:rPr>
        <w:t xml:space="preserve">Abad, F., Garrido, J., Olea, J. y Ponsoda, V. (2006). </w:t>
      </w:r>
      <w:r w:rsidRPr="00FF6D24">
        <w:rPr>
          <w:rFonts w:ascii="Arial" w:hAnsi="Arial" w:cs="Arial"/>
          <w:i/>
          <w:sz w:val="24"/>
          <w:szCs w:val="24"/>
          <w:lang w:val="es-ES"/>
        </w:rPr>
        <w:t>Introducción a la Psicometría</w:t>
      </w:r>
      <w:r w:rsidRPr="00FF6D24">
        <w:rPr>
          <w:rFonts w:ascii="Arial" w:hAnsi="Arial" w:cs="Arial"/>
          <w:sz w:val="24"/>
          <w:szCs w:val="24"/>
          <w:lang w:val="es-ES"/>
        </w:rPr>
        <w:t xml:space="preserve">.        </w:t>
      </w:r>
      <w:r w:rsidR="00023F50" w:rsidRPr="00FF6D24">
        <w:rPr>
          <w:rFonts w:ascii="Arial" w:hAnsi="Arial" w:cs="Arial"/>
          <w:sz w:val="24"/>
          <w:szCs w:val="24"/>
          <w:lang w:val="es-ES"/>
        </w:rPr>
        <w:t xml:space="preserve">     </w:t>
      </w:r>
      <w:r w:rsidRPr="00FF6D24">
        <w:rPr>
          <w:rFonts w:ascii="Arial" w:hAnsi="Arial" w:cs="Arial"/>
          <w:sz w:val="24"/>
          <w:szCs w:val="24"/>
          <w:lang w:val="es-ES"/>
        </w:rPr>
        <w:t xml:space="preserve">Universidad Autónoma de Madrid. </w:t>
      </w:r>
      <w:r w:rsidRPr="008E0317">
        <w:rPr>
          <w:rFonts w:ascii="Arial" w:hAnsi="Arial" w:cs="Arial"/>
          <w:sz w:val="24"/>
          <w:szCs w:val="24"/>
          <w:lang w:val="en-US"/>
        </w:rPr>
        <w:t>Madrid.</w:t>
      </w:r>
    </w:p>
    <w:p w14:paraId="3641A50B" w14:textId="3DF4649E" w:rsidR="00C02DC9" w:rsidRPr="008E0317" w:rsidRDefault="00C02DC9" w:rsidP="00C21A17">
      <w:pPr>
        <w:spacing w:line="360" w:lineRule="auto"/>
        <w:jc w:val="both"/>
        <w:rPr>
          <w:rFonts w:ascii="Arial" w:hAnsi="Arial" w:cs="Arial"/>
          <w:sz w:val="24"/>
          <w:szCs w:val="24"/>
          <w:lang w:val="en-US"/>
        </w:rPr>
      </w:pPr>
      <w:r w:rsidRPr="008E0317">
        <w:rPr>
          <w:rFonts w:ascii="Arial" w:hAnsi="Arial" w:cs="Arial"/>
          <w:sz w:val="24"/>
          <w:szCs w:val="24"/>
          <w:lang w:val="en-US"/>
        </w:rPr>
        <w:t xml:space="preserve">American Academy of Pediatrics, Committee on Children with Disabilities (2001). </w:t>
      </w:r>
      <w:r w:rsidRPr="008E0317">
        <w:rPr>
          <w:rFonts w:ascii="Arial" w:hAnsi="Arial" w:cs="Arial"/>
          <w:i/>
          <w:iCs/>
          <w:sz w:val="24"/>
          <w:szCs w:val="24"/>
          <w:lang w:val="en-US"/>
        </w:rPr>
        <w:t>Developmental surveillance and screening of infants and young children</w:t>
      </w:r>
      <w:r w:rsidRPr="008E0317">
        <w:rPr>
          <w:rFonts w:ascii="Arial" w:hAnsi="Arial" w:cs="Arial"/>
          <w:sz w:val="24"/>
          <w:szCs w:val="24"/>
          <w:lang w:val="en-US"/>
        </w:rPr>
        <w:t>. Pediatrics; 108:192-6.</w:t>
      </w:r>
    </w:p>
    <w:p w14:paraId="434F7DF6" w14:textId="3776AB4C" w:rsidR="00EF561D" w:rsidRPr="00FF6D24" w:rsidRDefault="00EF561D" w:rsidP="00BC6E72">
      <w:pPr>
        <w:shd w:val="clear" w:color="auto" w:fill="FFFFFF"/>
        <w:spacing w:before="100" w:beforeAutospacing="1" w:after="100" w:afterAutospacing="1" w:line="360" w:lineRule="auto"/>
        <w:ind w:left="709" w:hanging="709"/>
        <w:jc w:val="both"/>
        <w:rPr>
          <w:rFonts w:ascii="Arial" w:hAnsi="Arial" w:cs="Arial"/>
          <w:color w:val="000000"/>
          <w:sz w:val="24"/>
          <w:szCs w:val="24"/>
        </w:rPr>
      </w:pPr>
      <w:r w:rsidRPr="00FF6D24">
        <w:rPr>
          <w:rFonts w:ascii="Arial" w:hAnsi="Arial" w:cs="Arial"/>
          <w:color w:val="000000"/>
          <w:sz w:val="24"/>
          <w:szCs w:val="24"/>
        </w:rPr>
        <w:t xml:space="preserve">Alvarez, A. (2019). </w:t>
      </w:r>
      <w:r w:rsidRPr="00FF6D24">
        <w:rPr>
          <w:rFonts w:ascii="Arial" w:hAnsi="Arial" w:cs="Arial"/>
          <w:i/>
          <w:iCs/>
          <w:color w:val="000000"/>
          <w:sz w:val="24"/>
          <w:szCs w:val="24"/>
        </w:rPr>
        <w:t>Ventanas de oportunidad en primera infancia</w:t>
      </w:r>
      <w:r w:rsidRPr="00FF6D24">
        <w:rPr>
          <w:rFonts w:ascii="Arial" w:hAnsi="Arial" w:cs="Arial"/>
          <w:color w:val="000000"/>
          <w:sz w:val="24"/>
          <w:szCs w:val="24"/>
        </w:rPr>
        <w:t>. Fundación</w:t>
      </w:r>
      <w:r w:rsidR="00B71FCA" w:rsidRPr="00FF6D24">
        <w:rPr>
          <w:rFonts w:ascii="Arial" w:hAnsi="Arial" w:cs="Arial"/>
          <w:color w:val="000000"/>
          <w:sz w:val="24"/>
          <w:szCs w:val="24"/>
        </w:rPr>
        <w:t xml:space="preserve">. </w:t>
      </w:r>
      <w:r w:rsidRPr="00FF6D24">
        <w:rPr>
          <w:rFonts w:ascii="Arial" w:hAnsi="Arial" w:cs="Arial"/>
          <w:color w:val="000000"/>
          <w:sz w:val="24"/>
          <w:szCs w:val="24"/>
        </w:rPr>
        <w:t xml:space="preserve">Bunge y Born. </w:t>
      </w:r>
    </w:p>
    <w:p w14:paraId="09700597" w14:textId="07DC7D56" w:rsidR="00C21A17" w:rsidRPr="00FF6D24" w:rsidRDefault="00C21A17" w:rsidP="00C02DC9">
      <w:pPr>
        <w:spacing w:line="360" w:lineRule="auto"/>
        <w:ind w:left="709" w:hanging="709"/>
        <w:jc w:val="both"/>
        <w:rPr>
          <w:rFonts w:ascii="Arial" w:hAnsi="Arial" w:cs="Arial"/>
          <w:sz w:val="24"/>
          <w:szCs w:val="24"/>
        </w:rPr>
      </w:pPr>
      <w:bookmarkStart w:id="95" w:name="_Hlk124241871"/>
      <w:r w:rsidRPr="00FF6D24">
        <w:rPr>
          <w:rFonts w:ascii="Arial" w:hAnsi="Arial" w:cs="Arial"/>
          <w:sz w:val="24"/>
          <w:szCs w:val="24"/>
        </w:rPr>
        <w:t xml:space="preserve">Berk, L. (1999). </w:t>
      </w:r>
      <w:r w:rsidRPr="00FF6D24">
        <w:rPr>
          <w:rFonts w:ascii="Arial" w:hAnsi="Arial" w:cs="Arial"/>
          <w:i/>
          <w:sz w:val="24"/>
          <w:szCs w:val="24"/>
        </w:rPr>
        <w:t>Desarrollo del niño y del adolescente</w:t>
      </w:r>
      <w:r w:rsidRPr="00FF6D24">
        <w:rPr>
          <w:rFonts w:ascii="Arial" w:hAnsi="Arial" w:cs="Arial"/>
          <w:sz w:val="24"/>
          <w:szCs w:val="24"/>
        </w:rPr>
        <w:t>. Cuarta Edición. Prentice Hall Iberia. Madrid.</w:t>
      </w:r>
    </w:p>
    <w:bookmarkEnd w:id="95"/>
    <w:p w14:paraId="5AF6023F" w14:textId="23937431" w:rsidR="00B71FCA" w:rsidRPr="00FF6D24"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rPr>
      </w:pPr>
      <w:r w:rsidRPr="00FF6D24">
        <w:rPr>
          <w:rFonts w:ascii="Arial" w:hAnsi="Arial" w:cs="Arial"/>
          <w:color w:val="000000"/>
          <w:sz w:val="24"/>
          <w:szCs w:val="24"/>
        </w:rPr>
        <w:t xml:space="preserve">Busquets, s. y Sosa, S. (2009). </w:t>
      </w:r>
      <w:r w:rsidRPr="00FF6D24">
        <w:rPr>
          <w:rFonts w:ascii="Arial" w:hAnsi="Arial" w:cs="Arial"/>
          <w:i/>
          <w:iCs/>
          <w:color w:val="000000"/>
          <w:sz w:val="24"/>
          <w:szCs w:val="24"/>
        </w:rPr>
        <w:t>Desarrollo de la intención comunicativa en niños de 9 a 24 meses.</w:t>
      </w:r>
      <w:r w:rsidRPr="00FF6D24">
        <w:rPr>
          <w:rFonts w:ascii="Arial" w:hAnsi="Arial" w:cs="Arial"/>
          <w:color w:val="000000"/>
          <w:sz w:val="24"/>
          <w:szCs w:val="24"/>
        </w:rPr>
        <w:t xml:space="preserve"> Cuadernos FHyCS-UNJu, Nro. 37:195-220. Universidad Nacional de Jujuy. Argentina.</w:t>
      </w:r>
    </w:p>
    <w:p w14:paraId="62E52EAF" w14:textId="77777777" w:rsidR="00C21A17" w:rsidRPr="00FF6D24" w:rsidRDefault="00C21A17" w:rsidP="00BC6E72">
      <w:pPr>
        <w:spacing w:line="360" w:lineRule="auto"/>
        <w:ind w:left="709" w:hanging="709"/>
        <w:jc w:val="both"/>
        <w:rPr>
          <w:rFonts w:ascii="Arial" w:hAnsi="Arial" w:cs="Arial"/>
          <w:sz w:val="24"/>
          <w:szCs w:val="24"/>
          <w:lang w:val="es-ES"/>
        </w:rPr>
      </w:pPr>
      <w:r w:rsidRPr="00FF6D24">
        <w:rPr>
          <w:rFonts w:ascii="Arial" w:hAnsi="Arial" w:cs="Arial"/>
          <w:sz w:val="24"/>
          <w:szCs w:val="24"/>
          <w:lang w:val="es-ES"/>
        </w:rPr>
        <w:lastRenderedPageBreak/>
        <w:t xml:space="preserve">Cervino, C. (2010). </w:t>
      </w:r>
      <w:r w:rsidRPr="00FF6D24">
        <w:rPr>
          <w:rFonts w:ascii="Arial" w:hAnsi="Arial" w:cs="Arial"/>
          <w:i/>
          <w:sz w:val="24"/>
          <w:szCs w:val="24"/>
          <w:lang w:val="es-ES"/>
        </w:rPr>
        <w:t>Neurofisiología Tomo II: Bases neurofisiológicas de la conducta</w:t>
      </w:r>
      <w:r w:rsidRPr="00FF6D24">
        <w:rPr>
          <w:rFonts w:ascii="Arial" w:hAnsi="Arial" w:cs="Arial"/>
          <w:sz w:val="24"/>
          <w:szCs w:val="24"/>
          <w:lang w:val="es-ES"/>
        </w:rPr>
        <w:t xml:space="preserve">. Buenos Aires. Praia. </w:t>
      </w:r>
    </w:p>
    <w:p w14:paraId="0D3CDD4F" w14:textId="64A618AE" w:rsidR="00F66586" w:rsidRDefault="00F66586" w:rsidP="00BC6E72">
      <w:pPr>
        <w:spacing w:line="360" w:lineRule="auto"/>
        <w:ind w:left="709" w:hanging="709"/>
        <w:jc w:val="both"/>
        <w:rPr>
          <w:rFonts w:ascii="Arial" w:hAnsi="Arial" w:cs="Arial"/>
          <w:sz w:val="24"/>
          <w:szCs w:val="24"/>
          <w:lang w:val="es-ES"/>
        </w:rPr>
      </w:pPr>
      <w:r w:rsidRPr="00FF6D24">
        <w:rPr>
          <w:rFonts w:ascii="Arial" w:hAnsi="Arial" w:cs="Arial"/>
          <w:sz w:val="24"/>
          <w:szCs w:val="24"/>
          <w:lang w:val="es-ES"/>
        </w:rPr>
        <w:t>Colegio Oficial de Psicólogos (2000).</w:t>
      </w:r>
      <w:r w:rsidR="004D019C">
        <w:rPr>
          <w:rFonts w:ascii="Arial" w:hAnsi="Arial" w:cs="Arial"/>
          <w:sz w:val="24"/>
          <w:szCs w:val="24"/>
          <w:lang w:val="es-ES"/>
        </w:rPr>
        <w:t xml:space="preserve"> </w:t>
      </w:r>
      <w:r w:rsidRPr="00FF6D24">
        <w:rPr>
          <w:rFonts w:ascii="Arial" w:hAnsi="Arial" w:cs="Arial"/>
          <w:i/>
          <w:sz w:val="24"/>
          <w:szCs w:val="24"/>
          <w:lang w:val="es-ES"/>
        </w:rPr>
        <w:t>Directrices Internacionales para el uso de los test.</w:t>
      </w:r>
      <w:r w:rsidRPr="00FF6D24">
        <w:rPr>
          <w:rFonts w:ascii="Arial" w:hAnsi="Arial" w:cs="Arial"/>
          <w:sz w:val="24"/>
          <w:szCs w:val="24"/>
          <w:lang w:val="es-ES"/>
        </w:rPr>
        <w:t xml:space="preserve"> Rosario. Argentina.</w:t>
      </w:r>
    </w:p>
    <w:p w14:paraId="530DC618" w14:textId="7953B52E" w:rsidR="00F91353" w:rsidRDefault="00F91353" w:rsidP="00F91353">
      <w:pPr>
        <w:spacing w:line="360" w:lineRule="auto"/>
        <w:jc w:val="both"/>
        <w:rPr>
          <w:rFonts w:ascii="Arial" w:hAnsi="Arial" w:cs="Arial"/>
          <w:sz w:val="24"/>
          <w:szCs w:val="24"/>
          <w:lang w:val="es-ES"/>
        </w:rPr>
      </w:pPr>
      <w:r w:rsidRPr="00F91353">
        <w:rPr>
          <w:rFonts w:ascii="Arial" w:hAnsi="Arial" w:cs="Arial"/>
          <w:sz w:val="24"/>
          <w:szCs w:val="24"/>
          <w:lang w:val="es-ES"/>
        </w:rPr>
        <w:t xml:space="preserve">Consejería de Trabajo, Consumo y Política Social Dirección General de Familia y Servicios Sectoriales. (2003). </w:t>
      </w:r>
      <w:r w:rsidRPr="00F91353">
        <w:rPr>
          <w:rFonts w:ascii="Arial" w:hAnsi="Arial" w:cs="Arial"/>
          <w:i/>
          <w:iCs/>
          <w:sz w:val="24"/>
          <w:szCs w:val="24"/>
          <w:lang w:val="es-ES"/>
        </w:rPr>
        <w:t>Criterios de calidad estimular</w:t>
      </w:r>
      <w:r w:rsidRPr="00F91353">
        <w:rPr>
          <w:rFonts w:ascii="Arial" w:hAnsi="Arial" w:cs="Arial"/>
          <w:sz w:val="24"/>
          <w:szCs w:val="24"/>
          <w:lang w:val="es-ES"/>
        </w:rPr>
        <w:t>. Seminario de Calidad Estimular de la Asociación de Atención Temprana de la Región de Murcia y la Comisión Regional de Atención Temprana.</w:t>
      </w:r>
    </w:p>
    <w:p w14:paraId="1B5A9F52" w14:textId="71AC5EB7" w:rsidR="00DF15A0" w:rsidRPr="00F91353" w:rsidRDefault="00DF15A0" w:rsidP="00F91353">
      <w:pPr>
        <w:spacing w:line="360" w:lineRule="auto"/>
        <w:jc w:val="both"/>
        <w:rPr>
          <w:rFonts w:ascii="Arial" w:hAnsi="Arial" w:cs="Arial"/>
          <w:sz w:val="24"/>
          <w:szCs w:val="24"/>
        </w:rPr>
      </w:pPr>
      <w:r w:rsidRPr="008E0317">
        <w:rPr>
          <w:rFonts w:ascii="Arial" w:hAnsi="Arial" w:cs="Arial"/>
          <w:sz w:val="24"/>
          <w:szCs w:val="24"/>
          <w:lang w:val="en-US"/>
        </w:rPr>
        <w:t xml:space="preserve">Cooper J. O., Heron, T. E. y Heward, W. L. (2007). </w:t>
      </w:r>
      <w:r w:rsidRPr="00DF15A0">
        <w:rPr>
          <w:rFonts w:ascii="Arial" w:hAnsi="Arial" w:cs="Arial"/>
          <w:sz w:val="24"/>
          <w:szCs w:val="24"/>
        </w:rPr>
        <w:t>Análisis aplicado a la conducta. Segunda edición. ABA España.</w:t>
      </w:r>
    </w:p>
    <w:p w14:paraId="1CE4D1BC" w14:textId="1DEE6F73" w:rsidR="004D2155" w:rsidRPr="008E0317" w:rsidRDefault="004D2155" w:rsidP="004D2155">
      <w:pPr>
        <w:spacing w:line="360" w:lineRule="auto"/>
        <w:jc w:val="both"/>
        <w:rPr>
          <w:rFonts w:ascii="Arial" w:hAnsi="Arial" w:cs="Arial"/>
          <w:sz w:val="24"/>
          <w:szCs w:val="24"/>
          <w:lang w:val="en-US"/>
        </w:rPr>
      </w:pPr>
      <w:bookmarkStart w:id="96" w:name="_Hlk125119582"/>
      <w:r w:rsidRPr="00587A1A">
        <w:rPr>
          <w:rFonts w:ascii="Arial" w:hAnsi="Arial" w:cs="Arial"/>
          <w:sz w:val="24"/>
          <w:szCs w:val="24"/>
          <w:lang w:val="en-US"/>
          <w:rPrChange w:id="97" w:author="Usuario de Windows" w:date="2023-01-31T16:42:00Z">
            <w:rPr>
              <w:rFonts w:ascii="Arial" w:hAnsi="Arial" w:cs="Arial"/>
              <w:sz w:val="24"/>
              <w:szCs w:val="24"/>
            </w:rPr>
          </w:rPrChange>
        </w:rPr>
        <w:t>Dore, R.; Liu, X.; Chaparro-Moreno, L. and Justice, L. (2022)</w:t>
      </w:r>
      <w:bookmarkEnd w:id="96"/>
      <w:r w:rsidRPr="00587A1A">
        <w:rPr>
          <w:rFonts w:ascii="Arial" w:hAnsi="Arial" w:cs="Arial"/>
          <w:sz w:val="24"/>
          <w:szCs w:val="24"/>
          <w:lang w:val="en-US"/>
          <w:rPrChange w:id="98" w:author="Usuario de Windows" w:date="2023-01-31T16:42:00Z">
            <w:rPr>
              <w:rFonts w:ascii="Arial" w:hAnsi="Arial" w:cs="Arial"/>
              <w:sz w:val="24"/>
              <w:szCs w:val="24"/>
            </w:rPr>
          </w:rPrChange>
        </w:rPr>
        <w:t xml:space="preserve">. </w:t>
      </w:r>
      <w:r w:rsidRPr="008E0317">
        <w:rPr>
          <w:rFonts w:ascii="Arial" w:hAnsi="Arial" w:cs="Arial"/>
          <w:i/>
          <w:iCs/>
          <w:sz w:val="24"/>
          <w:szCs w:val="24"/>
          <w:lang w:val="en-US"/>
        </w:rPr>
        <w:t>Concurrent relations between child-directed speech and children’s language skills in low-income households.</w:t>
      </w:r>
      <w:r w:rsidRPr="008E0317">
        <w:rPr>
          <w:rFonts w:ascii="Arial" w:hAnsi="Arial" w:cs="Arial"/>
          <w:sz w:val="24"/>
          <w:szCs w:val="24"/>
          <w:lang w:val="en-US"/>
        </w:rPr>
        <w:t xml:space="preserve"> USA. Journal of Early Childhood Research. Vol. 20(4) 479–494</w:t>
      </w:r>
    </w:p>
    <w:p w14:paraId="5C7DEE74" w14:textId="1ECF971C" w:rsidR="00B71FCA" w:rsidRPr="008E0317"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lang w:val="en-US"/>
        </w:rPr>
      </w:pPr>
      <w:r w:rsidRPr="008E0317">
        <w:rPr>
          <w:rFonts w:ascii="Arial" w:hAnsi="Arial" w:cs="Arial"/>
          <w:color w:val="000000"/>
          <w:sz w:val="24"/>
          <w:szCs w:val="24"/>
          <w:lang w:val="en-US"/>
        </w:rPr>
        <w:t xml:space="preserve">Duff,F., Nation,K., Plunkett, K. (2015). </w:t>
      </w:r>
      <w:r w:rsidRPr="008E0317">
        <w:rPr>
          <w:rFonts w:ascii="Arial" w:hAnsi="Arial" w:cs="Arial"/>
          <w:i/>
          <w:iCs/>
          <w:color w:val="000000"/>
          <w:sz w:val="24"/>
          <w:szCs w:val="24"/>
          <w:lang w:val="en-US"/>
        </w:rPr>
        <w:t>Early prediction of language and literacy problems: ¿is 18 months too early?</w:t>
      </w:r>
      <w:r w:rsidRPr="008E0317">
        <w:rPr>
          <w:rFonts w:ascii="Arial" w:hAnsi="Arial" w:cs="Arial"/>
          <w:color w:val="000000"/>
          <w:sz w:val="24"/>
          <w:szCs w:val="24"/>
          <w:lang w:val="en-US"/>
        </w:rPr>
        <w:t xml:space="preserve"> Bishop Department of Experimental Psychology. University of Oxford, UK. </w:t>
      </w:r>
    </w:p>
    <w:p w14:paraId="73E5F357" w14:textId="40D512B8" w:rsidR="00B71FCA" w:rsidRPr="008E0317"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lang w:val="pt-BR"/>
        </w:rPr>
      </w:pPr>
      <w:r w:rsidRPr="008E0317">
        <w:rPr>
          <w:rFonts w:ascii="Arial" w:hAnsi="Arial" w:cs="Arial"/>
          <w:color w:val="000000"/>
          <w:sz w:val="24"/>
          <w:szCs w:val="24"/>
          <w:lang w:val="en-US"/>
        </w:rPr>
        <w:t xml:space="preserve">Elgier, A. y Tortello, C. (2014). </w:t>
      </w:r>
      <w:r w:rsidRPr="00FF6D24">
        <w:rPr>
          <w:rFonts w:ascii="Arial" w:hAnsi="Arial" w:cs="Arial"/>
          <w:i/>
          <w:iCs/>
          <w:color w:val="000000"/>
          <w:sz w:val="24"/>
          <w:szCs w:val="24"/>
        </w:rPr>
        <w:t>Comunicación temprana y vulnerabilidad social:</w:t>
      </w:r>
      <w:r w:rsidR="005E2F0B">
        <w:rPr>
          <w:rFonts w:ascii="Arial" w:hAnsi="Arial" w:cs="Arial"/>
          <w:i/>
          <w:iCs/>
          <w:color w:val="000000"/>
          <w:sz w:val="24"/>
          <w:szCs w:val="24"/>
        </w:rPr>
        <w:t xml:space="preserve"> </w:t>
      </w:r>
      <w:r w:rsidRPr="00FF6D24">
        <w:rPr>
          <w:rFonts w:ascii="Arial" w:hAnsi="Arial" w:cs="Arial"/>
          <w:i/>
          <w:iCs/>
          <w:color w:val="000000"/>
          <w:sz w:val="24"/>
          <w:szCs w:val="24"/>
        </w:rPr>
        <w:t>estableciendo una agenda de investigación</w:t>
      </w:r>
      <w:r w:rsidRPr="00FF6D24">
        <w:rPr>
          <w:rFonts w:ascii="Arial" w:hAnsi="Arial" w:cs="Arial"/>
          <w:color w:val="000000"/>
          <w:sz w:val="24"/>
          <w:szCs w:val="24"/>
        </w:rPr>
        <w:t xml:space="preserve">. Facultad de psicología. UBA. Secretaria de investigaciones. Anuario de investigaciones. </w:t>
      </w:r>
      <w:r w:rsidRPr="008E0317">
        <w:rPr>
          <w:rFonts w:ascii="Arial" w:hAnsi="Arial" w:cs="Arial"/>
          <w:color w:val="000000"/>
          <w:sz w:val="24"/>
          <w:szCs w:val="24"/>
          <w:lang w:val="pt-BR"/>
        </w:rPr>
        <w:t>Volumen XXI. Buenos Aires.</w:t>
      </w:r>
    </w:p>
    <w:p w14:paraId="6DE2DAF5" w14:textId="778D27D6" w:rsidR="00F91353" w:rsidRDefault="00023F50" w:rsidP="00023F50">
      <w:pPr>
        <w:spacing w:line="360" w:lineRule="auto"/>
        <w:jc w:val="both"/>
        <w:rPr>
          <w:rFonts w:ascii="Arial" w:hAnsi="Arial" w:cs="Arial"/>
          <w:sz w:val="24"/>
          <w:szCs w:val="24"/>
          <w:lang w:val="es-ES"/>
        </w:rPr>
      </w:pPr>
      <w:r w:rsidRPr="008E0317">
        <w:rPr>
          <w:rFonts w:ascii="Arial" w:hAnsi="Arial" w:cs="Arial"/>
          <w:sz w:val="24"/>
          <w:szCs w:val="24"/>
          <w:lang w:val="pt-BR"/>
        </w:rPr>
        <w:t xml:space="preserve">Figueiras, A.; Neves de Souza, I.; Ríos, V.; Benguigui, Y. (2011). </w:t>
      </w:r>
      <w:r w:rsidRPr="00023F50">
        <w:rPr>
          <w:rFonts w:ascii="Arial" w:hAnsi="Arial" w:cs="Arial"/>
          <w:i/>
          <w:iCs/>
          <w:sz w:val="24"/>
          <w:szCs w:val="24"/>
          <w:lang w:val="es-ES"/>
        </w:rPr>
        <w:t>“Manual para la vigilancia del desarrollo infantil (0- 6 años), en el contexto de AIEPI</w:t>
      </w:r>
      <w:r w:rsidRPr="00023F50">
        <w:rPr>
          <w:rFonts w:ascii="Arial" w:hAnsi="Arial" w:cs="Arial"/>
          <w:sz w:val="24"/>
          <w:szCs w:val="24"/>
          <w:lang w:val="es-ES"/>
        </w:rPr>
        <w:t>. Organización panamericana de la salud, Segunda Edición</w:t>
      </w:r>
      <w:r w:rsidRPr="00FF6D24">
        <w:rPr>
          <w:rFonts w:ascii="Arial" w:hAnsi="Arial" w:cs="Arial"/>
          <w:sz w:val="24"/>
          <w:szCs w:val="24"/>
          <w:lang w:val="es-ES"/>
        </w:rPr>
        <w:t>.</w:t>
      </w:r>
      <w:r w:rsidRPr="00023F50">
        <w:rPr>
          <w:rFonts w:ascii="Arial" w:hAnsi="Arial" w:cs="Arial"/>
          <w:sz w:val="24"/>
          <w:szCs w:val="24"/>
          <w:lang w:val="es-ES"/>
        </w:rPr>
        <w:t xml:space="preserve"> </w:t>
      </w:r>
    </w:p>
    <w:p w14:paraId="0E839A68" w14:textId="15DA40D6" w:rsidR="00B71FCA" w:rsidRPr="008E0317"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lang w:val="en-US"/>
        </w:rPr>
      </w:pPr>
      <w:r w:rsidRPr="00FF6D24">
        <w:rPr>
          <w:rFonts w:ascii="Arial" w:hAnsi="Arial" w:cs="Arial"/>
          <w:color w:val="000000"/>
          <w:sz w:val="24"/>
          <w:szCs w:val="24"/>
        </w:rPr>
        <w:t xml:space="preserve">González Vargas, A. (2014). </w:t>
      </w:r>
      <w:r w:rsidRPr="00FF6D24">
        <w:rPr>
          <w:rFonts w:ascii="Arial" w:hAnsi="Arial" w:cs="Arial"/>
          <w:i/>
          <w:iCs/>
          <w:color w:val="000000"/>
          <w:sz w:val="24"/>
          <w:szCs w:val="24"/>
        </w:rPr>
        <w:t>La adquisición del lenguaje y la gestualidad en la interacción adulto/bebé/objeto.</w:t>
      </w:r>
      <w:r w:rsidRPr="00FF6D24">
        <w:rPr>
          <w:rFonts w:ascii="Arial" w:hAnsi="Arial" w:cs="Arial"/>
          <w:color w:val="000000"/>
          <w:sz w:val="24"/>
          <w:szCs w:val="24"/>
        </w:rPr>
        <w:t xml:space="preserve"> </w:t>
      </w:r>
      <w:r w:rsidRPr="008E0317">
        <w:rPr>
          <w:rFonts w:ascii="Arial" w:hAnsi="Arial" w:cs="Arial"/>
          <w:color w:val="000000"/>
          <w:sz w:val="24"/>
          <w:szCs w:val="24"/>
          <w:lang w:val="en-US"/>
        </w:rPr>
        <w:t>Año 28. Número 49. pp. 97-111.</w:t>
      </w:r>
    </w:p>
    <w:p w14:paraId="70F6213D" w14:textId="034E8A40" w:rsidR="002E4BC4" w:rsidRPr="002E4BC4" w:rsidRDefault="002E4BC4" w:rsidP="002E4BC4">
      <w:pPr>
        <w:spacing w:after="0" w:line="360" w:lineRule="auto"/>
        <w:rPr>
          <w:rFonts w:ascii="Arial" w:hAnsi="Arial" w:cs="Arial"/>
          <w:sz w:val="24"/>
          <w:szCs w:val="24"/>
          <w:lang w:eastAsia="es-ES"/>
        </w:rPr>
      </w:pPr>
      <w:r w:rsidRPr="008E0317">
        <w:rPr>
          <w:rFonts w:ascii="Arial" w:hAnsi="Arial" w:cs="Arial"/>
          <w:sz w:val="24"/>
          <w:szCs w:val="24"/>
          <w:lang w:val="en-US" w:eastAsia="es-ES"/>
        </w:rPr>
        <w:lastRenderedPageBreak/>
        <w:t xml:space="preserve">Guevara JP, Gerdes M, Localio R, Huang YV, et al. (2013). </w:t>
      </w:r>
      <w:r w:rsidRPr="008E0317">
        <w:rPr>
          <w:rFonts w:ascii="Arial" w:hAnsi="Arial" w:cs="Arial"/>
          <w:i/>
          <w:iCs/>
          <w:sz w:val="24"/>
          <w:szCs w:val="24"/>
          <w:lang w:val="en-US" w:eastAsia="es-ES"/>
        </w:rPr>
        <w:t>Effectiveness of developmental screening in anurbansetting.</w:t>
      </w:r>
      <w:r w:rsidRPr="008E0317">
        <w:rPr>
          <w:rFonts w:ascii="Arial" w:hAnsi="Arial" w:cs="Arial"/>
          <w:sz w:val="24"/>
          <w:szCs w:val="24"/>
          <w:lang w:val="en-US" w:eastAsia="es-ES"/>
        </w:rPr>
        <w:t xml:space="preserve"> </w:t>
      </w:r>
      <w:r w:rsidRPr="002E4BC4">
        <w:rPr>
          <w:rFonts w:ascii="Arial" w:hAnsi="Arial" w:cs="Arial"/>
          <w:sz w:val="24"/>
          <w:szCs w:val="24"/>
          <w:lang w:val="es-ES" w:eastAsia="es-ES"/>
        </w:rPr>
        <w:t>Pediatrics; 131:30-7.</w:t>
      </w:r>
    </w:p>
    <w:p w14:paraId="69C738C8" w14:textId="77777777" w:rsidR="00B71FCA" w:rsidRPr="00FF6D24"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rPr>
      </w:pPr>
      <w:r w:rsidRPr="00FF6D24">
        <w:rPr>
          <w:rFonts w:ascii="Arial" w:hAnsi="Arial" w:cs="Arial"/>
          <w:color w:val="000000"/>
          <w:sz w:val="24"/>
          <w:szCs w:val="24"/>
        </w:rPr>
        <w:t xml:space="preserve">Gregory, R. (2012). </w:t>
      </w:r>
      <w:r w:rsidRPr="00FF6D24">
        <w:rPr>
          <w:rFonts w:ascii="Arial" w:hAnsi="Arial" w:cs="Arial"/>
          <w:i/>
          <w:iCs/>
          <w:color w:val="000000"/>
          <w:sz w:val="24"/>
          <w:szCs w:val="24"/>
        </w:rPr>
        <w:t>Pruebas psicológicas</w:t>
      </w:r>
      <w:r w:rsidRPr="00FF6D24">
        <w:rPr>
          <w:rFonts w:ascii="Arial" w:hAnsi="Arial" w:cs="Arial"/>
          <w:color w:val="000000"/>
          <w:sz w:val="24"/>
          <w:szCs w:val="24"/>
        </w:rPr>
        <w:t xml:space="preserve">. Pearson educación, México. </w:t>
      </w:r>
    </w:p>
    <w:p w14:paraId="62FBF541" w14:textId="7DCDF3A9" w:rsidR="00B71FCA" w:rsidRDefault="00B71FCA" w:rsidP="00C02ECD">
      <w:pPr>
        <w:shd w:val="clear" w:color="auto" w:fill="FFFFFF"/>
        <w:spacing w:before="100" w:beforeAutospacing="1" w:after="100" w:afterAutospacing="1" w:line="360" w:lineRule="auto"/>
        <w:ind w:left="709" w:hanging="709"/>
        <w:jc w:val="both"/>
        <w:rPr>
          <w:rFonts w:ascii="Arial" w:hAnsi="Arial" w:cs="Arial"/>
          <w:color w:val="000000"/>
          <w:sz w:val="24"/>
          <w:szCs w:val="24"/>
        </w:rPr>
      </w:pPr>
      <w:r w:rsidRPr="00FF6D24">
        <w:rPr>
          <w:rFonts w:ascii="Arial" w:hAnsi="Arial" w:cs="Arial"/>
          <w:color w:val="000000"/>
          <w:sz w:val="24"/>
          <w:szCs w:val="24"/>
        </w:rPr>
        <w:t xml:space="preserve">Hebben, N. y Milberg, W. (2011).  </w:t>
      </w:r>
      <w:r w:rsidRPr="00FF6D24">
        <w:rPr>
          <w:rFonts w:ascii="Arial" w:hAnsi="Arial" w:cs="Arial"/>
          <w:i/>
          <w:iCs/>
          <w:color w:val="000000"/>
          <w:sz w:val="24"/>
          <w:szCs w:val="24"/>
        </w:rPr>
        <w:t>Fundamentos para la evaluación neuropsicológica.</w:t>
      </w:r>
      <w:r w:rsidRPr="00FF6D24">
        <w:rPr>
          <w:rFonts w:ascii="Arial" w:hAnsi="Arial" w:cs="Arial"/>
          <w:color w:val="000000"/>
          <w:sz w:val="24"/>
          <w:szCs w:val="24"/>
        </w:rPr>
        <w:t xml:space="preserve"> Editorial El Manual Moderno. México.</w:t>
      </w:r>
    </w:p>
    <w:p w14:paraId="6109A3E3" w14:textId="351BFB8D" w:rsidR="004E2846" w:rsidRDefault="004E2846" w:rsidP="00C02ECD">
      <w:pPr>
        <w:shd w:val="clear" w:color="auto" w:fill="FFFFFF"/>
        <w:spacing w:before="100" w:beforeAutospacing="1" w:after="100" w:afterAutospacing="1" w:line="360" w:lineRule="auto"/>
        <w:ind w:left="709" w:hanging="709"/>
        <w:jc w:val="both"/>
        <w:rPr>
          <w:rFonts w:ascii="Arial" w:hAnsi="Arial" w:cs="Arial"/>
          <w:color w:val="000000"/>
          <w:sz w:val="24"/>
          <w:szCs w:val="24"/>
        </w:rPr>
      </w:pPr>
      <w:r>
        <w:rPr>
          <w:rFonts w:ascii="Arial" w:hAnsi="Arial" w:cs="Arial"/>
          <w:color w:val="000000"/>
          <w:sz w:val="24"/>
          <w:szCs w:val="24"/>
        </w:rPr>
        <w:t>Kozloff, M. A. (1980). El aprendizaje y la conducta en la infancia. Editorial Fontanella. Barcelona.</w:t>
      </w:r>
    </w:p>
    <w:p w14:paraId="15E080E4" w14:textId="46448C66" w:rsidR="00111759" w:rsidRDefault="00111759" w:rsidP="00111759">
      <w:pPr>
        <w:pStyle w:val="Textonotapie"/>
        <w:spacing w:line="360" w:lineRule="auto"/>
        <w:rPr>
          <w:rFonts w:ascii="Arial" w:hAnsi="Arial" w:cs="Arial"/>
          <w:sz w:val="24"/>
          <w:szCs w:val="24"/>
          <w:lang w:val="es-AR"/>
        </w:rPr>
      </w:pPr>
      <w:r>
        <w:rPr>
          <w:rFonts w:ascii="Arial" w:hAnsi="Arial" w:cs="Arial"/>
          <w:sz w:val="24"/>
          <w:szCs w:val="24"/>
          <w:lang w:val="es-AR"/>
        </w:rPr>
        <w:t xml:space="preserve">Lejarraga, H. (2004). </w:t>
      </w:r>
      <w:r w:rsidRPr="00DE74B3">
        <w:rPr>
          <w:rFonts w:ascii="Arial" w:hAnsi="Arial" w:cs="Arial"/>
          <w:i/>
          <w:iCs/>
          <w:sz w:val="24"/>
          <w:szCs w:val="24"/>
          <w:lang w:val="es-AR"/>
        </w:rPr>
        <w:t>Desarrollo del niño en contexto</w:t>
      </w:r>
      <w:r>
        <w:rPr>
          <w:rFonts w:ascii="Arial" w:hAnsi="Arial" w:cs="Arial"/>
          <w:sz w:val="24"/>
          <w:szCs w:val="24"/>
          <w:lang w:val="es-AR"/>
        </w:rPr>
        <w:t>. Paidós. Buenos Aires.</w:t>
      </w:r>
    </w:p>
    <w:p w14:paraId="4ECB044A" w14:textId="77777777" w:rsidR="00AE090C" w:rsidRDefault="00AE090C" w:rsidP="00111759">
      <w:pPr>
        <w:pStyle w:val="Textonotapie"/>
        <w:spacing w:line="360" w:lineRule="auto"/>
        <w:rPr>
          <w:rFonts w:ascii="Arial" w:hAnsi="Arial" w:cs="Arial"/>
          <w:sz w:val="24"/>
          <w:szCs w:val="24"/>
          <w:lang w:val="es-AR"/>
        </w:rPr>
      </w:pPr>
    </w:p>
    <w:p w14:paraId="5B10068A" w14:textId="779FBDE2" w:rsidR="00AE090C" w:rsidRDefault="00AE090C" w:rsidP="00111759">
      <w:pPr>
        <w:pStyle w:val="Textonotapie"/>
        <w:spacing w:line="360" w:lineRule="auto"/>
        <w:rPr>
          <w:rFonts w:ascii="Arial" w:hAnsi="Arial" w:cs="Arial"/>
          <w:sz w:val="24"/>
          <w:szCs w:val="24"/>
          <w:lang w:val="es-AR"/>
        </w:rPr>
      </w:pPr>
      <w:r w:rsidRPr="00AE090C">
        <w:rPr>
          <w:rFonts w:ascii="Arial" w:hAnsi="Arial" w:cs="Arial"/>
          <w:sz w:val="24"/>
          <w:szCs w:val="24"/>
          <w:lang w:val="es-AR"/>
        </w:rPr>
        <w:t>Lipina, S. y Segretin, MS. (2015).6000 días más: evidencia neurocientífica acerca del impacto de la pobreza infantil. Unidad de Neurobiología Aplicada (UNA, CEMIC-CONICET) Buenos Aires, Argentina</w:t>
      </w:r>
    </w:p>
    <w:p w14:paraId="31ADEABB" w14:textId="77777777" w:rsidR="00111759" w:rsidRDefault="00111759" w:rsidP="00C02ECD">
      <w:pPr>
        <w:pStyle w:val="Textonotapie"/>
        <w:spacing w:line="360" w:lineRule="auto"/>
        <w:rPr>
          <w:rFonts w:ascii="Arial" w:hAnsi="Arial" w:cs="Arial"/>
          <w:sz w:val="24"/>
          <w:szCs w:val="24"/>
          <w:lang w:val="es-AR"/>
        </w:rPr>
      </w:pPr>
    </w:p>
    <w:p w14:paraId="542F5DD8" w14:textId="558201D5" w:rsidR="00A52F58" w:rsidRDefault="00C02ECD" w:rsidP="00C02ECD">
      <w:pPr>
        <w:pStyle w:val="Textonotapie"/>
        <w:spacing w:line="360" w:lineRule="auto"/>
        <w:rPr>
          <w:rFonts w:ascii="Arial" w:hAnsi="Arial" w:cs="Arial"/>
          <w:sz w:val="24"/>
          <w:szCs w:val="24"/>
          <w:lang w:val="es-AR"/>
        </w:rPr>
      </w:pPr>
      <w:r w:rsidRPr="00C02ECD">
        <w:rPr>
          <w:rFonts w:ascii="Arial" w:hAnsi="Arial" w:cs="Arial"/>
          <w:sz w:val="24"/>
          <w:szCs w:val="24"/>
          <w:lang w:val="es-AR"/>
        </w:rPr>
        <w:t xml:space="preserve">Martínez, M. &amp; García, M. C. (2012). </w:t>
      </w:r>
      <w:r w:rsidRPr="00C02ECD">
        <w:rPr>
          <w:rFonts w:ascii="Arial" w:hAnsi="Arial" w:cs="Arial"/>
          <w:i/>
          <w:iCs/>
          <w:sz w:val="24"/>
          <w:szCs w:val="24"/>
          <w:lang w:val="es-AR"/>
        </w:rPr>
        <w:t>La crianza como objeto de estudio actual desde el modelo transaccional.</w:t>
      </w:r>
      <w:r w:rsidRPr="00C02ECD">
        <w:rPr>
          <w:rFonts w:ascii="Arial" w:hAnsi="Arial" w:cs="Arial"/>
          <w:sz w:val="24"/>
          <w:szCs w:val="24"/>
          <w:lang w:val="es-AR"/>
        </w:rPr>
        <w:t xml:space="preserve"> Revista Latinoamericana de Ciencias Sociales, Niñez y Juventud, 10 (1), pp. 169-178.</w:t>
      </w:r>
    </w:p>
    <w:p w14:paraId="4193D4C5" w14:textId="77777777" w:rsidR="00E22C08" w:rsidRDefault="00E22C08" w:rsidP="00C02ECD">
      <w:pPr>
        <w:pStyle w:val="Textonotapie"/>
        <w:spacing w:line="360" w:lineRule="auto"/>
        <w:rPr>
          <w:rFonts w:ascii="Arial" w:hAnsi="Arial" w:cs="Arial"/>
          <w:sz w:val="24"/>
          <w:szCs w:val="24"/>
          <w:lang w:val="es-AR"/>
        </w:rPr>
      </w:pPr>
    </w:p>
    <w:p w14:paraId="1F8EC086" w14:textId="77777777" w:rsidR="00E22C08" w:rsidRDefault="00E22C08" w:rsidP="00E22C08">
      <w:pPr>
        <w:pStyle w:val="Sinespaciado"/>
        <w:spacing w:line="360" w:lineRule="auto"/>
        <w:jc w:val="both"/>
        <w:rPr>
          <w:rFonts w:ascii="Arial" w:hAnsi="Arial" w:cs="Arial"/>
          <w:sz w:val="24"/>
          <w:szCs w:val="24"/>
          <w:lang w:val="es-ES"/>
        </w:rPr>
      </w:pPr>
      <w:bookmarkStart w:id="99" w:name="_Hlk125118731"/>
      <w:r>
        <w:rPr>
          <w:rFonts w:ascii="Arial" w:hAnsi="Arial" w:cs="Arial"/>
          <w:sz w:val="24"/>
          <w:szCs w:val="24"/>
        </w:rPr>
        <w:t>N</w:t>
      </w:r>
      <w:r w:rsidRPr="00203FC0">
        <w:rPr>
          <w:rFonts w:ascii="Arial" w:hAnsi="Arial" w:cs="Arial"/>
          <w:sz w:val="24"/>
          <w:szCs w:val="24"/>
        </w:rPr>
        <w:t xml:space="preserve">ewman, </w:t>
      </w:r>
      <w:r>
        <w:rPr>
          <w:rFonts w:ascii="Arial" w:hAnsi="Arial" w:cs="Arial"/>
          <w:sz w:val="24"/>
          <w:szCs w:val="24"/>
        </w:rPr>
        <w:t>R.; R</w:t>
      </w:r>
      <w:r w:rsidRPr="00203FC0">
        <w:rPr>
          <w:rFonts w:ascii="Arial" w:hAnsi="Arial" w:cs="Arial"/>
          <w:sz w:val="24"/>
          <w:szCs w:val="24"/>
        </w:rPr>
        <w:t>owe,</w:t>
      </w:r>
      <w:r>
        <w:rPr>
          <w:rFonts w:ascii="Arial" w:hAnsi="Arial" w:cs="Arial"/>
          <w:sz w:val="24"/>
          <w:szCs w:val="24"/>
        </w:rPr>
        <w:t xml:space="preserve"> M. Y B</w:t>
      </w:r>
      <w:r w:rsidRPr="00203FC0">
        <w:rPr>
          <w:rFonts w:ascii="Arial" w:hAnsi="Arial" w:cs="Arial"/>
          <w:sz w:val="24"/>
          <w:szCs w:val="24"/>
        </w:rPr>
        <w:t xml:space="preserve">ernstein </w:t>
      </w:r>
      <w:r>
        <w:rPr>
          <w:rFonts w:ascii="Arial" w:hAnsi="Arial" w:cs="Arial"/>
          <w:sz w:val="24"/>
          <w:szCs w:val="24"/>
        </w:rPr>
        <w:t>R</w:t>
      </w:r>
      <w:r w:rsidRPr="00203FC0">
        <w:rPr>
          <w:rFonts w:ascii="Arial" w:hAnsi="Arial" w:cs="Arial"/>
          <w:sz w:val="24"/>
          <w:szCs w:val="24"/>
        </w:rPr>
        <w:t>atner</w:t>
      </w:r>
      <w:r>
        <w:rPr>
          <w:rFonts w:ascii="Arial" w:hAnsi="Arial" w:cs="Arial"/>
          <w:sz w:val="24"/>
          <w:szCs w:val="24"/>
        </w:rPr>
        <w:t>, N. (2016)</w:t>
      </w:r>
      <w:bookmarkEnd w:id="99"/>
      <w:r>
        <w:rPr>
          <w:rFonts w:ascii="Arial" w:hAnsi="Arial" w:cs="Arial"/>
          <w:sz w:val="24"/>
          <w:szCs w:val="24"/>
        </w:rPr>
        <w:t xml:space="preserve">. </w:t>
      </w:r>
      <w:r w:rsidRPr="008E0317">
        <w:rPr>
          <w:rFonts w:ascii="Arial" w:hAnsi="Arial" w:cs="Arial"/>
          <w:i/>
          <w:iCs/>
          <w:sz w:val="24"/>
          <w:szCs w:val="24"/>
          <w:lang w:val="en-US"/>
        </w:rPr>
        <w:t>Input and uptake at months predicts toddler vocabulary: the role of child-directed speech and infant processing skills in language development</w:t>
      </w:r>
      <w:r w:rsidRPr="008E0317">
        <w:rPr>
          <w:rFonts w:ascii="Arial" w:hAnsi="Arial" w:cs="Arial"/>
          <w:sz w:val="24"/>
          <w:szCs w:val="24"/>
          <w:lang w:val="en-US"/>
        </w:rPr>
        <w:t>.</w:t>
      </w:r>
      <w:r w:rsidRPr="008E0317">
        <w:rPr>
          <w:lang w:val="en-US"/>
        </w:rPr>
        <w:t xml:space="preserve"> </w:t>
      </w:r>
      <w:r w:rsidRPr="00620D26">
        <w:rPr>
          <w:rFonts w:ascii="Arial" w:hAnsi="Arial" w:cs="Arial"/>
          <w:sz w:val="24"/>
          <w:szCs w:val="24"/>
        </w:rPr>
        <w:t xml:space="preserve">J. Child Lang. </w:t>
      </w:r>
      <w:r>
        <w:rPr>
          <w:rFonts w:ascii="Arial" w:hAnsi="Arial" w:cs="Arial"/>
          <w:sz w:val="24"/>
          <w:szCs w:val="24"/>
        </w:rPr>
        <w:t>43</w:t>
      </w:r>
      <w:r w:rsidRPr="00620D26">
        <w:rPr>
          <w:rFonts w:ascii="Arial" w:hAnsi="Arial" w:cs="Arial"/>
          <w:sz w:val="24"/>
          <w:szCs w:val="24"/>
        </w:rPr>
        <w:t xml:space="preserve">, </w:t>
      </w:r>
      <w:r>
        <w:rPr>
          <w:rFonts w:ascii="Arial" w:hAnsi="Arial" w:cs="Arial"/>
          <w:sz w:val="24"/>
          <w:szCs w:val="24"/>
        </w:rPr>
        <w:t>1158</w:t>
      </w:r>
      <w:r w:rsidRPr="00620D26">
        <w:rPr>
          <w:rFonts w:ascii="Arial" w:hAnsi="Arial" w:cs="Arial"/>
          <w:sz w:val="24"/>
          <w:szCs w:val="24"/>
        </w:rPr>
        <w:t>–</w:t>
      </w:r>
      <w:r>
        <w:rPr>
          <w:rFonts w:ascii="Arial" w:hAnsi="Arial" w:cs="Arial"/>
          <w:sz w:val="24"/>
          <w:szCs w:val="24"/>
        </w:rPr>
        <w:t>1173</w:t>
      </w:r>
      <w:r w:rsidRPr="00620D26">
        <w:rPr>
          <w:rFonts w:ascii="Arial" w:hAnsi="Arial" w:cs="Arial"/>
          <w:sz w:val="24"/>
          <w:szCs w:val="24"/>
        </w:rPr>
        <w:t>.</w:t>
      </w:r>
    </w:p>
    <w:p w14:paraId="1B6851AB" w14:textId="77777777" w:rsidR="00C02ECD" w:rsidRPr="00C02ECD" w:rsidRDefault="00C02ECD" w:rsidP="00C02ECD">
      <w:pPr>
        <w:pStyle w:val="Textonotapie"/>
        <w:spacing w:line="360" w:lineRule="auto"/>
        <w:rPr>
          <w:rFonts w:ascii="Arial" w:hAnsi="Arial" w:cs="Arial"/>
          <w:sz w:val="24"/>
          <w:szCs w:val="24"/>
          <w:lang w:val="es-AR"/>
        </w:rPr>
      </w:pPr>
    </w:p>
    <w:p w14:paraId="1D36EEDA" w14:textId="27B234F1" w:rsidR="00C21A17" w:rsidRPr="008E0317" w:rsidRDefault="00C21A17" w:rsidP="00BC6E72">
      <w:pPr>
        <w:spacing w:line="360" w:lineRule="auto"/>
        <w:ind w:left="709" w:hanging="709"/>
        <w:jc w:val="both"/>
        <w:rPr>
          <w:rFonts w:ascii="Arial" w:hAnsi="Arial" w:cs="Arial"/>
          <w:sz w:val="24"/>
          <w:szCs w:val="24"/>
        </w:rPr>
      </w:pPr>
      <w:r w:rsidRPr="00FF6D24">
        <w:rPr>
          <w:rFonts w:ascii="Arial" w:hAnsi="Arial" w:cs="Arial"/>
          <w:sz w:val="24"/>
          <w:szCs w:val="24"/>
        </w:rPr>
        <w:t xml:space="preserve">Pain, S. (1985). </w:t>
      </w:r>
      <w:r w:rsidRPr="00FF6D24">
        <w:rPr>
          <w:rFonts w:ascii="Arial" w:hAnsi="Arial" w:cs="Arial"/>
          <w:i/>
          <w:sz w:val="24"/>
          <w:szCs w:val="24"/>
        </w:rPr>
        <w:t>Diagnóstico del desarrollo de Arnold Gesell. En, Psicometría genética.</w:t>
      </w:r>
      <w:r w:rsidRPr="00FF6D24">
        <w:rPr>
          <w:rFonts w:ascii="Arial" w:hAnsi="Arial" w:cs="Arial"/>
          <w:sz w:val="24"/>
          <w:szCs w:val="24"/>
        </w:rPr>
        <w:t xml:space="preserve"> Buenos Aires. </w:t>
      </w:r>
      <w:r w:rsidRPr="008E0317">
        <w:rPr>
          <w:rFonts w:ascii="Arial" w:hAnsi="Arial" w:cs="Arial"/>
          <w:sz w:val="24"/>
          <w:szCs w:val="24"/>
        </w:rPr>
        <w:t>Nueva Vision.</w:t>
      </w:r>
    </w:p>
    <w:p w14:paraId="7AA5B985" w14:textId="63F63A60" w:rsidR="00EE3C8D" w:rsidRPr="008E0317" w:rsidRDefault="00EE3C8D" w:rsidP="00EE3C8D">
      <w:pPr>
        <w:spacing w:line="360" w:lineRule="auto"/>
        <w:jc w:val="both"/>
        <w:rPr>
          <w:rFonts w:ascii="Arial" w:hAnsi="Arial" w:cs="Arial"/>
          <w:sz w:val="24"/>
          <w:szCs w:val="24"/>
          <w:lang w:val="en-US"/>
        </w:rPr>
      </w:pPr>
      <w:bookmarkStart w:id="100" w:name="_Hlk124241621"/>
      <w:r w:rsidRPr="00023F50">
        <w:rPr>
          <w:rFonts w:ascii="Arial" w:hAnsi="Arial" w:cs="Arial"/>
          <w:sz w:val="24"/>
          <w:szCs w:val="24"/>
          <w:lang w:val="es-ES"/>
        </w:rPr>
        <w:t>Papalia, D</w:t>
      </w:r>
      <w:r w:rsidRPr="00FF6D24">
        <w:rPr>
          <w:rFonts w:ascii="Arial" w:hAnsi="Arial" w:cs="Arial"/>
          <w:sz w:val="24"/>
          <w:szCs w:val="24"/>
          <w:lang w:val="es-ES"/>
        </w:rPr>
        <w:t>.</w:t>
      </w:r>
      <w:r w:rsidRPr="00023F50">
        <w:rPr>
          <w:rFonts w:ascii="Arial" w:hAnsi="Arial" w:cs="Arial"/>
          <w:sz w:val="24"/>
          <w:szCs w:val="24"/>
          <w:lang w:val="es-ES"/>
        </w:rPr>
        <w:t>; Wendkos,</w:t>
      </w:r>
      <w:r w:rsidRPr="00FF6D24">
        <w:rPr>
          <w:rFonts w:ascii="Arial" w:hAnsi="Arial" w:cs="Arial"/>
          <w:sz w:val="24"/>
          <w:szCs w:val="24"/>
          <w:lang w:val="es-ES"/>
        </w:rPr>
        <w:t xml:space="preserve"> S. (2004).</w:t>
      </w:r>
      <w:r w:rsidRPr="00023F50">
        <w:rPr>
          <w:rFonts w:ascii="Arial" w:hAnsi="Arial" w:cs="Arial"/>
          <w:sz w:val="24"/>
          <w:szCs w:val="24"/>
          <w:lang w:val="es-ES"/>
        </w:rPr>
        <w:t xml:space="preserve"> </w:t>
      </w:r>
      <w:r w:rsidRPr="002E4BC4">
        <w:rPr>
          <w:rFonts w:ascii="Arial" w:hAnsi="Arial" w:cs="Arial"/>
          <w:i/>
          <w:iCs/>
          <w:sz w:val="24"/>
          <w:szCs w:val="24"/>
          <w:lang w:val="es-ES"/>
        </w:rPr>
        <w:t>“Psicología del desarrollo de la infancia y la adolescencia”,</w:t>
      </w:r>
      <w:r w:rsidRPr="00023F50">
        <w:rPr>
          <w:rFonts w:ascii="Arial" w:hAnsi="Arial" w:cs="Arial"/>
          <w:sz w:val="24"/>
          <w:szCs w:val="24"/>
          <w:lang w:val="es-ES"/>
        </w:rPr>
        <w:t xml:space="preserve"> undécima edición</w:t>
      </w:r>
      <w:r w:rsidRPr="00FF6D24">
        <w:rPr>
          <w:rFonts w:ascii="Arial" w:hAnsi="Arial" w:cs="Arial"/>
          <w:sz w:val="24"/>
          <w:szCs w:val="24"/>
          <w:lang w:val="es-ES"/>
        </w:rPr>
        <w:t xml:space="preserve">. </w:t>
      </w:r>
      <w:r w:rsidR="00FE127B" w:rsidRPr="008E0317">
        <w:rPr>
          <w:rFonts w:ascii="Arial" w:hAnsi="Arial" w:cs="Arial"/>
          <w:sz w:val="24"/>
          <w:szCs w:val="24"/>
          <w:lang w:val="en-US"/>
        </w:rPr>
        <w:t xml:space="preserve">México. </w:t>
      </w:r>
      <w:r w:rsidRPr="008E0317">
        <w:rPr>
          <w:rFonts w:ascii="Arial" w:hAnsi="Arial" w:cs="Arial"/>
          <w:sz w:val="24"/>
          <w:szCs w:val="24"/>
          <w:lang w:val="en-US"/>
        </w:rPr>
        <w:t>Editorial Mc Graw Hill, Educación</w:t>
      </w:r>
    </w:p>
    <w:bookmarkEnd w:id="100"/>
    <w:p w14:paraId="2C2BC5B5" w14:textId="59A91294" w:rsidR="00B71FCA" w:rsidRPr="008E0317"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lang w:val="en-US"/>
        </w:rPr>
      </w:pPr>
      <w:r w:rsidRPr="008E0317">
        <w:rPr>
          <w:rFonts w:ascii="Arial" w:hAnsi="Arial" w:cs="Arial"/>
          <w:color w:val="000000"/>
          <w:sz w:val="24"/>
          <w:szCs w:val="24"/>
          <w:lang w:val="en-US"/>
        </w:rPr>
        <w:lastRenderedPageBreak/>
        <w:t xml:space="preserve">Poll, G., and Miller, C. (2013). </w:t>
      </w:r>
      <w:r w:rsidRPr="008E0317">
        <w:rPr>
          <w:rFonts w:ascii="Arial" w:hAnsi="Arial" w:cs="Arial"/>
          <w:i/>
          <w:iCs/>
          <w:color w:val="000000"/>
          <w:sz w:val="24"/>
          <w:szCs w:val="24"/>
          <w:lang w:val="en-US"/>
        </w:rPr>
        <w:t>Late talking, typical talking, and weak language skills at middle childhood</w:t>
      </w:r>
      <w:r w:rsidRPr="008E0317">
        <w:rPr>
          <w:rFonts w:ascii="Arial" w:hAnsi="Arial" w:cs="Arial"/>
          <w:color w:val="000000"/>
          <w:sz w:val="24"/>
          <w:szCs w:val="24"/>
          <w:lang w:val="en-US"/>
        </w:rPr>
        <w:t xml:space="preserve">. Department of Communication Sciences and Disorders, The Pennsylvania State University. USA. </w:t>
      </w:r>
    </w:p>
    <w:p w14:paraId="095EBA7E" w14:textId="09C89BA1" w:rsidR="00CA6A19" w:rsidRPr="008E0317" w:rsidRDefault="00B71FCA" w:rsidP="00CA6A19">
      <w:pPr>
        <w:shd w:val="clear" w:color="auto" w:fill="FFFFFF"/>
        <w:spacing w:before="100" w:beforeAutospacing="1" w:after="100" w:afterAutospacing="1" w:line="360" w:lineRule="auto"/>
        <w:ind w:left="709" w:hanging="709"/>
        <w:jc w:val="both"/>
        <w:rPr>
          <w:rFonts w:ascii="Arial" w:hAnsi="Arial" w:cs="Arial"/>
          <w:bCs/>
          <w:color w:val="000000"/>
          <w:sz w:val="24"/>
          <w:szCs w:val="24"/>
          <w:lang w:val="en-US"/>
        </w:rPr>
      </w:pPr>
      <w:r w:rsidRPr="00FF6D24">
        <w:rPr>
          <w:rFonts w:ascii="Arial" w:hAnsi="Arial" w:cs="Arial"/>
          <w:bCs/>
          <w:color w:val="000000"/>
          <w:sz w:val="24"/>
          <w:szCs w:val="24"/>
          <w:lang w:val="en-US"/>
        </w:rPr>
        <w:t>Prizant, B. (2015</w:t>
      </w:r>
      <w:r w:rsidR="00853538" w:rsidRPr="00FF6D24">
        <w:rPr>
          <w:rFonts w:ascii="Arial" w:hAnsi="Arial" w:cs="Arial"/>
          <w:bCs/>
          <w:color w:val="000000"/>
          <w:sz w:val="24"/>
          <w:szCs w:val="24"/>
          <w:lang w:val="en-US"/>
        </w:rPr>
        <w:t>).</w:t>
      </w:r>
      <w:r w:rsidR="00853538" w:rsidRPr="00FF6D24">
        <w:rPr>
          <w:rFonts w:ascii="Arial" w:hAnsi="Arial" w:cs="Arial"/>
          <w:bCs/>
          <w:i/>
          <w:color w:val="000000"/>
          <w:sz w:val="24"/>
          <w:szCs w:val="24"/>
          <w:lang w:val="en-US"/>
        </w:rPr>
        <w:t xml:space="preserve"> Uniquely</w:t>
      </w:r>
      <w:r w:rsidRPr="00FF6D24">
        <w:rPr>
          <w:rFonts w:ascii="Arial" w:hAnsi="Arial" w:cs="Arial"/>
          <w:bCs/>
          <w:i/>
          <w:color w:val="000000"/>
          <w:sz w:val="24"/>
          <w:szCs w:val="24"/>
          <w:lang w:val="en-US"/>
        </w:rPr>
        <w:t xml:space="preserve"> human</w:t>
      </w:r>
      <w:r w:rsidRPr="00FF6D24">
        <w:rPr>
          <w:rFonts w:ascii="Arial" w:hAnsi="Arial" w:cs="Arial"/>
          <w:bCs/>
          <w:color w:val="000000"/>
          <w:sz w:val="24"/>
          <w:szCs w:val="24"/>
          <w:lang w:val="en-US"/>
        </w:rPr>
        <w:t xml:space="preserve">. A </w:t>
      </w:r>
      <w:r w:rsidR="00853538" w:rsidRPr="00FF6D24">
        <w:rPr>
          <w:rFonts w:ascii="Arial" w:hAnsi="Arial" w:cs="Arial"/>
          <w:bCs/>
          <w:color w:val="000000"/>
          <w:sz w:val="24"/>
          <w:szCs w:val="24"/>
          <w:lang w:val="en-US"/>
        </w:rPr>
        <w:t>different way</w:t>
      </w:r>
      <w:r w:rsidRPr="00FF6D24">
        <w:rPr>
          <w:rFonts w:ascii="Arial" w:hAnsi="Arial" w:cs="Arial"/>
          <w:bCs/>
          <w:color w:val="000000"/>
          <w:sz w:val="24"/>
          <w:szCs w:val="24"/>
          <w:lang w:val="en-US"/>
        </w:rPr>
        <w:t xml:space="preserve"> of seeing austism. </w:t>
      </w:r>
      <w:r w:rsidRPr="008E0317">
        <w:rPr>
          <w:rFonts w:ascii="Arial" w:hAnsi="Arial" w:cs="Arial"/>
          <w:bCs/>
          <w:color w:val="000000"/>
          <w:sz w:val="24"/>
          <w:szCs w:val="24"/>
          <w:lang w:val="en-US"/>
        </w:rPr>
        <w:t>Kindle.</w:t>
      </w:r>
    </w:p>
    <w:p w14:paraId="70071579" w14:textId="27B123C4" w:rsidR="00145846" w:rsidRPr="008E0317" w:rsidRDefault="00145846" w:rsidP="00145846">
      <w:pPr>
        <w:pStyle w:val="Textonotapie"/>
        <w:spacing w:line="360" w:lineRule="auto"/>
        <w:rPr>
          <w:rFonts w:ascii="Arial" w:hAnsi="Arial" w:cs="Arial"/>
          <w:sz w:val="24"/>
          <w:szCs w:val="24"/>
          <w:lang w:val="en-US"/>
        </w:rPr>
      </w:pPr>
      <w:r w:rsidRPr="008E0317">
        <w:rPr>
          <w:rFonts w:ascii="Arial" w:hAnsi="Arial" w:cs="Arial"/>
          <w:sz w:val="24"/>
          <w:szCs w:val="24"/>
          <w:lang w:val="en-US"/>
        </w:rPr>
        <w:t xml:space="preserve">Ramírez, M; Ibañez, M.; Migdalek, M.; Stein, A.; Mealla, M. y Rosemberg, C. (2019). </w:t>
      </w:r>
      <w:r>
        <w:rPr>
          <w:rFonts w:ascii="Arial" w:hAnsi="Arial" w:cs="Arial"/>
          <w:i/>
          <w:iCs/>
          <w:sz w:val="24"/>
          <w:szCs w:val="24"/>
          <w:lang w:val="es-AR"/>
        </w:rPr>
        <w:t>L</w:t>
      </w:r>
      <w:r w:rsidRPr="00145846">
        <w:rPr>
          <w:rFonts w:ascii="Arial" w:hAnsi="Arial" w:cs="Arial"/>
          <w:i/>
          <w:iCs/>
          <w:sz w:val="24"/>
          <w:szCs w:val="24"/>
          <w:lang w:val="es-AR"/>
        </w:rPr>
        <w:t>a función pragmática de las emisiones dirigidas al niño en el entorno del hogar: el impacto de la educación materna</w:t>
      </w:r>
      <w:r>
        <w:rPr>
          <w:rFonts w:ascii="Arial" w:hAnsi="Arial" w:cs="Arial"/>
          <w:i/>
          <w:iCs/>
          <w:sz w:val="24"/>
          <w:szCs w:val="24"/>
          <w:lang w:val="es-AR"/>
        </w:rPr>
        <w:t>.</w:t>
      </w:r>
      <w:r w:rsidRPr="00145846">
        <w:rPr>
          <w:rFonts w:ascii="Calibri" w:hAnsi="Calibri"/>
          <w:sz w:val="22"/>
          <w:szCs w:val="22"/>
          <w:lang w:val="es-AR" w:eastAsia="es-AR"/>
        </w:rPr>
        <w:t xml:space="preserve"> </w:t>
      </w:r>
      <w:r w:rsidRPr="008E0317">
        <w:rPr>
          <w:rFonts w:ascii="Arial" w:hAnsi="Arial" w:cs="Arial"/>
          <w:sz w:val="24"/>
          <w:szCs w:val="24"/>
          <w:lang w:val="en-US"/>
        </w:rPr>
        <w:t>Lingüística Vol. 35-2, 271-288</w:t>
      </w:r>
    </w:p>
    <w:p w14:paraId="51B5ECAB" w14:textId="77777777" w:rsidR="00145846" w:rsidRPr="008E0317" w:rsidRDefault="00145846" w:rsidP="00145846">
      <w:pPr>
        <w:pStyle w:val="Textonotapie"/>
        <w:spacing w:line="360" w:lineRule="auto"/>
        <w:rPr>
          <w:rFonts w:ascii="Arial" w:hAnsi="Arial" w:cs="Arial"/>
          <w:sz w:val="24"/>
          <w:szCs w:val="24"/>
          <w:lang w:val="en-US"/>
        </w:rPr>
      </w:pPr>
    </w:p>
    <w:p w14:paraId="0D73E460" w14:textId="74E67ABF" w:rsidR="00CA6A19" w:rsidRDefault="00CA6A19" w:rsidP="00CA6A19">
      <w:pPr>
        <w:pStyle w:val="Textonotapie"/>
        <w:spacing w:line="360" w:lineRule="auto"/>
        <w:rPr>
          <w:rFonts w:ascii="Arial" w:hAnsi="Arial" w:cs="Arial"/>
          <w:sz w:val="24"/>
          <w:szCs w:val="24"/>
        </w:rPr>
      </w:pPr>
      <w:bookmarkStart w:id="101" w:name="_Hlk124518106"/>
      <w:r w:rsidRPr="008E0317">
        <w:rPr>
          <w:rFonts w:ascii="Arial" w:hAnsi="Arial" w:cs="Arial"/>
          <w:sz w:val="24"/>
          <w:szCs w:val="24"/>
          <w:lang w:val="en-US"/>
        </w:rPr>
        <w:t>Rowe ML (2018)</w:t>
      </w:r>
      <w:r w:rsidR="00145846" w:rsidRPr="008E0317">
        <w:rPr>
          <w:rFonts w:ascii="Arial" w:hAnsi="Arial" w:cs="Arial"/>
          <w:sz w:val="24"/>
          <w:szCs w:val="24"/>
          <w:lang w:val="en-US"/>
        </w:rPr>
        <w:t>.</w:t>
      </w:r>
      <w:r w:rsidRPr="008E0317">
        <w:rPr>
          <w:rFonts w:ascii="Arial" w:hAnsi="Arial" w:cs="Arial"/>
          <w:sz w:val="24"/>
          <w:szCs w:val="24"/>
          <w:lang w:val="en-US"/>
        </w:rPr>
        <w:t xml:space="preserve"> </w:t>
      </w:r>
      <w:r w:rsidRPr="008E0317">
        <w:rPr>
          <w:rFonts w:ascii="Arial" w:hAnsi="Arial" w:cs="Arial"/>
          <w:i/>
          <w:iCs/>
          <w:sz w:val="24"/>
          <w:szCs w:val="24"/>
          <w:lang w:val="en-US"/>
        </w:rPr>
        <w:t xml:space="preserve">Understanding socioeconomic differences in parents’ speech to children. </w:t>
      </w:r>
      <w:r w:rsidRPr="00CA6A19">
        <w:rPr>
          <w:rFonts w:ascii="Arial" w:hAnsi="Arial" w:cs="Arial"/>
          <w:sz w:val="24"/>
          <w:szCs w:val="24"/>
        </w:rPr>
        <w:t>Child Development Perspectives 12(2): 122–127.</w:t>
      </w:r>
    </w:p>
    <w:bookmarkEnd w:id="101"/>
    <w:p w14:paraId="264C856D" w14:textId="77777777" w:rsidR="00B71FCA" w:rsidRPr="00FF6D24" w:rsidRDefault="00B71FCA" w:rsidP="00BC6E72">
      <w:pPr>
        <w:shd w:val="clear" w:color="auto" w:fill="FFFFFF"/>
        <w:spacing w:before="100" w:beforeAutospacing="1" w:after="100" w:afterAutospacing="1" w:line="360" w:lineRule="auto"/>
        <w:ind w:left="709" w:hanging="709"/>
        <w:jc w:val="both"/>
        <w:rPr>
          <w:rFonts w:ascii="Arial" w:hAnsi="Arial" w:cs="Arial"/>
          <w:color w:val="000000"/>
          <w:sz w:val="24"/>
          <w:szCs w:val="24"/>
        </w:rPr>
      </w:pPr>
      <w:r w:rsidRPr="00FF6D24">
        <w:rPr>
          <w:rFonts w:ascii="Arial" w:hAnsi="Arial" w:cs="Arial"/>
          <w:color w:val="000000"/>
          <w:sz w:val="24"/>
          <w:szCs w:val="24"/>
        </w:rPr>
        <w:t xml:space="preserve">Romero Andonegi, A. (2016). </w:t>
      </w:r>
      <w:r w:rsidRPr="00FF6D24">
        <w:rPr>
          <w:rFonts w:ascii="Arial" w:hAnsi="Arial" w:cs="Arial"/>
          <w:i/>
          <w:iCs/>
          <w:color w:val="000000"/>
          <w:sz w:val="24"/>
          <w:szCs w:val="24"/>
        </w:rPr>
        <w:t>Interrelación entre vocalizaciones y desarrollo prosódico en funciones comunicativas tempranas.</w:t>
      </w:r>
      <w:r w:rsidRPr="00FF6D24">
        <w:rPr>
          <w:rFonts w:ascii="Arial" w:hAnsi="Arial" w:cs="Arial"/>
          <w:color w:val="000000"/>
          <w:sz w:val="24"/>
          <w:szCs w:val="24"/>
        </w:rPr>
        <w:t xml:space="preserve"> Círculo de Lingüística Aplicada a la Comunicación 68, 350-379. Universidad Complutense de Madrid.</w:t>
      </w:r>
    </w:p>
    <w:p w14:paraId="66471FDE" w14:textId="348A66A3" w:rsidR="00D5232E" w:rsidRDefault="00981A03" w:rsidP="00BC6E72">
      <w:pPr>
        <w:pStyle w:val="Sinespaciado"/>
        <w:spacing w:line="360" w:lineRule="auto"/>
        <w:jc w:val="both"/>
        <w:rPr>
          <w:rFonts w:ascii="Arial" w:hAnsi="Arial" w:cs="Arial"/>
          <w:sz w:val="24"/>
          <w:szCs w:val="24"/>
          <w:lang w:val="es-ES"/>
        </w:rPr>
      </w:pPr>
      <w:r w:rsidRPr="00FF6D24">
        <w:rPr>
          <w:rFonts w:ascii="Arial" w:hAnsi="Arial" w:cs="Arial"/>
          <w:sz w:val="24"/>
          <w:szCs w:val="24"/>
          <w:lang w:val="en-US"/>
        </w:rPr>
        <w:t>Rutter, M., Bai</w:t>
      </w:r>
      <w:r w:rsidR="00AD4553" w:rsidRPr="00FF6D24">
        <w:rPr>
          <w:rFonts w:ascii="Arial" w:hAnsi="Arial" w:cs="Arial"/>
          <w:sz w:val="24"/>
          <w:szCs w:val="24"/>
          <w:lang w:val="en-US"/>
        </w:rPr>
        <w:t>ley, A., Lord, C. (2005</w:t>
      </w:r>
      <w:r w:rsidRPr="00FF6D24">
        <w:rPr>
          <w:rFonts w:ascii="Arial" w:hAnsi="Arial" w:cs="Arial"/>
          <w:sz w:val="24"/>
          <w:szCs w:val="24"/>
          <w:lang w:val="en-US"/>
        </w:rPr>
        <w:t xml:space="preserve">). </w:t>
      </w:r>
      <w:r w:rsidRPr="008E0317">
        <w:rPr>
          <w:rFonts w:ascii="Arial" w:hAnsi="Arial" w:cs="Arial"/>
          <w:sz w:val="24"/>
          <w:szCs w:val="24"/>
          <w:lang w:val="fr-FR"/>
        </w:rPr>
        <w:t xml:space="preserve">SCQ. </w:t>
      </w:r>
      <w:r w:rsidR="00AD4553" w:rsidRPr="008E0317">
        <w:rPr>
          <w:rFonts w:ascii="Arial" w:hAnsi="Arial" w:cs="Arial"/>
          <w:i/>
          <w:sz w:val="24"/>
          <w:szCs w:val="24"/>
          <w:lang w:val="fr-FR"/>
        </w:rPr>
        <w:t xml:space="preserve">The Social Comunication Questionaire. </w:t>
      </w:r>
      <w:r w:rsidR="00AD4553" w:rsidRPr="008E0317">
        <w:rPr>
          <w:rFonts w:ascii="Arial" w:hAnsi="Arial" w:cs="Arial"/>
          <w:i/>
          <w:sz w:val="24"/>
          <w:szCs w:val="24"/>
        </w:rPr>
        <w:t>Wstern Psichological Services.</w:t>
      </w:r>
      <w:r w:rsidR="00AD4553" w:rsidRPr="008E0317">
        <w:rPr>
          <w:rFonts w:ascii="Arial" w:hAnsi="Arial" w:cs="Arial"/>
          <w:sz w:val="24"/>
          <w:szCs w:val="24"/>
        </w:rPr>
        <w:t xml:space="preserve"> </w:t>
      </w:r>
      <w:r w:rsidR="00AD4553" w:rsidRPr="00FF6D24">
        <w:rPr>
          <w:rFonts w:ascii="Arial" w:hAnsi="Arial" w:cs="Arial"/>
          <w:sz w:val="24"/>
          <w:szCs w:val="24"/>
          <w:lang w:val="es-ES"/>
        </w:rPr>
        <w:t>California. EE.UU. Adaptación Española TEA. España.</w:t>
      </w:r>
    </w:p>
    <w:p w14:paraId="4678C9EE" w14:textId="77777777" w:rsidR="00276F3D" w:rsidRDefault="00276F3D" w:rsidP="00BC6E72">
      <w:pPr>
        <w:pStyle w:val="Sinespaciado"/>
        <w:spacing w:line="360" w:lineRule="auto"/>
        <w:jc w:val="both"/>
        <w:rPr>
          <w:rFonts w:ascii="Arial" w:hAnsi="Arial" w:cs="Arial"/>
          <w:sz w:val="24"/>
          <w:szCs w:val="24"/>
          <w:lang w:val="es-ES"/>
        </w:rPr>
      </w:pPr>
    </w:p>
    <w:p w14:paraId="29356E5F" w14:textId="77777777" w:rsidR="00276F3D" w:rsidRPr="008E0317" w:rsidRDefault="00276F3D" w:rsidP="00276F3D">
      <w:pPr>
        <w:pStyle w:val="Sinespaciado"/>
        <w:spacing w:line="360" w:lineRule="auto"/>
        <w:jc w:val="both"/>
        <w:rPr>
          <w:rFonts w:ascii="Arial" w:hAnsi="Arial" w:cs="Arial"/>
          <w:sz w:val="24"/>
          <w:szCs w:val="24"/>
          <w:lang w:val="en-US"/>
        </w:rPr>
      </w:pPr>
      <w:r w:rsidRPr="008E0317">
        <w:rPr>
          <w:rFonts w:ascii="Arial" w:hAnsi="Arial" w:cs="Arial"/>
          <w:sz w:val="24"/>
          <w:szCs w:val="24"/>
          <w:lang w:val="en-US"/>
        </w:rPr>
        <w:t xml:space="preserve">Sameroff, A. (1987). </w:t>
      </w:r>
      <w:r w:rsidRPr="008E0317">
        <w:rPr>
          <w:rFonts w:ascii="Arial" w:hAnsi="Arial" w:cs="Arial"/>
          <w:i/>
          <w:iCs/>
          <w:sz w:val="24"/>
          <w:szCs w:val="24"/>
          <w:lang w:val="en-US"/>
        </w:rPr>
        <w:t>The social context of development</w:t>
      </w:r>
      <w:r w:rsidRPr="008E0317">
        <w:rPr>
          <w:rFonts w:ascii="Arial" w:hAnsi="Arial" w:cs="Arial"/>
          <w:sz w:val="24"/>
          <w:szCs w:val="24"/>
          <w:lang w:val="en-US"/>
        </w:rPr>
        <w:t>. En: N. Eisenberg. Contemporary topics in developmental psychology, (pp. 273-291). Nueva York: Wiley</w:t>
      </w:r>
    </w:p>
    <w:p w14:paraId="159B8FB9" w14:textId="22E78C60" w:rsidR="0042548C" w:rsidRPr="008E0317" w:rsidRDefault="00276F3D" w:rsidP="00D83130">
      <w:pPr>
        <w:shd w:val="clear" w:color="auto" w:fill="FFFFFF"/>
        <w:spacing w:before="100" w:beforeAutospacing="1" w:after="100" w:afterAutospacing="1" w:line="360" w:lineRule="auto"/>
        <w:jc w:val="both"/>
        <w:rPr>
          <w:rFonts w:ascii="Arial" w:hAnsi="Arial" w:cs="Arial"/>
          <w:sz w:val="24"/>
          <w:szCs w:val="24"/>
          <w:lang w:val="en-US"/>
        </w:rPr>
      </w:pPr>
      <w:r w:rsidRPr="008E0317">
        <w:rPr>
          <w:rFonts w:ascii="Arial" w:hAnsi="Arial" w:cs="Arial"/>
          <w:sz w:val="24"/>
          <w:szCs w:val="24"/>
          <w:lang w:val="en-US"/>
        </w:rPr>
        <w:t>S</w:t>
      </w:r>
      <w:r w:rsidR="0042548C" w:rsidRPr="008E0317">
        <w:rPr>
          <w:rFonts w:ascii="Arial" w:hAnsi="Arial" w:cs="Arial"/>
          <w:sz w:val="24"/>
          <w:szCs w:val="24"/>
          <w:lang w:val="en-US"/>
        </w:rPr>
        <w:t xml:space="preserve">ameroff, A. J., &amp; Chandler, M. J. (1975). </w:t>
      </w:r>
      <w:r w:rsidR="0042548C" w:rsidRPr="008E0317">
        <w:rPr>
          <w:rFonts w:ascii="Arial" w:hAnsi="Arial" w:cs="Arial"/>
          <w:i/>
          <w:iCs/>
          <w:sz w:val="24"/>
          <w:szCs w:val="24"/>
          <w:lang w:val="en-US"/>
        </w:rPr>
        <w:t>Reproductive risk and the continuum of caretaking casualty.</w:t>
      </w:r>
      <w:r w:rsidR="0042548C" w:rsidRPr="008E0317">
        <w:rPr>
          <w:rFonts w:ascii="Arial" w:hAnsi="Arial" w:cs="Arial"/>
          <w:sz w:val="24"/>
          <w:szCs w:val="24"/>
          <w:lang w:val="en-US"/>
        </w:rPr>
        <w:t xml:space="preserve"> En: F. D. Horowitz, M. Hetherington, S. Scarr-Salapatek, &amp; G. Siegel (Eds.), Review of child development research, (4), pp. 187–244. Chicago: University of Chicago Press. </w:t>
      </w:r>
    </w:p>
    <w:p w14:paraId="47E4001E" w14:textId="2CF494E1" w:rsidR="00276F3D" w:rsidRPr="008E0317" w:rsidRDefault="00276F3D" w:rsidP="00C40C15">
      <w:pPr>
        <w:shd w:val="clear" w:color="auto" w:fill="FFFFFF"/>
        <w:spacing w:before="100" w:beforeAutospacing="1" w:after="100" w:afterAutospacing="1" w:line="240" w:lineRule="auto"/>
        <w:jc w:val="both"/>
        <w:rPr>
          <w:rFonts w:ascii="Arial" w:hAnsi="Arial" w:cs="Arial"/>
          <w:i/>
          <w:iCs/>
          <w:sz w:val="24"/>
          <w:szCs w:val="24"/>
          <w:lang w:val="en-US"/>
        </w:rPr>
      </w:pPr>
      <w:r w:rsidRPr="008E0317">
        <w:rPr>
          <w:rFonts w:ascii="Arial" w:hAnsi="Arial" w:cs="Arial"/>
          <w:sz w:val="24"/>
          <w:szCs w:val="24"/>
          <w:lang w:val="en-US"/>
        </w:rPr>
        <w:t xml:space="preserve">Sameroff, A. (2009). </w:t>
      </w:r>
      <w:r w:rsidRPr="008E0317">
        <w:rPr>
          <w:rFonts w:ascii="Arial" w:hAnsi="Arial" w:cs="Arial"/>
          <w:i/>
          <w:iCs/>
          <w:sz w:val="24"/>
          <w:szCs w:val="24"/>
          <w:lang w:val="en-US"/>
        </w:rPr>
        <w:t xml:space="preserve">The transactional Model of Development: How Children and </w:t>
      </w:r>
    </w:p>
    <w:p w14:paraId="6D906044" w14:textId="5070743C" w:rsidR="00C40C15" w:rsidRPr="008E0317" w:rsidRDefault="00276F3D" w:rsidP="00C40C15">
      <w:pPr>
        <w:shd w:val="clear" w:color="auto" w:fill="FFFFFF"/>
        <w:spacing w:before="100" w:beforeAutospacing="1" w:after="100" w:afterAutospacing="1" w:line="240" w:lineRule="auto"/>
        <w:jc w:val="both"/>
        <w:rPr>
          <w:rFonts w:ascii="Arial" w:hAnsi="Arial" w:cs="Arial"/>
          <w:sz w:val="24"/>
          <w:szCs w:val="24"/>
          <w:lang w:val="en-US"/>
        </w:rPr>
      </w:pPr>
      <w:r w:rsidRPr="008E0317">
        <w:rPr>
          <w:rFonts w:ascii="Arial" w:hAnsi="Arial" w:cs="Arial"/>
          <w:i/>
          <w:iCs/>
          <w:sz w:val="24"/>
          <w:szCs w:val="24"/>
          <w:lang w:val="en-US"/>
        </w:rPr>
        <w:lastRenderedPageBreak/>
        <w:t>context shape each other</w:t>
      </w:r>
      <w:r w:rsidRPr="008E0317">
        <w:rPr>
          <w:rFonts w:ascii="Arial" w:hAnsi="Arial" w:cs="Arial"/>
          <w:sz w:val="24"/>
          <w:szCs w:val="24"/>
          <w:lang w:val="en-US"/>
        </w:rPr>
        <w:t>. American Psychological Association, 290.</w:t>
      </w:r>
    </w:p>
    <w:p w14:paraId="05280D79" w14:textId="0316FC57" w:rsidR="00340695" w:rsidRDefault="0015603C" w:rsidP="0015603C">
      <w:pPr>
        <w:shd w:val="clear" w:color="auto" w:fill="FFFFFF"/>
        <w:spacing w:before="100" w:beforeAutospacing="1" w:after="100" w:afterAutospacing="1" w:line="360" w:lineRule="auto"/>
        <w:jc w:val="both"/>
        <w:rPr>
          <w:rFonts w:ascii="Arial" w:hAnsi="Arial" w:cs="Arial"/>
          <w:sz w:val="24"/>
          <w:szCs w:val="24"/>
        </w:rPr>
      </w:pPr>
      <w:r w:rsidRPr="0015603C">
        <w:rPr>
          <w:rFonts w:ascii="Arial" w:hAnsi="Arial" w:cs="Arial"/>
          <w:sz w:val="24"/>
          <w:szCs w:val="24"/>
        </w:rPr>
        <w:t>Sundberg, M. I. (2021). Evaluación y programa de ubicación curricular de los hitos de la conducta verbal. ABA España.</w:t>
      </w:r>
    </w:p>
    <w:p w14:paraId="247A5428" w14:textId="3B37845A" w:rsidR="00726DBE" w:rsidRPr="000010CA" w:rsidRDefault="00D80F84" w:rsidP="00D83130">
      <w:pPr>
        <w:shd w:val="clear" w:color="auto" w:fill="FFFFFF"/>
        <w:spacing w:before="100" w:beforeAutospacing="1" w:after="100" w:afterAutospacing="1" w:line="360" w:lineRule="auto"/>
        <w:jc w:val="both"/>
        <w:rPr>
          <w:rFonts w:ascii="Arial" w:hAnsi="Arial" w:cs="Arial"/>
          <w:sz w:val="24"/>
          <w:szCs w:val="24"/>
        </w:rPr>
      </w:pPr>
      <w:bookmarkStart w:id="102" w:name="_Hlk124332806"/>
      <w:r>
        <w:rPr>
          <w:rFonts w:ascii="Arial" w:hAnsi="Arial" w:cs="Arial"/>
          <w:sz w:val="24"/>
          <w:szCs w:val="24"/>
          <w:lang w:val="es-ES"/>
        </w:rPr>
        <w:t xml:space="preserve">Vergara Fernandez, V.; Contreras, D.; Ramos, K. Y Sanhueza, D. </w:t>
      </w:r>
      <w:r w:rsidRPr="00726DBE">
        <w:rPr>
          <w:rFonts w:ascii="Arial" w:hAnsi="Arial" w:cs="Arial"/>
          <w:sz w:val="24"/>
          <w:szCs w:val="24"/>
          <w:lang w:val="es-ES"/>
        </w:rPr>
        <w:t>(2017)</w:t>
      </w:r>
      <w:r>
        <w:rPr>
          <w:rFonts w:ascii="Arial" w:hAnsi="Arial" w:cs="Arial"/>
          <w:sz w:val="24"/>
          <w:szCs w:val="24"/>
          <w:lang w:val="es-ES"/>
        </w:rPr>
        <w:t xml:space="preserve">. </w:t>
      </w:r>
      <w:r w:rsidR="00726DBE" w:rsidRPr="00726DBE">
        <w:rPr>
          <w:rFonts w:ascii="Arial" w:hAnsi="Arial" w:cs="Arial"/>
          <w:i/>
          <w:iCs/>
          <w:sz w:val="24"/>
          <w:szCs w:val="24"/>
          <w:lang w:val="es-ES"/>
        </w:rPr>
        <w:t>XXII Congreso Internacional de la Sociedad Chilena de Lingüística.</w:t>
      </w:r>
      <w:r w:rsidR="00726DBE" w:rsidRPr="00726DBE">
        <w:rPr>
          <w:rFonts w:ascii="Arial" w:hAnsi="Arial" w:cs="Arial"/>
          <w:sz w:val="24"/>
          <w:szCs w:val="24"/>
          <w:lang w:val="es-ES"/>
        </w:rPr>
        <w:t xml:space="preserve"> Talca. Chile.</w:t>
      </w:r>
    </w:p>
    <w:bookmarkEnd w:id="102"/>
    <w:p w14:paraId="25F372C4" w14:textId="77777777" w:rsidR="001240D7" w:rsidRPr="001240D7" w:rsidRDefault="008414AB" w:rsidP="001240D7">
      <w:pPr>
        <w:pStyle w:val="Sinespaciado"/>
        <w:rPr>
          <w:rFonts w:ascii="Arial" w:hAnsi="Arial" w:cs="Arial"/>
          <w:b/>
          <w:bCs/>
          <w:sz w:val="24"/>
          <w:szCs w:val="24"/>
        </w:rPr>
      </w:pPr>
      <w:r w:rsidRPr="001240D7">
        <w:rPr>
          <w:rFonts w:ascii="Arial" w:hAnsi="Arial" w:cs="Arial"/>
          <w:b/>
          <w:bCs/>
          <w:sz w:val="24"/>
          <w:szCs w:val="24"/>
        </w:rPr>
        <w:t>10</w:t>
      </w:r>
      <w:r w:rsidR="001D0C18" w:rsidRPr="001240D7">
        <w:rPr>
          <w:rFonts w:ascii="Arial" w:hAnsi="Arial" w:cs="Arial"/>
          <w:b/>
          <w:bCs/>
          <w:sz w:val="24"/>
          <w:szCs w:val="24"/>
        </w:rPr>
        <w:t xml:space="preserve">. </w:t>
      </w:r>
      <w:r w:rsidR="00C21A17" w:rsidRPr="001240D7">
        <w:rPr>
          <w:rFonts w:ascii="Arial" w:hAnsi="Arial" w:cs="Arial"/>
          <w:b/>
          <w:bCs/>
          <w:sz w:val="24"/>
          <w:szCs w:val="24"/>
        </w:rPr>
        <w:t>APENDICE</w:t>
      </w:r>
    </w:p>
    <w:p w14:paraId="504E2E42" w14:textId="608D4095" w:rsidR="00BC0AC7" w:rsidRPr="001240D7" w:rsidRDefault="001F086D" w:rsidP="001240D7">
      <w:pPr>
        <w:pStyle w:val="Sinespaciado"/>
        <w:rPr>
          <w:rFonts w:ascii="Arial" w:hAnsi="Arial" w:cs="Arial"/>
          <w:b/>
          <w:bCs/>
          <w:sz w:val="24"/>
          <w:szCs w:val="24"/>
        </w:rPr>
      </w:pPr>
      <w:r w:rsidRPr="001240D7">
        <w:rPr>
          <w:rFonts w:ascii="Arial" w:hAnsi="Arial" w:cs="Arial"/>
          <w:b/>
          <w:bCs/>
          <w:noProof/>
          <w:sz w:val="24"/>
          <w:szCs w:val="24"/>
        </w:rPr>
        <mc:AlternateContent>
          <mc:Choice Requires="wps">
            <w:drawing>
              <wp:anchor distT="0" distB="0" distL="114300" distR="114300" simplePos="0" relativeHeight="251659776" behindDoc="0" locked="0" layoutInCell="1" allowOverlap="1" wp14:anchorId="432E775A" wp14:editId="1F8D1DB9">
                <wp:simplePos x="0" y="0"/>
                <wp:positionH relativeFrom="column">
                  <wp:posOffset>17318</wp:posOffset>
                </wp:positionH>
                <wp:positionV relativeFrom="paragraph">
                  <wp:posOffset>385445</wp:posOffset>
                </wp:positionV>
                <wp:extent cx="5586153" cy="619125"/>
                <wp:effectExtent l="0" t="0" r="14605" b="28575"/>
                <wp:wrapNone/>
                <wp:docPr id="31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6153" cy="619125"/>
                        </a:xfrm>
                        <a:prstGeom prst="roundRect">
                          <a:avLst>
                            <a:gd name="adj" fmla="val 16667"/>
                          </a:avLst>
                        </a:prstGeom>
                        <a:solidFill>
                          <a:srgbClr val="00B0F0"/>
                        </a:solidFill>
                        <a:ln w="9525">
                          <a:solidFill>
                            <a:srgbClr val="000000"/>
                          </a:solidFill>
                          <a:round/>
                          <a:headEnd/>
                          <a:tailEnd/>
                        </a:ln>
                      </wps:spPr>
                      <wps:txbx>
                        <w:txbxContent>
                          <w:p w14:paraId="676FC4C8" w14:textId="1243842A" w:rsidR="00587A1A" w:rsidRPr="00BC0AC7" w:rsidRDefault="00587A1A" w:rsidP="00BC0AC7">
                            <w:pPr>
                              <w:rPr>
                                <w:rFonts w:ascii="Arial" w:hAnsi="Arial" w:cs="Arial"/>
                                <w:b/>
                                <w:color w:val="002060"/>
                                <w:sz w:val="28"/>
                                <w:szCs w:val="28"/>
                              </w:rPr>
                            </w:pPr>
                            <w:r w:rsidRPr="00BC0AC7">
                              <w:rPr>
                                <w:rFonts w:ascii="Arial" w:hAnsi="Arial" w:cs="Arial"/>
                                <w:b/>
                                <w:color w:val="002060"/>
                                <w:sz w:val="28"/>
                                <w:szCs w:val="28"/>
                              </w:rPr>
                              <w:t>CUESTIONARIO E</w:t>
                            </w:r>
                            <w:r w:rsidR="00627EBC">
                              <w:rPr>
                                <w:rFonts w:ascii="Arial" w:hAnsi="Arial" w:cs="Arial"/>
                                <w:b/>
                                <w:color w:val="002060"/>
                                <w:sz w:val="28"/>
                                <w:szCs w:val="28"/>
                              </w:rPr>
                              <w:t>XPLORATORIO</w:t>
                            </w:r>
                            <w:r w:rsidRPr="00BC0AC7">
                              <w:rPr>
                                <w:rFonts w:ascii="Arial" w:hAnsi="Arial" w:cs="Arial"/>
                                <w:b/>
                                <w:color w:val="002060"/>
                                <w:sz w:val="28"/>
                                <w:szCs w:val="28"/>
                              </w:rPr>
                              <w:t xml:space="preserve"> DE CONTEXTOS LINGUISTICOS </w:t>
                            </w:r>
                            <w:r>
                              <w:rPr>
                                <w:rFonts w:ascii="Arial" w:hAnsi="Arial" w:cs="Arial"/>
                                <w:b/>
                                <w:color w:val="002060"/>
                                <w:sz w:val="28"/>
                                <w:szCs w:val="28"/>
                              </w:rPr>
                              <w:t xml:space="preserve">PREVERBALES </w:t>
                            </w:r>
                            <w:r w:rsidRPr="00BC0AC7">
                              <w:rPr>
                                <w:rFonts w:ascii="Arial" w:hAnsi="Arial" w:cs="Arial"/>
                                <w:b/>
                                <w:color w:val="002060"/>
                                <w:sz w:val="28"/>
                                <w:szCs w:val="28"/>
                              </w:rPr>
                              <w:t>EN EL NIÑO PEQUEÑO</w:t>
                            </w:r>
                          </w:p>
                          <w:p w14:paraId="45DD27D7" w14:textId="77777777" w:rsidR="00587A1A" w:rsidRDefault="00587A1A" w:rsidP="00BC0A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E775A" id="Rectángulo redondeado 4" o:spid="_x0000_s1026" style="position:absolute;margin-left:1.35pt;margin-top:30.35pt;width:439.85pt;height:4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" fillcolor="#00b0f0">
                <v:textbox>
                  <w:txbxContent>
                    <w:p w14:paraId="676FC4C8" w14:textId="1243842A" w:rsidR="00587A1A" w:rsidRPr="00BC0AC7" w:rsidRDefault="00587A1A" w:rsidP="00BC0AC7">
                      <w:pPr>
                        <w:rPr>
                          <w:rFonts w:ascii="Arial" w:hAnsi="Arial" w:cs="Arial"/>
                          <w:b/>
                          <w:color w:val="002060"/>
                          <w:sz w:val="28"/>
                          <w:szCs w:val="28"/>
                        </w:rPr>
                      </w:pPr>
                      <w:r w:rsidRPr="00BC0AC7">
                        <w:rPr>
                          <w:rFonts w:ascii="Arial" w:hAnsi="Arial" w:cs="Arial"/>
                          <w:b/>
                          <w:color w:val="002060"/>
                          <w:sz w:val="28"/>
                          <w:szCs w:val="28"/>
                        </w:rPr>
                        <w:t>CUESTIONARIO E</w:t>
                      </w:r>
                      <w:r w:rsidR="00627EBC">
                        <w:rPr>
                          <w:rFonts w:ascii="Arial" w:hAnsi="Arial" w:cs="Arial"/>
                          <w:b/>
                          <w:color w:val="002060"/>
                          <w:sz w:val="28"/>
                          <w:szCs w:val="28"/>
                        </w:rPr>
                        <w:t>XPLORATORIO</w:t>
                      </w:r>
                      <w:r w:rsidRPr="00BC0AC7">
                        <w:rPr>
                          <w:rFonts w:ascii="Arial" w:hAnsi="Arial" w:cs="Arial"/>
                          <w:b/>
                          <w:color w:val="002060"/>
                          <w:sz w:val="28"/>
                          <w:szCs w:val="28"/>
                        </w:rPr>
                        <w:t xml:space="preserve"> DE CONTEXTOS LINGUISTICOS </w:t>
                      </w:r>
                      <w:r>
                        <w:rPr>
                          <w:rFonts w:ascii="Arial" w:hAnsi="Arial" w:cs="Arial"/>
                          <w:b/>
                          <w:color w:val="002060"/>
                          <w:sz w:val="28"/>
                          <w:szCs w:val="28"/>
                        </w:rPr>
                        <w:t xml:space="preserve">PREVERBALES </w:t>
                      </w:r>
                      <w:r w:rsidRPr="00BC0AC7">
                        <w:rPr>
                          <w:rFonts w:ascii="Arial" w:hAnsi="Arial" w:cs="Arial"/>
                          <w:b/>
                          <w:color w:val="002060"/>
                          <w:sz w:val="28"/>
                          <w:szCs w:val="28"/>
                        </w:rPr>
                        <w:t>EN EL NIÑO PEQUEÑO</w:t>
                      </w:r>
                    </w:p>
                    <w:p w14:paraId="45DD27D7" w14:textId="77777777" w:rsidR="00587A1A" w:rsidRDefault="00587A1A" w:rsidP="00BC0AC7"/>
                  </w:txbxContent>
                </v:textbox>
              </v:roundrect>
            </w:pict>
          </mc:Fallback>
        </mc:AlternateContent>
      </w:r>
      <w:r w:rsidR="00BC0AC7" w:rsidRPr="001240D7">
        <w:rPr>
          <w:rFonts w:ascii="Arial" w:hAnsi="Arial" w:cs="Arial"/>
          <w:b/>
          <w:bCs/>
          <w:sz w:val="24"/>
          <w:szCs w:val="24"/>
        </w:rPr>
        <w:t>10.</w:t>
      </w:r>
      <w:r w:rsidR="008D2EEC" w:rsidRPr="001240D7">
        <w:rPr>
          <w:rFonts w:ascii="Arial" w:hAnsi="Arial" w:cs="Arial"/>
          <w:b/>
          <w:bCs/>
          <w:sz w:val="24"/>
          <w:szCs w:val="24"/>
        </w:rPr>
        <w:t>1</w:t>
      </w:r>
      <w:r w:rsidR="00BC0AC7" w:rsidRPr="001240D7">
        <w:rPr>
          <w:rFonts w:ascii="Arial" w:hAnsi="Arial" w:cs="Arial"/>
          <w:b/>
          <w:bCs/>
          <w:sz w:val="24"/>
          <w:szCs w:val="24"/>
        </w:rPr>
        <w:t xml:space="preserve">. MODELO DE PROTOCOLO A UTILIZAR </w:t>
      </w:r>
    </w:p>
    <w:p w14:paraId="62517AEF" w14:textId="071103F7" w:rsidR="00BC0AC7" w:rsidRPr="00421DE3" w:rsidRDefault="00BC0AC7" w:rsidP="00BC0AC7">
      <w:pPr>
        <w:spacing w:line="360" w:lineRule="auto"/>
        <w:jc w:val="both"/>
        <w:rPr>
          <w:rFonts w:ascii="Arial" w:hAnsi="Arial" w:cs="Arial"/>
          <w:sz w:val="24"/>
          <w:szCs w:val="24"/>
        </w:rPr>
      </w:pPr>
    </w:p>
    <w:p w14:paraId="6AE5FE4F" w14:textId="77777777" w:rsidR="00BC0AC7" w:rsidRPr="00BC0AC7" w:rsidRDefault="00BC0AC7" w:rsidP="00BC0AC7">
      <w:pPr>
        <w:pStyle w:val="Sinespaciado"/>
        <w:rPr>
          <w:rFonts w:ascii="Arial" w:hAnsi="Arial" w:cs="Arial"/>
        </w:rPr>
      </w:pPr>
    </w:p>
    <w:p w14:paraId="77B8332A" w14:textId="77777777" w:rsidR="00BC0AC7" w:rsidRDefault="00BC0AC7" w:rsidP="00BC0AC7">
      <w:pPr>
        <w:pStyle w:val="Sinespaciado"/>
        <w:rPr>
          <w:rFonts w:ascii="Arial" w:hAnsi="Arial" w:cs="Arial"/>
        </w:rPr>
      </w:pPr>
    </w:p>
    <w:p w14:paraId="09F181F2" w14:textId="77777777" w:rsidR="001240D7" w:rsidRDefault="001240D7" w:rsidP="001F086D">
      <w:pPr>
        <w:pStyle w:val="Sinespaciado"/>
        <w:jc w:val="both"/>
        <w:rPr>
          <w:rFonts w:ascii="Arial" w:hAnsi="Arial" w:cs="Arial"/>
        </w:rPr>
      </w:pPr>
    </w:p>
    <w:p w14:paraId="77501367" w14:textId="56C988B5" w:rsidR="00AB7A71" w:rsidRDefault="00573B31" w:rsidP="001F086D">
      <w:pPr>
        <w:pStyle w:val="Sinespaciado"/>
        <w:jc w:val="both"/>
        <w:rPr>
          <w:rFonts w:ascii="Arial" w:hAnsi="Arial" w:cs="Arial"/>
        </w:rPr>
      </w:pPr>
      <w:r>
        <w:rPr>
          <w:rFonts w:ascii="Arial" w:hAnsi="Arial" w:cs="Arial"/>
        </w:rPr>
        <w:t xml:space="preserve">Lugar de residencia del adulto responsable del niño </w:t>
      </w:r>
      <w:r w:rsidR="00AB7A71">
        <w:rPr>
          <w:rFonts w:ascii="Arial" w:hAnsi="Arial" w:cs="Arial"/>
        </w:rPr>
        <w:t>……………………………</w:t>
      </w:r>
    </w:p>
    <w:p w14:paraId="0FDFB543" w14:textId="65C5D260" w:rsidR="00573B31" w:rsidRDefault="00573B31" w:rsidP="001F086D">
      <w:pPr>
        <w:pStyle w:val="Sinespaciado"/>
        <w:jc w:val="both"/>
        <w:rPr>
          <w:rFonts w:ascii="Arial" w:hAnsi="Arial" w:cs="Arial"/>
        </w:rPr>
      </w:pPr>
      <w:r>
        <w:rPr>
          <w:rFonts w:ascii="Arial" w:hAnsi="Arial" w:cs="Arial"/>
        </w:rPr>
        <w:t>Nivel de estudios alcanzados completos………………………………………….</w:t>
      </w:r>
    </w:p>
    <w:p w14:paraId="71249EEA" w14:textId="534CBEF8" w:rsidR="003866D5" w:rsidRPr="00BC0AC7" w:rsidRDefault="003866D5" w:rsidP="001F086D">
      <w:pPr>
        <w:pStyle w:val="Sinespaciado"/>
        <w:jc w:val="both"/>
        <w:rPr>
          <w:rFonts w:ascii="Arial" w:hAnsi="Arial" w:cs="Arial"/>
        </w:rPr>
      </w:pPr>
      <w:r>
        <w:rPr>
          <w:rFonts w:ascii="Arial" w:hAnsi="Arial" w:cs="Arial"/>
        </w:rPr>
        <w:t>Edad del niño en meses…………………………………………………………….</w:t>
      </w:r>
    </w:p>
    <w:p w14:paraId="4B434B92" w14:textId="77777777" w:rsidR="001F086D" w:rsidRDefault="00BC0AC7" w:rsidP="001F086D">
      <w:pPr>
        <w:pStyle w:val="Sinespaciado"/>
        <w:jc w:val="both"/>
        <w:rPr>
          <w:rFonts w:ascii="Arial" w:hAnsi="Arial" w:cs="Arial"/>
        </w:rPr>
      </w:pPr>
      <w:r w:rsidRPr="00BC0AC7">
        <w:rPr>
          <w:rFonts w:ascii="Arial" w:hAnsi="Arial" w:cs="Arial"/>
        </w:rPr>
        <w:t xml:space="preserve">El presente cuestionario está orientado a conocer el contexto lingüístico del niño </w:t>
      </w:r>
    </w:p>
    <w:p w14:paraId="375F398A" w14:textId="77777777" w:rsidR="001F086D" w:rsidRDefault="00BC0AC7" w:rsidP="001F086D">
      <w:pPr>
        <w:pStyle w:val="Sinespaciado"/>
        <w:jc w:val="both"/>
        <w:rPr>
          <w:rFonts w:ascii="Arial" w:hAnsi="Arial" w:cs="Arial"/>
        </w:rPr>
      </w:pPr>
      <w:r w:rsidRPr="00BC0AC7">
        <w:rPr>
          <w:rFonts w:ascii="Arial" w:hAnsi="Arial" w:cs="Arial"/>
        </w:rPr>
        <w:t xml:space="preserve">y su familia. El encuestado puede decidir libremente su participación.  El </w:t>
      </w:r>
    </w:p>
    <w:p w14:paraId="5ED489F2" w14:textId="6801680B" w:rsidR="00BC0AC7" w:rsidRDefault="00BC0AC7" w:rsidP="001F086D">
      <w:pPr>
        <w:pStyle w:val="Sinespaciado"/>
        <w:jc w:val="both"/>
        <w:rPr>
          <w:rFonts w:ascii="Arial" w:hAnsi="Arial" w:cs="Arial"/>
        </w:rPr>
      </w:pPr>
      <w:r w:rsidRPr="00BC0AC7">
        <w:rPr>
          <w:rFonts w:ascii="Arial" w:hAnsi="Arial" w:cs="Arial"/>
        </w:rPr>
        <w:t>cuestionario</w:t>
      </w:r>
      <w:r w:rsidR="001F086D">
        <w:rPr>
          <w:rFonts w:ascii="Arial" w:hAnsi="Arial" w:cs="Arial"/>
        </w:rPr>
        <w:t xml:space="preserve"> </w:t>
      </w:r>
      <w:r w:rsidRPr="00BC0AC7">
        <w:rPr>
          <w:rFonts w:ascii="Arial" w:hAnsi="Arial" w:cs="Arial"/>
        </w:rPr>
        <w:t xml:space="preserve">es anónimo. </w:t>
      </w:r>
    </w:p>
    <w:p w14:paraId="55620F07" w14:textId="77777777" w:rsidR="00BC0AC7" w:rsidRPr="00BC0AC7" w:rsidRDefault="00BC0AC7" w:rsidP="001F086D">
      <w:pPr>
        <w:pStyle w:val="Sinespaciado"/>
        <w:jc w:val="both"/>
        <w:rPr>
          <w:rFonts w:ascii="Arial" w:hAnsi="Arial" w:cs="Arial"/>
        </w:rPr>
      </w:pPr>
    </w:p>
    <w:p w14:paraId="1ABCDF62" w14:textId="77777777" w:rsidR="00BC0AC7" w:rsidRPr="00BC0AC7" w:rsidRDefault="00BC0AC7" w:rsidP="001F086D">
      <w:pPr>
        <w:pStyle w:val="Sinespaciado"/>
        <w:jc w:val="both"/>
        <w:rPr>
          <w:rFonts w:ascii="Arial" w:hAnsi="Arial" w:cs="Arial"/>
          <w:b/>
        </w:rPr>
      </w:pPr>
      <w:r w:rsidRPr="00BC0AC7">
        <w:rPr>
          <w:rFonts w:ascii="Arial" w:hAnsi="Arial" w:cs="Arial"/>
          <w:b/>
        </w:rPr>
        <w:t>INSTRUCCIONES</w:t>
      </w:r>
    </w:p>
    <w:p w14:paraId="04FECDC6" w14:textId="77777777" w:rsidR="001F086D" w:rsidRDefault="00BC0AC7" w:rsidP="001F086D">
      <w:pPr>
        <w:pStyle w:val="Sinespaciado"/>
        <w:jc w:val="both"/>
        <w:rPr>
          <w:rFonts w:ascii="Arial" w:hAnsi="Arial" w:cs="Arial"/>
        </w:rPr>
      </w:pPr>
      <w:r>
        <w:rPr>
          <w:rFonts w:ascii="Arial" w:hAnsi="Arial" w:cs="Arial"/>
        </w:rPr>
        <w:t>U</w:t>
      </w:r>
      <w:r w:rsidRPr="00BC0AC7">
        <w:rPr>
          <w:rFonts w:ascii="Arial" w:hAnsi="Arial" w:cs="Arial"/>
        </w:rPr>
        <w:t>d. leerá algunas afirmaciones sobre cómo se comunican y accionan los padres</w:t>
      </w:r>
    </w:p>
    <w:p w14:paraId="5AD27D9A" w14:textId="6338616F" w:rsidR="00BC0AC7" w:rsidRPr="00BC0AC7" w:rsidRDefault="00BC0AC7" w:rsidP="001F086D">
      <w:pPr>
        <w:pStyle w:val="Sinespaciado"/>
        <w:jc w:val="both"/>
        <w:rPr>
          <w:rFonts w:ascii="Arial" w:hAnsi="Arial" w:cs="Arial"/>
        </w:rPr>
      </w:pPr>
      <w:r w:rsidRPr="00BC0AC7">
        <w:rPr>
          <w:rFonts w:ascii="Arial" w:hAnsi="Arial" w:cs="Arial"/>
        </w:rPr>
        <w:t xml:space="preserve"> y los hijos dentro de un contexto lingüístico.</w:t>
      </w:r>
    </w:p>
    <w:p w14:paraId="58297654" w14:textId="77777777" w:rsidR="00BC0AC7" w:rsidRPr="00BC0AC7" w:rsidRDefault="00BC0AC7" w:rsidP="001F086D">
      <w:pPr>
        <w:pStyle w:val="Sinespaciado"/>
        <w:jc w:val="both"/>
        <w:rPr>
          <w:rFonts w:ascii="Arial" w:hAnsi="Arial" w:cs="Arial"/>
        </w:rPr>
      </w:pPr>
      <w:r w:rsidRPr="00BC0AC7">
        <w:rPr>
          <w:rFonts w:ascii="Arial" w:hAnsi="Arial" w:cs="Arial"/>
        </w:rPr>
        <w:t>Por favor lea con atención y cuidado cada una de ellas.</w:t>
      </w:r>
    </w:p>
    <w:p w14:paraId="3E81B0C8" w14:textId="77777777" w:rsidR="001F086D" w:rsidRDefault="00BC0AC7" w:rsidP="001F086D">
      <w:pPr>
        <w:pStyle w:val="Sinespaciado"/>
        <w:jc w:val="both"/>
        <w:rPr>
          <w:rFonts w:ascii="Arial" w:hAnsi="Arial" w:cs="Arial"/>
        </w:rPr>
      </w:pPr>
      <w:r w:rsidRPr="00BC0AC7">
        <w:rPr>
          <w:rFonts w:ascii="Arial" w:hAnsi="Arial" w:cs="Arial"/>
        </w:rPr>
        <w:t>En cada frase, Ud. tiene tres opciones, si duda en su respuesta, señale la opción</w:t>
      </w:r>
    </w:p>
    <w:p w14:paraId="49AD583F" w14:textId="1067D12F" w:rsidR="00BC0AC7" w:rsidRPr="00BC0AC7" w:rsidRDefault="00BC0AC7" w:rsidP="001F086D">
      <w:pPr>
        <w:pStyle w:val="Sinespaciado"/>
        <w:jc w:val="both"/>
        <w:rPr>
          <w:rFonts w:ascii="Arial" w:hAnsi="Arial" w:cs="Arial"/>
        </w:rPr>
      </w:pPr>
      <w:r w:rsidRPr="00BC0AC7">
        <w:rPr>
          <w:rFonts w:ascii="Arial" w:hAnsi="Arial" w:cs="Arial"/>
        </w:rPr>
        <w:t xml:space="preserve">que más se aproxime a lo que Ud. piensa en la actualidad. </w:t>
      </w:r>
    </w:p>
    <w:p w14:paraId="1A1F39A9" w14:textId="77777777" w:rsidR="00BC0AC7" w:rsidRPr="00BC0AC7" w:rsidRDefault="00BC0AC7" w:rsidP="001F086D">
      <w:pPr>
        <w:pStyle w:val="Sinespaciado"/>
        <w:jc w:val="both"/>
        <w:rPr>
          <w:rFonts w:ascii="Arial" w:hAnsi="Arial" w:cs="Arial"/>
        </w:rPr>
      </w:pPr>
      <w:r w:rsidRPr="00BC0AC7">
        <w:rPr>
          <w:rFonts w:ascii="Arial" w:hAnsi="Arial" w:cs="Arial"/>
        </w:rPr>
        <w:t>Es necesario que conteste a todas las frases.</w:t>
      </w:r>
    </w:p>
    <w:p w14:paraId="3AF3DAE4" w14:textId="77777777" w:rsidR="00BC0AC7" w:rsidRPr="00BC0AC7" w:rsidRDefault="00BC0AC7" w:rsidP="001F086D">
      <w:pPr>
        <w:pStyle w:val="Sinespaciado"/>
        <w:jc w:val="both"/>
        <w:rPr>
          <w:rFonts w:ascii="Arial" w:hAnsi="Arial" w:cs="Arial"/>
        </w:rPr>
      </w:pPr>
      <w:r w:rsidRPr="00BC0AC7">
        <w:rPr>
          <w:rFonts w:ascii="Arial" w:hAnsi="Arial" w:cs="Arial"/>
        </w:rPr>
        <w:t>Tenga en cuenta que no hay respuestas buenas ni malas.</w:t>
      </w:r>
    </w:p>
    <w:p w14:paraId="38213625" w14:textId="447EF563" w:rsidR="00BC0AC7" w:rsidRDefault="00BC0AC7" w:rsidP="00BC0AC7">
      <w:pPr>
        <w:pStyle w:val="Sinespaciado"/>
        <w:rPr>
          <w:rFonts w:ascii="Arial" w:hAnsi="Arial" w:cs="Arial"/>
        </w:rPr>
      </w:pPr>
      <w:r w:rsidRPr="00BC0AC7">
        <w:rPr>
          <w:rFonts w:ascii="Arial" w:hAnsi="Arial" w:cs="Arial"/>
        </w:rPr>
        <w:t xml:space="preserve"> Marque con una cruz la opción elegida. </w:t>
      </w:r>
    </w:p>
    <w:p w14:paraId="5598ADE1" w14:textId="77777777" w:rsidR="00BC0AC7" w:rsidRPr="00BC0AC7" w:rsidRDefault="00BC0AC7" w:rsidP="00BC0AC7">
      <w:pPr>
        <w:pStyle w:val="Sinespaciado"/>
        <w:rPr>
          <w:rFonts w:ascii="Arial" w:hAnsi="Arial" w:cs="Arial"/>
        </w:rPr>
      </w:pPr>
    </w:p>
    <w:p w14:paraId="54F09976" w14:textId="63801A54" w:rsidR="00BC0AC7" w:rsidRDefault="00BC0AC7" w:rsidP="00BC0AC7">
      <w:pPr>
        <w:spacing w:line="360" w:lineRule="auto"/>
        <w:jc w:val="both"/>
        <w:rPr>
          <w:rFonts w:ascii="Arial" w:hAnsi="Arial" w:cs="Arial"/>
          <w:sz w:val="24"/>
          <w:szCs w:val="24"/>
          <w:lang w:val="es-ES"/>
        </w:rPr>
      </w:pPr>
      <w:r>
        <w:rPr>
          <w:rFonts w:ascii="Arial" w:hAnsi="Arial" w:cs="Arial"/>
          <w:sz w:val="24"/>
          <w:szCs w:val="24"/>
          <w:lang w:val="es-ES"/>
        </w:rPr>
        <w:t>MUCHAS GRACIAS POR SU COLABORACION.</w:t>
      </w:r>
    </w:p>
    <w:tbl>
      <w:tblPr>
        <w:tblStyle w:val="Tablaconcuadrcula"/>
        <w:tblW w:w="0" w:type="auto"/>
        <w:tblLayout w:type="fixed"/>
        <w:tblLook w:val="04A0" w:firstRow="1" w:lastRow="0" w:firstColumn="1" w:lastColumn="0" w:noHBand="0" w:noVBand="1"/>
      </w:tblPr>
      <w:tblGrid>
        <w:gridCol w:w="5778"/>
        <w:gridCol w:w="993"/>
        <w:gridCol w:w="992"/>
        <w:gridCol w:w="1134"/>
      </w:tblGrid>
      <w:tr w:rsidR="001F086D" w:rsidRPr="0095693E" w14:paraId="368E5719" w14:textId="77777777" w:rsidTr="002D71EE">
        <w:tc>
          <w:tcPr>
            <w:tcW w:w="5778" w:type="dxa"/>
          </w:tcPr>
          <w:p w14:paraId="2D3C24C0" w14:textId="16C6FCB9" w:rsidR="00BC0AC7" w:rsidRPr="00273F50" w:rsidRDefault="007F3A9B" w:rsidP="008E0317">
            <w:pPr>
              <w:pStyle w:val="Sinespaciado"/>
              <w:rPr>
                <w:rFonts w:ascii="Arial" w:hAnsi="Arial" w:cs="Arial"/>
                <w:b/>
                <w:bCs/>
                <w:lang w:val="es-ES"/>
              </w:rPr>
            </w:pPr>
            <w:r>
              <w:rPr>
                <w:rFonts w:ascii="Arial" w:hAnsi="Arial" w:cs="Arial"/>
                <w:b/>
                <w:bCs/>
                <w:lang w:val="es-ES"/>
              </w:rPr>
              <w:t xml:space="preserve">Cuestionario. Ítems </w:t>
            </w:r>
          </w:p>
        </w:tc>
        <w:tc>
          <w:tcPr>
            <w:tcW w:w="993" w:type="dxa"/>
          </w:tcPr>
          <w:p w14:paraId="775AAE44" w14:textId="23B2C960" w:rsidR="00BC0AC7" w:rsidRPr="0095693E" w:rsidRDefault="002D71EE" w:rsidP="008E0317">
            <w:pPr>
              <w:pStyle w:val="Sinespaciado"/>
              <w:rPr>
                <w:rFonts w:ascii="Arial" w:hAnsi="Arial" w:cs="Arial"/>
                <w:b/>
                <w:bCs/>
                <w:lang w:val="es-ES"/>
              </w:rPr>
            </w:pPr>
            <w:r>
              <w:rPr>
                <w:rFonts w:ascii="Arial" w:hAnsi="Arial" w:cs="Arial"/>
                <w:b/>
                <w:bCs/>
                <w:lang w:val="es-ES"/>
              </w:rPr>
              <w:t xml:space="preserve">Nunca </w:t>
            </w:r>
          </w:p>
        </w:tc>
        <w:tc>
          <w:tcPr>
            <w:tcW w:w="992" w:type="dxa"/>
          </w:tcPr>
          <w:p w14:paraId="6CDC62B5" w14:textId="170F8B56" w:rsidR="00BC0AC7" w:rsidRPr="0095693E" w:rsidRDefault="00BC0AC7" w:rsidP="008E0317">
            <w:pPr>
              <w:pStyle w:val="Sinespaciado"/>
              <w:rPr>
                <w:rFonts w:ascii="Arial" w:hAnsi="Arial" w:cs="Arial"/>
                <w:b/>
                <w:bCs/>
                <w:lang w:val="es-ES"/>
              </w:rPr>
            </w:pPr>
            <w:r w:rsidRPr="0095693E">
              <w:rPr>
                <w:rFonts w:ascii="Arial" w:hAnsi="Arial" w:cs="Arial"/>
                <w:b/>
                <w:bCs/>
                <w:lang w:val="es-ES"/>
              </w:rPr>
              <w:t>A</w:t>
            </w:r>
            <w:r w:rsidR="001F086D">
              <w:rPr>
                <w:rFonts w:ascii="Arial" w:hAnsi="Arial" w:cs="Arial"/>
                <w:b/>
                <w:bCs/>
                <w:lang w:val="es-ES"/>
              </w:rPr>
              <w:t>lguna vez</w:t>
            </w:r>
          </w:p>
        </w:tc>
        <w:tc>
          <w:tcPr>
            <w:tcW w:w="1134" w:type="dxa"/>
          </w:tcPr>
          <w:p w14:paraId="5DC3AB45" w14:textId="1368264A" w:rsidR="00BC0AC7" w:rsidRPr="0095693E" w:rsidRDefault="002D71EE" w:rsidP="008E0317">
            <w:pPr>
              <w:pStyle w:val="Sinespaciado"/>
              <w:rPr>
                <w:rFonts w:ascii="Arial" w:hAnsi="Arial" w:cs="Arial"/>
                <w:b/>
                <w:bCs/>
                <w:lang w:val="es-ES"/>
              </w:rPr>
            </w:pPr>
            <w:r>
              <w:rPr>
                <w:rFonts w:ascii="Arial" w:hAnsi="Arial" w:cs="Arial"/>
                <w:b/>
                <w:bCs/>
                <w:lang w:val="es-ES"/>
              </w:rPr>
              <w:t>Siempre</w:t>
            </w:r>
          </w:p>
        </w:tc>
      </w:tr>
      <w:tr w:rsidR="001F086D" w:rsidRPr="0095693E" w14:paraId="3FD365CE" w14:textId="77777777" w:rsidTr="002D71EE">
        <w:tc>
          <w:tcPr>
            <w:tcW w:w="5778" w:type="dxa"/>
          </w:tcPr>
          <w:p w14:paraId="0DB03C8B" w14:textId="0FBF7689" w:rsidR="00BC0AC7" w:rsidRPr="0095693E" w:rsidRDefault="002F0C3E" w:rsidP="008E0317">
            <w:pPr>
              <w:pStyle w:val="Sinespaciado"/>
              <w:rPr>
                <w:rFonts w:ascii="Arial" w:hAnsi="Arial" w:cs="Arial"/>
                <w:lang w:val="es-ES"/>
              </w:rPr>
            </w:pPr>
            <w:bookmarkStart w:id="103" w:name="_Hlk123922656"/>
            <w:r>
              <w:rPr>
                <w:rFonts w:ascii="Arial" w:hAnsi="Arial" w:cs="Arial"/>
                <w:lang w:val="es-ES"/>
              </w:rPr>
              <w:t xml:space="preserve"> </w:t>
            </w:r>
            <w:r w:rsidR="007F3A9B" w:rsidRPr="00AD1F7A">
              <w:rPr>
                <w:rFonts w:ascii="Arial" w:hAnsi="Arial" w:cs="Arial"/>
                <w:lang w:val="es-ES"/>
              </w:rPr>
              <w:t>Le pone videos musicales o dibujos animados en el celular para que disfrute mejor de la hora del baño.</w:t>
            </w:r>
          </w:p>
        </w:tc>
        <w:tc>
          <w:tcPr>
            <w:tcW w:w="993" w:type="dxa"/>
          </w:tcPr>
          <w:p w14:paraId="3D0F4789" w14:textId="77777777" w:rsidR="00BC0AC7" w:rsidRPr="0095693E" w:rsidRDefault="00BC0AC7" w:rsidP="008E0317">
            <w:pPr>
              <w:pStyle w:val="Sinespaciado"/>
              <w:rPr>
                <w:rFonts w:ascii="Arial" w:hAnsi="Arial" w:cs="Arial"/>
                <w:lang w:val="es-ES"/>
              </w:rPr>
            </w:pPr>
          </w:p>
        </w:tc>
        <w:tc>
          <w:tcPr>
            <w:tcW w:w="992" w:type="dxa"/>
          </w:tcPr>
          <w:p w14:paraId="0E381E9A" w14:textId="77777777" w:rsidR="00BC0AC7" w:rsidRPr="0095693E" w:rsidRDefault="00BC0AC7" w:rsidP="008E0317">
            <w:pPr>
              <w:pStyle w:val="Sinespaciado"/>
              <w:rPr>
                <w:rFonts w:ascii="Arial" w:hAnsi="Arial" w:cs="Arial"/>
                <w:lang w:val="es-ES"/>
              </w:rPr>
            </w:pPr>
          </w:p>
        </w:tc>
        <w:tc>
          <w:tcPr>
            <w:tcW w:w="1134" w:type="dxa"/>
          </w:tcPr>
          <w:p w14:paraId="19FAA688" w14:textId="77777777" w:rsidR="00BC0AC7" w:rsidRPr="0095693E" w:rsidRDefault="00BC0AC7" w:rsidP="008E0317">
            <w:pPr>
              <w:pStyle w:val="Sinespaciado"/>
              <w:rPr>
                <w:rFonts w:ascii="Arial" w:hAnsi="Arial" w:cs="Arial"/>
                <w:lang w:val="es-ES"/>
              </w:rPr>
            </w:pPr>
          </w:p>
        </w:tc>
      </w:tr>
      <w:tr w:rsidR="001F086D" w:rsidRPr="0095693E" w14:paraId="4FDCB7F8" w14:textId="77777777" w:rsidTr="002D71EE">
        <w:tc>
          <w:tcPr>
            <w:tcW w:w="5778" w:type="dxa"/>
          </w:tcPr>
          <w:p w14:paraId="2BF564BB" w14:textId="6BDFF162" w:rsidR="00BC0AC7" w:rsidRPr="0095693E" w:rsidRDefault="002F0C3E" w:rsidP="008E0317">
            <w:pPr>
              <w:pStyle w:val="Sinespaciado"/>
              <w:rPr>
                <w:rFonts w:ascii="Arial" w:hAnsi="Arial" w:cs="Arial"/>
                <w:lang w:val="es-ES"/>
              </w:rPr>
            </w:pPr>
            <w:r>
              <w:rPr>
                <w:rFonts w:ascii="Arial" w:hAnsi="Arial" w:cs="Arial"/>
                <w:lang w:val="es-ES"/>
              </w:rPr>
              <w:t xml:space="preserve"> </w:t>
            </w:r>
            <w:r w:rsidR="006650CA">
              <w:rPr>
                <w:rFonts w:ascii="Arial" w:hAnsi="Arial" w:cs="Arial"/>
                <w:lang w:val="es-ES"/>
              </w:rPr>
              <w:t>Le muestra a su hijo como resolver un problema como desenroscar una tapa, hacer andar un juguete.</w:t>
            </w:r>
          </w:p>
        </w:tc>
        <w:tc>
          <w:tcPr>
            <w:tcW w:w="993" w:type="dxa"/>
          </w:tcPr>
          <w:p w14:paraId="00262C0F" w14:textId="77777777" w:rsidR="00BC0AC7" w:rsidRPr="0095693E" w:rsidRDefault="00BC0AC7" w:rsidP="008E0317">
            <w:pPr>
              <w:pStyle w:val="Sinespaciado"/>
              <w:rPr>
                <w:rFonts w:ascii="Arial" w:hAnsi="Arial" w:cs="Arial"/>
                <w:lang w:val="es-ES"/>
              </w:rPr>
            </w:pPr>
          </w:p>
        </w:tc>
        <w:tc>
          <w:tcPr>
            <w:tcW w:w="992" w:type="dxa"/>
          </w:tcPr>
          <w:p w14:paraId="5374F1EC" w14:textId="77777777" w:rsidR="00BC0AC7" w:rsidRPr="0095693E" w:rsidRDefault="00BC0AC7" w:rsidP="008E0317">
            <w:pPr>
              <w:pStyle w:val="Sinespaciado"/>
              <w:rPr>
                <w:rFonts w:ascii="Arial" w:hAnsi="Arial" w:cs="Arial"/>
                <w:lang w:val="es-ES"/>
              </w:rPr>
            </w:pPr>
          </w:p>
        </w:tc>
        <w:tc>
          <w:tcPr>
            <w:tcW w:w="1134" w:type="dxa"/>
          </w:tcPr>
          <w:p w14:paraId="4871C699" w14:textId="77777777" w:rsidR="00BC0AC7" w:rsidRPr="0095693E" w:rsidRDefault="00BC0AC7" w:rsidP="008E0317">
            <w:pPr>
              <w:pStyle w:val="Sinespaciado"/>
              <w:rPr>
                <w:rFonts w:ascii="Arial" w:hAnsi="Arial" w:cs="Arial"/>
                <w:lang w:val="es-ES"/>
              </w:rPr>
            </w:pPr>
          </w:p>
        </w:tc>
      </w:tr>
      <w:tr w:rsidR="00D34C62" w:rsidRPr="0095693E" w14:paraId="654E231F" w14:textId="77777777" w:rsidTr="002D71EE">
        <w:tc>
          <w:tcPr>
            <w:tcW w:w="5778" w:type="dxa"/>
          </w:tcPr>
          <w:p w14:paraId="506983CE" w14:textId="02536A4F" w:rsidR="00D34C62" w:rsidRPr="0095693E" w:rsidRDefault="00D34C62" w:rsidP="008E0317">
            <w:pPr>
              <w:pStyle w:val="Sinespaciado"/>
              <w:rPr>
                <w:rFonts w:ascii="Arial" w:hAnsi="Arial" w:cs="Arial"/>
                <w:lang w:val="es-ES"/>
              </w:rPr>
            </w:pPr>
            <w:r>
              <w:rPr>
                <w:rFonts w:ascii="Arial" w:hAnsi="Arial" w:cs="Arial"/>
                <w:lang w:val="es-ES"/>
              </w:rPr>
              <w:t xml:space="preserve"> Le habla cuando lo baña y le cuenta que están haciendo</w:t>
            </w:r>
          </w:p>
        </w:tc>
        <w:tc>
          <w:tcPr>
            <w:tcW w:w="993" w:type="dxa"/>
          </w:tcPr>
          <w:p w14:paraId="7AF24A47" w14:textId="77777777" w:rsidR="00D34C62" w:rsidRPr="0095693E" w:rsidRDefault="00D34C62" w:rsidP="008E0317">
            <w:pPr>
              <w:pStyle w:val="Sinespaciado"/>
              <w:rPr>
                <w:rFonts w:ascii="Arial" w:hAnsi="Arial" w:cs="Arial"/>
                <w:lang w:val="es-ES"/>
              </w:rPr>
            </w:pPr>
          </w:p>
        </w:tc>
        <w:tc>
          <w:tcPr>
            <w:tcW w:w="992" w:type="dxa"/>
          </w:tcPr>
          <w:p w14:paraId="3C187AD5" w14:textId="77777777" w:rsidR="00D34C62" w:rsidRPr="0095693E" w:rsidRDefault="00D34C62" w:rsidP="008E0317">
            <w:pPr>
              <w:pStyle w:val="Sinespaciado"/>
              <w:rPr>
                <w:rFonts w:ascii="Arial" w:hAnsi="Arial" w:cs="Arial"/>
                <w:lang w:val="es-ES"/>
              </w:rPr>
            </w:pPr>
          </w:p>
        </w:tc>
        <w:tc>
          <w:tcPr>
            <w:tcW w:w="1134" w:type="dxa"/>
          </w:tcPr>
          <w:p w14:paraId="122D0CBB" w14:textId="77777777" w:rsidR="00D34C62" w:rsidRPr="0095693E" w:rsidRDefault="00D34C62" w:rsidP="008E0317">
            <w:pPr>
              <w:pStyle w:val="Sinespaciado"/>
              <w:rPr>
                <w:rFonts w:ascii="Arial" w:hAnsi="Arial" w:cs="Arial"/>
                <w:lang w:val="es-ES"/>
              </w:rPr>
            </w:pPr>
          </w:p>
        </w:tc>
      </w:tr>
      <w:tr w:rsidR="00A37CFB" w:rsidRPr="0095693E" w14:paraId="3DA0C7DD" w14:textId="77777777" w:rsidTr="002D71EE">
        <w:tc>
          <w:tcPr>
            <w:tcW w:w="5778" w:type="dxa"/>
          </w:tcPr>
          <w:p w14:paraId="18E8CAF1" w14:textId="0E66B0C8" w:rsidR="00A37CFB" w:rsidRDefault="00A37CFB" w:rsidP="008E0317">
            <w:pPr>
              <w:pStyle w:val="Sinespaciado"/>
              <w:rPr>
                <w:rFonts w:ascii="Arial" w:hAnsi="Arial" w:cs="Arial"/>
                <w:lang w:val="es-ES"/>
              </w:rPr>
            </w:pPr>
            <w:r>
              <w:rPr>
                <w:rFonts w:ascii="Arial" w:hAnsi="Arial" w:cs="Arial"/>
                <w:lang w:val="es-ES"/>
              </w:rPr>
              <w:t xml:space="preserve"> </w:t>
            </w:r>
            <w:r w:rsidR="007F3A9B">
              <w:rPr>
                <w:rFonts w:ascii="Arial" w:hAnsi="Arial" w:cs="Arial"/>
                <w:lang w:val="es-ES"/>
              </w:rPr>
              <w:t xml:space="preserve">Para calmarlo </w:t>
            </w:r>
            <w:r w:rsidR="00331039">
              <w:rPr>
                <w:rFonts w:ascii="Arial" w:hAnsi="Arial" w:cs="Arial"/>
                <w:lang w:val="es-ES"/>
              </w:rPr>
              <w:t xml:space="preserve">cuando se frustra </w:t>
            </w:r>
            <w:r w:rsidR="007F3A9B">
              <w:rPr>
                <w:rFonts w:ascii="Arial" w:hAnsi="Arial" w:cs="Arial"/>
                <w:lang w:val="es-ES"/>
              </w:rPr>
              <w:t xml:space="preserve">prefiere distraerlo </w:t>
            </w:r>
            <w:r w:rsidR="00331039">
              <w:rPr>
                <w:rFonts w:ascii="Arial" w:hAnsi="Arial" w:cs="Arial"/>
                <w:lang w:val="es-ES"/>
              </w:rPr>
              <w:t xml:space="preserve">de lo que estaba haciendo </w:t>
            </w:r>
            <w:r w:rsidR="007F3A9B">
              <w:rPr>
                <w:rFonts w:ascii="Arial" w:hAnsi="Arial" w:cs="Arial"/>
                <w:lang w:val="es-ES"/>
              </w:rPr>
              <w:t>con otra cosa.</w:t>
            </w:r>
          </w:p>
        </w:tc>
        <w:tc>
          <w:tcPr>
            <w:tcW w:w="993" w:type="dxa"/>
          </w:tcPr>
          <w:p w14:paraId="35BE46A9" w14:textId="77777777" w:rsidR="00A37CFB" w:rsidRPr="0095693E" w:rsidRDefault="00A37CFB" w:rsidP="008E0317">
            <w:pPr>
              <w:pStyle w:val="Sinespaciado"/>
              <w:rPr>
                <w:rFonts w:ascii="Arial" w:hAnsi="Arial" w:cs="Arial"/>
                <w:lang w:val="es-ES"/>
              </w:rPr>
            </w:pPr>
          </w:p>
        </w:tc>
        <w:tc>
          <w:tcPr>
            <w:tcW w:w="992" w:type="dxa"/>
          </w:tcPr>
          <w:p w14:paraId="5FA98354" w14:textId="77777777" w:rsidR="00A37CFB" w:rsidRPr="0095693E" w:rsidRDefault="00A37CFB" w:rsidP="008E0317">
            <w:pPr>
              <w:pStyle w:val="Sinespaciado"/>
              <w:rPr>
                <w:rFonts w:ascii="Arial" w:hAnsi="Arial" w:cs="Arial"/>
                <w:lang w:val="es-ES"/>
              </w:rPr>
            </w:pPr>
          </w:p>
        </w:tc>
        <w:tc>
          <w:tcPr>
            <w:tcW w:w="1134" w:type="dxa"/>
          </w:tcPr>
          <w:p w14:paraId="052027BA" w14:textId="77777777" w:rsidR="00A37CFB" w:rsidRPr="0095693E" w:rsidRDefault="00A37CFB" w:rsidP="008E0317">
            <w:pPr>
              <w:pStyle w:val="Sinespaciado"/>
              <w:rPr>
                <w:rFonts w:ascii="Arial" w:hAnsi="Arial" w:cs="Arial"/>
                <w:lang w:val="es-ES"/>
              </w:rPr>
            </w:pPr>
          </w:p>
        </w:tc>
      </w:tr>
      <w:tr w:rsidR="006650CA" w:rsidRPr="0095693E" w14:paraId="06A17A80" w14:textId="77777777" w:rsidTr="002D71EE">
        <w:tc>
          <w:tcPr>
            <w:tcW w:w="5778" w:type="dxa"/>
          </w:tcPr>
          <w:p w14:paraId="69DA3DF6" w14:textId="555ADAEF" w:rsidR="006650CA" w:rsidRDefault="00EB3D56" w:rsidP="008E0317">
            <w:pPr>
              <w:pStyle w:val="Sinespaciado"/>
              <w:rPr>
                <w:rFonts w:ascii="Arial" w:hAnsi="Arial" w:cs="Arial"/>
                <w:lang w:val="es-ES"/>
              </w:rPr>
            </w:pPr>
            <w:r>
              <w:rPr>
                <w:rFonts w:ascii="Arial" w:hAnsi="Arial" w:cs="Arial"/>
                <w:lang w:val="es-ES"/>
              </w:rPr>
              <w:lastRenderedPageBreak/>
              <w:t>Piensa actividades específicas para hacer con su hijo como hacer burbujas o ir a la plaza.</w:t>
            </w:r>
          </w:p>
        </w:tc>
        <w:tc>
          <w:tcPr>
            <w:tcW w:w="993" w:type="dxa"/>
          </w:tcPr>
          <w:p w14:paraId="748805E4" w14:textId="77777777" w:rsidR="006650CA" w:rsidRPr="0095693E" w:rsidRDefault="006650CA" w:rsidP="008E0317">
            <w:pPr>
              <w:pStyle w:val="Sinespaciado"/>
              <w:rPr>
                <w:rFonts w:ascii="Arial" w:hAnsi="Arial" w:cs="Arial"/>
                <w:lang w:val="es-ES"/>
              </w:rPr>
            </w:pPr>
          </w:p>
        </w:tc>
        <w:tc>
          <w:tcPr>
            <w:tcW w:w="992" w:type="dxa"/>
          </w:tcPr>
          <w:p w14:paraId="215701E1" w14:textId="77777777" w:rsidR="006650CA" w:rsidRPr="0095693E" w:rsidRDefault="006650CA" w:rsidP="008E0317">
            <w:pPr>
              <w:pStyle w:val="Sinespaciado"/>
              <w:rPr>
                <w:rFonts w:ascii="Arial" w:hAnsi="Arial" w:cs="Arial"/>
                <w:lang w:val="es-ES"/>
              </w:rPr>
            </w:pPr>
          </w:p>
        </w:tc>
        <w:tc>
          <w:tcPr>
            <w:tcW w:w="1134" w:type="dxa"/>
          </w:tcPr>
          <w:p w14:paraId="21EFC691" w14:textId="77777777" w:rsidR="006650CA" w:rsidRPr="0095693E" w:rsidRDefault="006650CA" w:rsidP="008E0317">
            <w:pPr>
              <w:pStyle w:val="Sinespaciado"/>
              <w:rPr>
                <w:rFonts w:ascii="Arial" w:hAnsi="Arial" w:cs="Arial"/>
                <w:lang w:val="es-ES"/>
              </w:rPr>
            </w:pPr>
          </w:p>
        </w:tc>
      </w:tr>
      <w:tr w:rsidR="006A7051" w:rsidRPr="0095693E" w14:paraId="4DF4C135" w14:textId="77777777" w:rsidTr="002D71EE">
        <w:tc>
          <w:tcPr>
            <w:tcW w:w="5778" w:type="dxa"/>
          </w:tcPr>
          <w:p w14:paraId="10863EA4" w14:textId="21E5A218" w:rsidR="006A7051" w:rsidRDefault="006A7051" w:rsidP="008E0317">
            <w:pPr>
              <w:pStyle w:val="Sinespaciado"/>
              <w:rPr>
                <w:rFonts w:ascii="Arial" w:hAnsi="Arial" w:cs="Arial"/>
                <w:lang w:val="es-ES"/>
              </w:rPr>
            </w:pPr>
            <w:r>
              <w:rPr>
                <w:rFonts w:ascii="Arial" w:hAnsi="Arial" w:cs="Arial"/>
                <w:lang w:val="es-ES"/>
              </w:rPr>
              <w:t xml:space="preserve"> Le explica a su hijo cuando van a hacer algún cambio en la rutina del </w:t>
            </w:r>
            <w:r w:rsidR="000B3172">
              <w:rPr>
                <w:rFonts w:ascii="Arial" w:hAnsi="Arial" w:cs="Arial"/>
                <w:lang w:val="es-ES"/>
              </w:rPr>
              <w:t>día</w:t>
            </w:r>
            <w:r>
              <w:rPr>
                <w:rFonts w:ascii="Arial" w:hAnsi="Arial" w:cs="Arial"/>
                <w:lang w:val="es-ES"/>
              </w:rPr>
              <w:t>.</w:t>
            </w:r>
          </w:p>
        </w:tc>
        <w:tc>
          <w:tcPr>
            <w:tcW w:w="993" w:type="dxa"/>
          </w:tcPr>
          <w:p w14:paraId="091DE64F" w14:textId="77777777" w:rsidR="006A7051" w:rsidRPr="0095693E" w:rsidRDefault="006A7051" w:rsidP="008E0317">
            <w:pPr>
              <w:pStyle w:val="Sinespaciado"/>
              <w:rPr>
                <w:rFonts w:ascii="Arial" w:hAnsi="Arial" w:cs="Arial"/>
                <w:lang w:val="es-ES"/>
              </w:rPr>
            </w:pPr>
          </w:p>
        </w:tc>
        <w:tc>
          <w:tcPr>
            <w:tcW w:w="992" w:type="dxa"/>
          </w:tcPr>
          <w:p w14:paraId="5B19182C" w14:textId="77777777" w:rsidR="006A7051" w:rsidRPr="0095693E" w:rsidRDefault="006A7051" w:rsidP="008E0317">
            <w:pPr>
              <w:pStyle w:val="Sinespaciado"/>
              <w:rPr>
                <w:rFonts w:ascii="Arial" w:hAnsi="Arial" w:cs="Arial"/>
                <w:lang w:val="es-ES"/>
              </w:rPr>
            </w:pPr>
          </w:p>
        </w:tc>
        <w:tc>
          <w:tcPr>
            <w:tcW w:w="1134" w:type="dxa"/>
          </w:tcPr>
          <w:p w14:paraId="6CC14804" w14:textId="77777777" w:rsidR="006A7051" w:rsidRPr="0095693E" w:rsidRDefault="006A7051" w:rsidP="008E0317">
            <w:pPr>
              <w:pStyle w:val="Sinespaciado"/>
              <w:rPr>
                <w:rFonts w:ascii="Arial" w:hAnsi="Arial" w:cs="Arial"/>
                <w:lang w:val="es-ES"/>
              </w:rPr>
            </w:pPr>
          </w:p>
        </w:tc>
      </w:tr>
      <w:tr w:rsidR="001D52AF" w:rsidRPr="0095693E" w14:paraId="7E1B3BD4" w14:textId="77777777" w:rsidTr="002D71EE">
        <w:tc>
          <w:tcPr>
            <w:tcW w:w="5778" w:type="dxa"/>
          </w:tcPr>
          <w:p w14:paraId="14B19375" w14:textId="3655D0E2" w:rsidR="001D52AF" w:rsidRDefault="001D52AF" w:rsidP="008E0317">
            <w:pPr>
              <w:pStyle w:val="Sinespaciado"/>
              <w:rPr>
                <w:rFonts w:ascii="Arial" w:hAnsi="Arial" w:cs="Arial"/>
                <w:lang w:val="es-ES"/>
              </w:rPr>
            </w:pPr>
            <w:r>
              <w:rPr>
                <w:rFonts w:ascii="Arial" w:hAnsi="Arial" w:cs="Arial"/>
                <w:lang w:val="es-ES"/>
              </w:rPr>
              <w:t xml:space="preserve"> </w:t>
            </w:r>
            <w:r w:rsidR="00AD0183">
              <w:rPr>
                <w:rFonts w:ascii="Arial" w:hAnsi="Arial" w:cs="Arial"/>
                <w:lang w:val="es-ES"/>
              </w:rPr>
              <w:t>Usa algún gesto o una frase para jugar con su hijo que ambos ya conocen y disfrutan juntos.</w:t>
            </w:r>
          </w:p>
        </w:tc>
        <w:tc>
          <w:tcPr>
            <w:tcW w:w="993" w:type="dxa"/>
          </w:tcPr>
          <w:p w14:paraId="7B72A094" w14:textId="77777777" w:rsidR="001D52AF" w:rsidRPr="0095693E" w:rsidRDefault="001D52AF" w:rsidP="008E0317">
            <w:pPr>
              <w:pStyle w:val="Sinespaciado"/>
              <w:rPr>
                <w:rFonts w:ascii="Arial" w:hAnsi="Arial" w:cs="Arial"/>
                <w:lang w:val="es-ES"/>
              </w:rPr>
            </w:pPr>
          </w:p>
        </w:tc>
        <w:tc>
          <w:tcPr>
            <w:tcW w:w="992" w:type="dxa"/>
          </w:tcPr>
          <w:p w14:paraId="77874CFE" w14:textId="77777777" w:rsidR="001D52AF" w:rsidRPr="0095693E" w:rsidRDefault="001D52AF" w:rsidP="008E0317">
            <w:pPr>
              <w:pStyle w:val="Sinespaciado"/>
              <w:rPr>
                <w:rFonts w:ascii="Arial" w:hAnsi="Arial" w:cs="Arial"/>
                <w:lang w:val="es-ES"/>
              </w:rPr>
            </w:pPr>
          </w:p>
        </w:tc>
        <w:tc>
          <w:tcPr>
            <w:tcW w:w="1134" w:type="dxa"/>
          </w:tcPr>
          <w:p w14:paraId="1CA19699" w14:textId="77777777" w:rsidR="001D52AF" w:rsidRPr="0095693E" w:rsidRDefault="001D52AF" w:rsidP="008E0317">
            <w:pPr>
              <w:pStyle w:val="Sinespaciado"/>
              <w:rPr>
                <w:rFonts w:ascii="Arial" w:hAnsi="Arial" w:cs="Arial"/>
                <w:lang w:val="es-ES"/>
              </w:rPr>
            </w:pPr>
          </w:p>
        </w:tc>
      </w:tr>
      <w:tr w:rsidR="00BC0A9C" w:rsidRPr="0095693E" w14:paraId="6F99D94E" w14:textId="77777777" w:rsidTr="002D71EE">
        <w:tc>
          <w:tcPr>
            <w:tcW w:w="5778" w:type="dxa"/>
          </w:tcPr>
          <w:p w14:paraId="3647AF13" w14:textId="60ABBB0B" w:rsidR="00BC0A9C" w:rsidRDefault="00BC0A9C" w:rsidP="008E0317">
            <w:pPr>
              <w:pStyle w:val="Sinespaciado"/>
              <w:rPr>
                <w:rFonts w:ascii="Arial" w:hAnsi="Arial" w:cs="Arial"/>
                <w:lang w:val="es-ES"/>
              </w:rPr>
            </w:pPr>
            <w:r>
              <w:rPr>
                <w:rFonts w:ascii="Arial" w:hAnsi="Arial" w:cs="Arial"/>
                <w:lang w:val="es-ES"/>
              </w:rPr>
              <w:t xml:space="preserve"> </w:t>
            </w:r>
            <w:r w:rsidRPr="00BC0A9C">
              <w:rPr>
                <w:rFonts w:ascii="Arial" w:hAnsi="Arial" w:cs="Arial"/>
              </w:rPr>
              <w:t xml:space="preserve">Responde con una </w:t>
            </w:r>
            <w:r w:rsidR="00BD06A1">
              <w:rPr>
                <w:rFonts w:ascii="Arial" w:hAnsi="Arial" w:cs="Arial"/>
              </w:rPr>
              <w:t>frase</w:t>
            </w:r>
            <w:r w:rsidRPr="00BC0A9C">
              <w:rPr>
                <w:rFonts w:ascii="Arial" w:hAnsi="Arial" w:cs="Arial"/>
              </w:rPr>
              <w:t xml:space="preserve"> que incluy</w:t>
            </w:r>
            <w:r w:rsidR="00BD06A1">
              <w:rPr>
                <w:rFonts w:ascii="Arial" w:hAnsi="Arial" w:cs="Arial"/>
              </w:rPr>
              <w:t>a</w:t>
            </w:r>
            <w:r w:rsidRPr="00BC0A9C">
              <w:rPr>
                <w:rFonts w:ascii="Arial" w:hAnsi="Arial" w:cs="Arial"/>
              </w:rPr>
              <w:t xml:space="preserve"> una pregunta o un </w:t>
            </w:r>
            <w:r>
              <w:rPr>
                <w:rFonts w:ascii="Arial" w:hAnsi="Arial" w:cs="Arial"/>
              </w:rPr>
              <w:t>c</w:t>
            </w:r>
            <w:r w:rsidRPr="00BC0A9C">
              <w:rPr>
                <w:rFonts w:ascii="Arial" w:hAnsi="Arial" w:cs="Arial"/>
              </w:rPr>
              <w:t xml:space="preserve">omentario, requiriendo una nueva respuesta por parte </w:t>
            </w:r>
            <w:r>
              <w:rPr>
                <w:rFonts w:ascii="Arial" w:hAnsi="Arial" w:cs="Arial"/>
              </w:rPr>
              <w:t>de su hijo</w:t>
            </w:r>
            <w:r w:rsidRPr="00BC0A9C">
              <w:rPr>
                <w:rFonts w:ascii="Arial" w:hAnsi="Arial" w:cs="Arial"/>
              </w:rPr>
              <w:t>.</w:t>
            </w:r>
          </w:p>
        </w:tc>
        <w:tc>
          <w:tcPr>
            <w:tcW w:w="993" w:type="dxa"/>
          </w:tcPr>
          <w:p w14:paraId="77144032" w14:textId="77777777" w:rsidR="00BC0A9C" w:rsidRPr="0095693E" w:rsidRDefault="00BC0A9C" w:rsidP="008E0317">
            <w:pPr>
              <w:pStyle w:val="Sinespaciado"/>
              <w:rPr>
                <w:rFonts w:ascii="Arial" w:hAnsi="Arial" w:cs="Arial"/>
                <w:lang w:val="es-ES"/>
              </w:rPr>
            </w:pPr>
          </w:p>
        </w:tc>
        <w:tc>
          <w:tcPr>
            <w:tcW w:w="992" w:type="dxa"/>
          </w:tcPr>
          <w:p w14:paraId="5EEFA544" w14:textId="77777777" w:rsidR="00BC0A9C" w:rsidRPr="0095693E" w:rsidRDefault="00BC0A9C" w:rsidP="008E0317">
            <w:pPr>
              <w:pStyle w:val="Sinespaciado"/>
              <w:rPr>
                <w:rFonts w:ascii="Arial" w:hAnsi="Arial" w:cs="Arial"/>
                <w:lang w:val="es-ES"/>
              </w:rPr>
            </w:pPr>
          </w:p>
        </w:tc>
        <w:tc>
          <w:tcPr>
            <w:tcW w:w="1134" w:type="dxa"/>
          </w:tcPr>
          <w:p w14:paraId="2AA3F925" w14:textId="77777777" w:rsidR="00BC0A9C" w:rsidRPr="0095693E" w:rsidRDefault="00BC0A9C" w:rsidP="008E0317">
            <w:pPr>
              <w:pStyle w:val="Sinespaciado"/>
              <w:rPr>
                <w:rFonts w:ascii="Arial" w:hAnsi="Arial" w:cs="Arial"/>
                <w:lang w:val="es-ES"/>
              </w:rPr>
            </w:pPr>
          </w:p>
        </w:tc>
      </w:tr>
      <w:tr w:rsidR="00C2112F" w:rsidRPr="0095693E" w14:paraId="19C7EC37" w14:textId="77777777" w:rsidTr="002D71EE">
        <w:tc>
          <w:tcPr>
            <w:tcW w:w="5778" w:type="dxa"/>
          </w:tcPr>
          <w:p w14:paraId="14064EF1" w14:textId="69306B30" w:rsidR="00C2112F" w:rsidRDefault="007F3A9B" w:rsidP="008E0317">
            <w:pPr>
              <w:pStyle w:val="Sinespaciado"/>
              <w:rPr>
                <w:rFonts w:ascii="Arial" w:hAnsi="Arial" w:cs="Arial"/>
                <w:lang w:val="es-ES"/>
              </w:rPr>
            </w:pPr>
            <w:r w:rsidRPr="00AD1F7A">
              <w:rPr>
                <w:rFonts w:ascii="Arial" w:hAnsi="Arial" w:cs="Arial"/>
                <w:lang w:val="es-ES"/>
              </w:rPr>
              <w:t>Cuando viaja para que no se fastidie usa generalmente el celular así se distrae.</w:t>
            </w:r>
          </w:p>
        </w:tc>
        <w:tc>
          <w:tcPr>
            <w:tcW w:w="993" w:type="dxa"/>
          </w:tcPr>
          <w:p w14:paraId="510F290D" w14:textId="77777777" w:rsidR="00C2112F" w:rsidRPr="0095693E" w:rsidRDefault="00C2112F" w:rsidP="008E0317">
            <w:pPr>
              <w:pStyle w:val="Sinespaciado"/>
              <w:rPr>
                <w:rFonts w:ascii="Arial" w:hAnsi="Arial" w:cs="Arial"/>
                <w:lang w:val="es-ES"/>
              </w:rPr>
            </w:pPr>
          </w:p>
        </w:tc>
        <w:tc>
          <w:tcPr>
            <w:tcW w:w="992" w:type="dxa"/>
          </w:tcPr>
          <w:p w14:paraId="4DA6A5B9" w14:textId="77777777" w:rsidR="00C2112F" w:rsidRPr="0095693E" w:rsidRDefault="00C2112F" w:rsidP="008E0317">
            <w:pPr>
              <w:pStyle w:val="Sinespaciado"/>
              <w:rPr>
                <w:rFonts w:ascii="Arial" w:hAnsi="Arial" w:cs="Arial"/>
                <w:lang w:val="es-ES"/>
              </w:rPr>
            </w:pPr>
          </w:p>
        </w:tc>
        <w:tc>
          <w:tcPr>
            <w:tcW w:w="1134" w:type="dxa"/>
          </w:tcPr>
          <w:p w14:paraId="0D30876C" w14:textId="77777777" w:rsidR="00C2112F" w:rsidRPr="0095693E" w:rsidRDefault="00C2112F" w:rsidP="008E0317">
            <w:pPr>
              <w:pStyle w:val="Sinespaciado"/>
              <w:rPr>
                <w:rFonts w:ascii="Arial" w:hAnsi="Arial" w:cs="Arial"/>
                <w:lang w:val="es-ES"/>
              </w:rPr>
            </w:pPr>
          </w:p>
        </w:tc>
      </w:tr>
      <w:tr w:rsidR="008F771B" w:rsidRPr="0095693E" w14:paraId="113D5959" w14:textId="77777777" w:rsidTr="002D71EE">
        <w:tc>
          <w:tcPr>
            <w:tcW w:w="5778" w:type="dxa"/>
          </w:tcPr>
          <w:p w14:paraId="4CCD33F4" w14:textId="1FBCEB30" w:rsidR="008F771B" w:rsidRDefault="008F771B" w:rsidP="008E0317">
            <w:pPr>
              <w:pStyle w:val="Sinespaciado"/>
              <w:rPr>
                <w:rFonts w:ascii="Arial" w:hAnsi="Arial" w:cs="Arial"/>
                <w:lang w:val="es-ES"/>
              </w:rPr>
            </w:pPr>
            <w:r>
              <w:rPr>
                <w:rFonts w:ascii="Arial" w:hAnsi="Arial" w:cs="Arial"/>
                <w:lang w:val="es-ES"/>
              </w:rPr>
              <w:t xml:space="preserve">Usa preferentemente pocas palabras sencillas que </w:t>
            </w:r>
            <w:r w:rsidR="00980137">
              <w:rPr>
                <w:rFonts w:ascii="Arial" w:hAnsi="Arial" w:cs="Arial"/>
                <w:lang w:val="es-ES"/>
              </w:rPr>
              <w:t xml:space="preserve">el niño </w:t>
            </w:r>
            <w:r>
              <w:rPr>
                <w:rFonts w:ascii="Arial" w:hAnsi="Arial" w:cs="Arial"/>
                <w:lang w:val="es-ES"/>
              </w:rPr>
              <w:t xml:space="preserve">ya conoce para facilitarle una explicación. </w:t>
            </w:r>
          </w:p>
        </w:tc>
        <w:tc>
          <w:tcPr>
            <w:tcW w:w="993" w:type="dxa"/>
          </w:tcPr>
          <w:p w14:paraId="774EF6DF" w14:textId="77777777" w:rsidR="008F771B" w:rsidRPr="0095693E" w:rsidRDefault="008F771B" w:rsidP="008E0317">
            <w:pPr>
              <w:pStyle w:val="Sinespaciado"/>
              <w:rPr>
                <w:rFonts w:ascii="Arial" w:hAnsi="Arial" w:cs="Arial"/>
                <w:lang w:val="es-ES"/>
              </w:rPr>
            </w:pPr>
          </w:p>
        </w:tc>
        <w:tc>
          <w:tcPr>
            <w:tcW w:w="992" w:type="dxa"/>
          </w:tcPr>
          <w:p w14:paraId="2B61C40C" w14:textId="77777777" w:rsidR="008F771B" w:rsidRPr="0095693E" w:rsidRDefault="008F771B" w:rsidP="008E0317">
            <w:pPr>
              <w:pStyle w:val="Sinespaciado"/>
              <w:rPr>
                <w:rFonts w:ascii="Arial" w:hAnsi="Arial" w:cs="Arial"/>
                <w:lang w:val="es-ES"/>
              </w:rPr>
            </w:pPr>
          </w:p>
        </w:tc>
        <w:tc>
          <w:tcPr>
            <w:tcW w:w="1134" w:type="dxa"/>
          </w:tcPr>
          <w:p w14:paraId="60AABDB9" w14:textId="77777777" w:rsidR="008F771B" w:rsidRPr="0095693E" w:rsidRDefault="008F771B" w:rsidP="008E0317">
            <w:pPr>
              <w:pStyle w:val="Sinespaciado"/>
              <w:rPr>
                <w:rFonts w:ascii="Arial" w:hAnsi="Arial" w:cs="Arial"/>
                <w:lang w:val="es-ES"/>
              </w:rPr>
            </w:pPr>
          </w:p>
        </w:tc>
      </w:tr>
      <w:tr w:rsidR="00BD06A1" w:rsidRPr="0095693E" w14:paraId="7936B25A" w14:textId="77777777" w:rsidTr="002D71EE">
        <w:tc>
          <w:tcPr>
            <w:tcW w:w="5778" w:type="dxa"/>
          </w:tcPr>
          <w:p w14:paraId="4345FBE9" w14:textId="0A5B66A9" w:rsidR="007F3A9B" w:rsidRDefault="0032018A" w:rsidP="007F3A9B">
            <w:pPr>
              <w:pStyle w:val="Sinespaciado"/>
              <w:rPr>
                <w:rFonts w:ascii="Arial" w:hAnsi="Arial" w:cs="Arial"/>
                <w:lang w:val="es-ES"/>
              </w:rPr>
            </w:pPr>
            <w:r>
              <w:rPr>
                <w:rFonts w:ascii="Arial" w:hAnsi="Arial" w:cs="Arial"/>
                <w:lang w:val="es-ES"/>
              </w:rPr>
              <w:t>Cuanto tiempo p</w:t>
            </w:r>
            <w:r w:rsidR="007F3A9B">
              <w:rPr>
                <w:rFonts w:ascii="Arial" w:hAnsi="Arial" w:cs="Arial"/>
                <w:lang w:val="es-ES"/>
              </w:rPr>
              <w:t>asa jugando con su hijo durante el día</w:t>
            </w:r>
            <w:r w:rsidR="004C1C20">
              <w:rPr>
                <w:rFonts w:ascii="Arial" w:hAnsi="Arial" w:cs="Arial"/>
                <w:lang w:val="es-ES"/>
              </w:rPr>
              <w:t>. Elija una opción y responda si se da generalmente de esta manera.</w:t>
            </w:r>
          </w:p>
          <w:p w14:paraId="109FE438" w14:textId="77777777" w:rsidR="004C1C20" w:rsidRDefault="007F3A9B" w:rsidP="007F3A9B">
            <w:pPr>
              <w:pStyle w:val="Sinespaciado"/>
              <w:rPr>
                <w:rFonts w:ascii="Arial" w:hAnsi="Arial" w:cs="Arial"/>
                <w:lang w:val="es-ES"/>
              </w:rPr>
            </w:pPr>
            <w:r>
              <w:rPr>
                <w:rFonts w:ascii="Arial" w:hAnsi="Arial" w:cs="Arial"/>
                <w:lang w:val="es-ES"/>
              </w:rPr>
              <w:t xml:space="preserve">0 </w:t>
            </w:r>
            <w:r w:rsidR="004C1C20">
              <w:rPr>
                <w:rFonts w:ascii="Arial" w:hAnsi="Arial" w:cs="Arial"/>
                <w:lang w:val="es-ES"/>
              </w:rPr>
              <w:t>veces</w:t>
            </w:r>
          </w:p>
          <w:p w14:paraId="6EDDE9D1" w14:textId="46601D02" w:rsidR="007F3A9B" w:rsidRDefault="004C1C20" w:rsidP="007F3A9B">
            <w:pPr>
              <w:pStyle w:val="Sinespaciado"/>
              <w:rPr>
                <w:rFonts w:ascii="Arial" w:hAnsi="Arial" w:cs="Arial"/>
                <w:lang w:val="es-ES"/>
              </w:rPr>
            </w:pPr>
            <w:r>
              <w:rPr>
                <w:rFonts w:ascii="Arial" w:hAnsi="Arial" w:cs="Arial"/>
                <w:lang w:val="es-ES"/>
              </w:rPr>
              <w:t xml:space="preserve">1 </w:t>
            </w:r>
            <w:r w:rsidR="007F3A9B">
              <w:rPr>
                <w:rFonts w:ascii="Arial" w:hAnsi="Arial" w:cs="Arial"/>
                <w:lang w:val="es-ES"/>
              </w:rPr>
              <w:t>a 5 veces</w:t>
            </w:r>
          </w:p>
          <w:p w14:paraId="525FDE67" w14:textId="77777777" w:rsidR="007F3A9B" w:rsidRDefault="007F3A9B" w:rsidP="007F3A9B">
            <w:pPr>
              <w:pStyle w:val="Sinespaciado"/>
              <w:rPr>
                <w:rFonts w:ascii="Arial" w:hAnsi="Arial" w:cs="Arial"/>
                <w:lang w:val="es-ES"/>
              </w:rPr>
            </w:pPr>
            <w:r>
              <w:rPr>
                <w:rFonts w:ascii="Arial" w:hAnsi="Arial" w:cs="Arial"/>
                <w:lang w:val="es-ES"/>
              </w:rPr>
              <w:t>6 a 10 veces</w:t>
            </w:r>
          </w:p>
          <w:p w14:paraId="215ACD67" w14:textId="4CECACF8" w:rsidR="00BD06A1" w:rsidRDefault="004C1C20" w:rsidP="007F3A9B">
            <w:pPr>
              <w:pStyle w:val="Sinespaciado"/>
              <w:rPr>
                <w:rFonts w:ascii="Arial" w:hAnsi="Arial" w:cs="Arial"/>
                <w:lang w:val="es-ES"/>
              </w:rPr>
            </w:pPr>
            <w:r>
              <w:rPr>
                <w:rFonts w:ascii="Arial" w:hAnsi="Arial" w:cs="Arial"/>
                <w:lang w:val="es-ES"/>
              </w:rPr>
              <w:t xml:space="preserve">Mas de </w:t>
            </w:r>
            <w:r w:rsidR="007F3A9B">
              <w:rPr>
                <w:rFonts w:ascii="Arial" w:hAnsi="Arial" w:cs="Arial"/>
                <w:lang w:val="es-ES"/>
              </w:rPr>
              <w:t>1</w:t>
            </w:r>
            <w:r>
              <w:rPr>
                <w:rFonts w:ascii="Arial" w:hAnsi="Arial" w:cs="Arial"/>
                <w:lang w:val="es-ES"/>
              </w:rPr>
              <w:t>0</w:t>
            </w:r>
            <w:r w:rsidR="007F3A9B">
              <w:rPr>
                <w:rFonts w:ascii="Arial" w:hAnsi="Arial" w:cs="Arial"/>
                <w:lang w:val="es-ES"/>
              </w:rPr>
              <w:t xml:space="preserve"> veces</w:t>
            </w:r>
          </w:p>
        </w:tc>
        <w:tc>
          <w:tcPr>
            <w:tcW w:w="993" w:type="dxa"/>
          </w:tcPr>
          <w:p w14:paraId="3386A8EF" w14:textId="77777777" w:rsidR="00BD06A1" w:rsidRPr="0095693E" w:rsidRDefault="00BD06A1" w:rsidP="008E0317">
            <w:pPr>
              <w:pStyle w:val="Sinespaciado"/>
              <w:rPr>
                <w:rFonts w:ascii="Arial" w:hAnsi="Arial" w:cs="Arial"/>
                <w:lang w:val="es-ES"/>
              </w:rPr>
            </w:pPr>
          </w:p>
        </w:tc>
        <w:tc>
          <w:tcPr>
            <w:tcW w:w="992" w:type="dxa"/>
          </w:tcPr>
          <w:p w14:paraId="500B9B5C" w14:textId="77777777" w:rsidR="00BD06A1" w:rsidRPr="0095693E" w:rsidRDefault="00BD06A1" w:rsidP="008E0317">
            <w:pPr>
              <w:pStyle w:val="Sinespaciado"/>
              <w:rPr>
                <w:rFonts w:ascii="Arial" w:hAnsi="Arial" w:cs="Arial"/>
                <w:lang w:val="es-ES"/>
              </w:rPr>
            </w:pPr>
          </w:p>
        </w:tc>
        <w:tc>
          <w:tcPr>
            <w:tcW w:w="1134" w:type="dxa"/>
          </w:tcPr>
          <w:p w14:paraId="6853FDA6" w14:textId="77777777" w:rsidR="00BD06A1" w:rsidRPr="0095693E" w:rsidRDefault="00BD06A1" w:rsidP="008E0317">
            <w:pPr>
              <w:pStyle w:val="Sinespaciado"/>
              <w:rPr>
                <w:rFonts w:ascii="Arial" w:hAnsi="Arial" w:cs="Arial"/>
                <w:lang w:val="es-ES"/>
              </w:rPr>
            </w:pPr>
          </w:p>
        </w:tc>
      </w:tr>
      <w:bookmarkEnd w:id="103"/>
      <w:tr w:rsidR="001F086D" w:rsidRPr="0095693E" w14:paraId="3AE81CCF" w14:textId="77777777" w:rsidTr="002D71EE">
        <w:tc>
          <w:tcPr>
            <w:tcW w:w="5778" w:type="dxa"/>
          </w:tcPr>
          <w:p w14:paraId="618A7D82" w14:textId="5C90A748" w:rsidR="00BC0AC7" w:rsidRPr="00273F50" w:rsidRDefault="007F3A9B" w:rsidP="008E0317">
            <w:pPr>
              <w:pStyle w:val="Sinespaciado"/>
              <w:rPr>
                <w:rFonts w:ascii="Arial" w:hAnsi="Arial" w:cs="Arial"/>
                <w:b/>
                <w:bCs/>
                <w:lang w:val="es-ES"/>
              </w:rPr>
            </w:pPr>
            <w:r>
              <w:rPr>
                <w:rFonts w:ascii="Arial" w:hAnsi="Arial" w:cs="Arial"/>
                <w:lang w:val="es-ES"/>
              </w:rPr>
              <w:t>Le ofrece a su niño opciones de ropas cuando se va a vestir</w:t>
            </w:r>
          </w:p>
        </w:tc>
        <w:tc>
          <w:tcPr>
            <w:tcW w:w="993" w:type="dxa"/>
          </w:tcPr>
          <w:p w14:paraId="18FDCAF5" w14:textId="77777777" w:rsidR="00BC0AC7" w:rsidRPr="0095693E" w:rsidRDefault="00BC0AC7" w:rsidP="008E0317">
            <w:pPr>
              <w:pStyle w:val="Sinespaciado"/>
              <w:rPr>
                <w:rFonts w:ascii="Arial" w:hAnsi="Arial" w:cs="Arial"/>
                <w:lang w:val="es-ES"/>
              </w:rPr>
            </w:pPr>
          </w:p>
        </w:tc>
        <w:tc>
          <w:tcPr>
            <w:tcW w:w="992" w:type="dxa"/>
          </w:tcPr>
          <w:p w14:paraId="5B5FCD9A" w14:textId="77777777" w:rsidR="00BC0AC7" w:rsidRPr="0095693E" w:rsidRDefault="00BC0AC7" w:rsidP="008E0317">
            <w:pPr>
              <w:pStyle w:val="Sinespaciado"/>
              <w:rPr>
                <w:rFonts w:ascii="Arial" w:hAnsi="Arial" w:cs="Arial"/>
                <w:lang w:val="es-ES"/>
              </w:rPr>
            </w:pPr>
          </w:p>
        </w:tc>
        <w:tc>
          <w:tcPr>
            <w:tcW w:w="1134" w:type="dxa"/>
          </w:tcPr>
          <w:p w14:paraId="055F7A6B" w14:textId="77777777" w:rsidR="00BC0AC7" w:rsidRPr="0095693E" w:rsidRDefault="00BC0AC7" w:rsidP="008E0317">
            <w:pPr>
              <w:pStyle w:val="Sinespaciado"/>
              <w:rPr>
                <w:rFonts w:ascii="Arial" w:hAnsi="Arial" w:cs="Arial"/>
                <w:lang w:val="es-ES"/>
              </w:rPr>
            </w:pPr>
          </w:p>
        </w:tc>
      </w:tr>
      <w:tr w:rsidR="001F086D" w:rsidRPr="0095693E" w14:paraId="1BE0BDFF" w14:textId="77777777" w:rsidTr="002D71EE">
        <w:tc>
          <w:tcPr>
            <w:tcW w:w="5778" w:type="dxa"/>
          </w:tcPr>
          <w:p w14:paraId="75A6050B" w14:textId="762C3CF8" w:rsidR="00BC0AC7" w:rsidRPr="0095693E" w:rsidRDefault="002F0C3E" w:rsidP="008E0317">
            <w:pPr>
              <w:pStyle w:val="Sinespaciado"/>
              <w:rPr>
                <w:rFonts w:ascii="Arial" w:hAnsi="Arial" w:cs="Arial"/>
                <w:lang w:val="es-ES"/>
              </w:rPr>
            </w:pPr>
            <w:r>
              <w:rPr>
                <w:rFonts w:ascii="Arial" w:hAnsi="Arial" w:cs="Arial"/>
                <w:lang w:val="es-ES"/>
              </w:rPr>
              <w:t>Usa siempre los mismos horarios de las actividades durante el día para que su hijo se anticipe a las rutinas</w:t>
            </w:r>
          </w:p>
        </w:tc>
        <w:tc>
          <w:tcPr>
            <w:tcW w:w="993" w:type="dxa"/>
          </w:tcPr>
          <w:p w14:paraId="7D1C5AA6" w14:textId="77777777" w:rsidR="00BC0AC7" w:rsidRPr="0095693E" w:rsidRDefault="00BC0AC7" w:rsidP="008E0317">
            <w:pPr>
              <w:pStyle w:val="Sinespaciado"/>
              <w:rPr>
                <w:rFonts w:ascii="Arial" w:hAnsi="Arial" w:cs="Arial"/>
                <w:lang w:val="es-ES"/>
              </w:rPr>
            </w:pPr>
          </w:p>
        </w:tc>
        <w:tc>
          <w:tcPr>
            <w:tcW w:w="992" w:type="dxa"/>
          </w:tcPr>
          <w:p w14:paraId="43CE829F" w14:textId="77777777" w:rsidR="00BC0AC7" w:rsidRPr="0095693E" w:rsidRDefault="00BC0AC7" w:rsidP="008E0317">
            <w:pPr>
              <w:pStyle w:val="Sinespaciado"/>
              <w:rPr>
                <w:rFonts w:ascii="Arial" w:hAnsi="Arial" w:cs="Arial"/>
                <w:lang w:val="es-ES"/>
              </w:rPr>
            </w:pPr>
          </w:p>
        </w:tc>
        <w:tc>
          <w:tcPr>
            <w:tcW w:w="1134" w:type="dxa"/>
          </w:tcPr>
          <w:p w14:paraId="6475F263" w14:textId="77777777" w:rsidR="00BC0AC7" w:rsidRPr="0095693E" w:rsidRDefault="00BC0AC7" w:rsidP="008E0317">
            <w:pPr>
              <w:pStyle w:val="Sinespaciado"/>
              <w:rPr>
                <w:rFonts w:ascii="Arial" w:hAnsi="Arial" w:cs="Arial"/>
                <w:lang w:val="es-ES"/>
              </w:rPr>
            </w:pPr>
          </w:p>
        </w:tc>
      </w:tr>
      <w:tr w:rsidR="002F0C3E" w:rsidRPr="0095693E" w14:paraId="30E12CDB" w14:textId="77777777" w:rsidTr="002D71EE">
        <w:tc>
          <w:tcPr>
            <w:tcW w:w="5778" w:type="dxa"/>
          </w:tcPr>
          <w:p w14:paraId="5A248D46" w14:textId="34FD68B1" w:rsidR="002F0C3E" w:rsidRPr="0095693E" w:rsidRDefault="002F0C3E" w:rsidP="008E0317">
            <w:pPr>
              <w:pStyle w:val="Sinespaciado"/>
              <w:rPr>
                <w:rFonts w:ascii="Arial" w:hAnsi="Arial" w:cs="Arial"/>
                <w:lang w:val="es-ES"/>
              </w:rPr>
            </w:pPr>
            <w:r>
              <w:rPr>
                <w:rFonts w:ascii="Arial" w:hAnsi="Arial" w:cs="Arial"/>
                <w:lang w:val="es-ES"/>
              </w:rPr>
              <w:t>Crea una rutina como la hora para jugar o la hora de salir de paseo</w:t>
            </w:r>
          </w:p>
        </w:tc>
        <w:tc>
          <w:tcPr>
            <w:tcW w:w="993" w:type="dxa"/>
          </w:tcPr>
          <w:p w14:paraId="474C9331" w14:textId="77777777" w:rsidR="002F0C3E" w:rsidRPr="0095693E" w:rsidRDefault="002F0C3E" w:rsidP="008E0317">
            <w:pPr>
              <w:pStyle w:val="Sinespaciado"/>
              <w:rPr>
                <w:rFonts w:ascii="Arial" w:hAnsi="Arial" w:cs="Arial"/>
                <w:lang w:val="es-ES"/>
              </w:rPr>
            </w:pPr>
          </w:p>
        </w:tc>
        <w:tc>
          <w:tcPr>
            <w:tcW w:w="992" w:type="dxa"/>
          </w:tcPr>
          <w:p w14:paraId="5FB793B1" w14:textId="77777777" w:rsidR="002F0C3E" w:rsidRPr="0095693E" w:rsidRDefault="002F0C3E" w:rsidP="008E0317">
            <w:pPr>
              <w:pStyle w:val="Sinespaciado"/>
              <w:rPr>
                <w:rFonts w:ascii="Arial" w:hAnsi="Arial" w:cs="Arial"/>
                <w:lang w:val="es-ES"/>
              </w:rPr>
            </w:pPr>
          </w:p>
        </w:tc>
        <w:tc>
          <w:tcPr>
            <w:tcW w:w="1134" w:type="dxa"/>
          </w:tcPr>
          <w:p w14:paraId="20A9E5CA" w14:textId="77777777" w:rsidR="002F0C3E" w:rsidRPr="0095693E" w:rsidRDefault="002F0C3E" w:rsidP="008E0317">
            <w:pPr>
              <w:pStyle w:val="Sinespaciado"/>
              <w:rPr>
                <w:rFonts w:ascii="Arial" w:hAnsi="Arial" w:cs="Arial"/>
                <w:lang w:val="es-ES"/>
              </w:rPr>
            </w:pPr>
          </w:p>
        </w:tc>
      </w:tr>
      <w:tr w:rsidR="00D34C62" w:rsidRPr="0095693E" w14:paraId="2A1AF665" w14:textId="77777777" w:rsidTr="002D71EE">
        <w:tc>
          <w:tcPr>
            <w:tcW w:w="5778" w:type="dxa"/>
          </w:tcPr>
          <w:p w14:paraId="6F981822" w14:textId="2B8A78E6" w:rsidR="00D34C62" w:rsidRPr="00C94CDB" w:rsidRDefault="007F3A9B" w:rsidP="008E0317">
            <w:pPr>
              <w:pStyle w:val="Sinespaciado"/>
              <w:rPr>
                <w:rFonts w:ascii="Arial" w:hAnsi="Arial" w:cs="Arial"/>
                <w:color w:val="FF0000"/>
                <w:lang w:val="es-ES"/>
              </w:rPr>
            </w:pPr>
            <w:r>
              <w:rPr>
                <w:rFonts w:ascii="Arial" w:hAnsi="Arial" w:cs="Arial"/>
                <w:lang w:val="es-ES"/>
              </w:rPr>
              <w:t>Deja que su hijo explore las posibilidades de su propio cuerpo usando objetos.</w:t>
            </w:r>
          </w:p>
        </w:tc>
        <w:tc>
          <w:tcPr>
            <w:tcW w:w="993" w:type="dxa"/>
          </w:tcPr>
          <w:p w14:paraId="38E2C7A3" w14:textId="77777777" w:rsidR="00D34C62" w:rsidRPr="0095693E" w:rsidRDefault="00D34C62" w:rsidP="008E0317">
            <w:pPr>
              <w:pStyle w:val="Sinespaciado"/>
              <w:rPr>
                <w:rFonts w:ascii="Arial" w:hAnsi="Arial" w:cs="Arial"/>
                <w:lang w:val="es-ES"/>
              </w:rPr>
            </w:pPr>
          </w:p>
        </w:tc>
        <w:tc>
          <w:tcPr>
            <w:tcW w:w="992" w:type="dxa"/>
          </w:tcPr>
          <w:p w14:paraId="6F1198A5" w14:textId="77777777" w:rsidR="00D34C62" w:rsidRPr="0095693E" w:rsidRDefault="00D34C62" w:rsidP="008E0317">
            <w:pPr>
              <w:pStyle w:val="Sinespaciado"/>
              <w:rPr>
                <w:rFonts w:ascii="Arial" w:hAnsi="Arial" w:cs="Arial"/>
                <w:lang w:val="es-ES"/>
              </w:rPr>
            </w:pPr>
          </w:p>
        </w:tc>
        <w:tc>
          <w:tcPr>
            <w:tcW w:w="1134" w:type="dxa"/>
          </w:tcPr>
          <w:p w14:paraId="1119E961" w14:textId="77777777" w:rsidR="00D34C62" w:rsidRPr="0095693E" w:rsidRDefault="00D34C62" w:rsidP="008E0317">
            <w:pPr>
              <w:pStyle w:val="Sinespaciado"/>
              <w:rPr>
                <w:rFonts w:ascii="Arial" w:hAnsi="Arial" w:cs="Arial"/>
                <w:lang w:val="es-ES"/>
              </w:rPr>
            </w:pPr>
          </w:p>
        </w:tc>
      </w:tr>
      <w:tr w:rsidR="00A37CFB" w:rsidRPr="0095693E" w14:paraId="6827FA65" w14:textId="77777777" w:rsidTr="002D71EE">
        <w:tc>
          <w:tcPr>
            <w:tcW w:w="5778" w:type="dxa"/>
          </w:tcPr>
          <w:p w14:paraId="15EF7CF2" w14:textId="457946E3" w:rsidR="00A37CFB" w:rsidRDefault="00A37CFB" w:rsidP="008E0317">
            <w:pPr>
              <w:pStyle w:val="Sinespaciado"/>
              <w:rPr>
                <w:rFonts w:ascii="Arial" w:hAnsi="Arial" w:cs="Arial"/>
                <w:lang w:val="es-ES"/>
              </w:rPr>
            </w:pPr>
            <w:r w:rsidRPr="00AD1F7A">
              <w:rPr>
                <w:rFonts w:ascii="Arial" w:hAnsi="Arial" w:cs="Arial"/>
                <w:lang w:val="es-ES"/>
              </w:rPr>
              <w:t xml:space="preserve">Busca </w:t>
            </w:r>
            <w:r w:rsidR="00EB1E56" w:rsidRPr="00AD1F7A">
              <w:rPr>
                <w:rFonts w:ascii="Arial" w:hAnsi="Arial" w:cs="Arial"/>
                <w:lang w:val="es-ES"/>
              </w:rPr>
              <w:t>video</w:t>
            </w:r>
            <w:r w:rsidRPr="00AD1F7A">
              <w:rPr>
                <w:rFonts w:ascii="Arial" w:hAnsi="Arial" w:cs="Arial"/>
                <w:lang w:val="es-ES"/>
              </w:rPr>
              <w:t xml:space="preserve">s </w:t>
            </w:r>
            <w:r w:rsidR="003E30CF" w:rsidRPr="00AD1F7A">
              <w:rPr>
                <w:rFonts w:ascii="Arial" w:hAnsi="Arial" w:cs="Arial"/>
                <w:lang w:val="es-ES"/>
              </w:rPr>
              <w:t>interac</w:t>
            </w:r>
            <w:r w:rsidRPr="00AD1F7A">
              <w:rPr>
                <w:rFonts w:ascii="Arial" w:hAnsi="Arial" w:cs="Arial"/>
                <w:lang w:val="es-ES"/>
              </w:rPr>
              <w:t xml:space="preserve">tivos </w:t>
            </w:r>
            <w:r w:rsidR="006A7051" w:rsidRPr="00AD1F7A">
              <w:rPr>
                <w:rFonts w:ascii="Arial" w:hAnsi="Arial" w:cs="Arial"/>
                <w:lang w:val="es-ES"/>
              </w:rPr>
              <w:t xml:space="preserve">y se los muestra </w:t>
            </w:r>
            <w:r w:rsidRPr="00AD1F7A">
              <w:rPr>
                <w:rFonts w:ascii="Arial" w:hAnsi="Arial" w:cs="Arial"/>
                <w:lang w:val="es-ES"/>
              </w:rPr>
              <w:t>para que su hijo aprenda a com</w:t>
            </w:r>
            <w:r w:rsidR="00ED5334" w:rsidRPr="00AD1F7A">
              <w:rPr>
                <w:rFonts w:ascii="Arial" w:hAnsi="Arial" w:cs="Arial"/>
                <w:lang w:val="es-ES"/>
              </w:rPr>
              <w:t>portarse</w:t>
            </w:r>
            <w:r w:rsidRPr="00AD1F7A">
              <w:rPr>
                <w:rFonts w:ascii="Arial" w:hAnsi="Arial" w:cs="Arial"/>
                <w:lang w:val="es-ES"/>
              </w:rPr>
              <w:t xml:space="preserve"> adecuadamente. </w:t>
            </w:r>
          </w:p>
        </w:tc>
        <w:tc>
          <w:tcPr>
            <w:tcW w:w="993" w:type="dxa"/>
          </w:tcPr>
          <w:p w14:paraId="1F991A3F" w14:textId="77777777" w:rsidR="00A37CFB" w:rsidRPr="0095693E" w:rsidRDefault="00A37CFB" w:rsidP="008E0317">
            <w:pPr>
              <w:pStyle w:val="Sinespaciado"/>
              <w:rPr>
                <w:rFonts w:ascii="Arial" w:hAnsi="Arial" w:cs="Arial"/>
                <w:lang w:val="es-ES"/>
              </w:rPr>
            </w:pPr>
          </w:p>
        </w:tc>
        <w:tc>
          <w:tcPr>
            <w:tcW w:w="992" w:type="dxa"/>
          </w:tcPr>
          <w:p w14:paraId="4F909D8E" w14:textId="77777777" w:rsidR="00A37CFB" w:rsidRPr="0095693E" w:rsidRDefault="00A37CFB" w:rsidP="008E0317">
            <w:pPr>
              <w:pStyle w:val="Sinespaciado"/>
              <w:rPr>
                <w:rFonts w:ascii="Arial" w:hAnsi="Arial" w:cs="Arial"/>
                <w:lang w:val="es-ES"/>
              </w:rPr>
            </w:pPr>
          </w:p>
        </w:tc>
        <w:tc>
          <w:tcPr>
            <w:tcW w:w="1134" w:type="dxa"/>
          </w:tcPr>
          <w:p w14:paraId="79F9330A" w14:textId="77777777" w:rsidR="00A37CFB" w:rsidRPr="0095693E" w:rsidRDefault="00A37CFB" w:rsidP="008E0317">
            <w:pPr>
              <w:pStyle w:val="Sinespaciado"/>
              <w:rPr>
                <w:rFonts w:ascii="Arial" w:hAnsi="Arial" w:cs="Arial"/>
                <w:lang w:val="es-ES"/>
              </w:rPr>
            </w:pPr>
          </w:p>
        </w:tc>
      </w:tr>
      <w:tr w:rsidR="006650CA" w:rsidRPr="0095693E" w14:paraId="72024FB6" w14:textId="77777777" w:rsidTr="002D71EE">
        <w:tc>
          <w:tcPr>
            <w:tcW w:w="5778" w:type="dxa"/>
          </w:tcPr>
          <w:p w14:paraId="44C15ED5" w14:textId="1935FE20" w:rsidR="006650CA" w:rsidRDefault="006650CA" w:rsidP="008E0317">
            <w:pPr>
              <w:pStyle w:val="Sinespaciado"/>
              <w:rPr>
                <w:rFonts w:ascii="Arial" w:hAnsi="Arial" w:cs="Arial"/>
                <w:lang w:val="es-ES"/>
              </w:rPr>
            </w:pPr>
            <w:r>
              <w:rPr>
                <w:rFonts w:ascii="Arial" w:hAnsi="Arial" w:cs="Arial"/>
                <w:lang w:val="es-ES"/>
              </w:rPr>
              <w:t xml:space="preserve"> Busc</w:t>
            </w:r>
            <w:r w:rsidR="000B3172">
              <w:rPr>
                <w:rFonts w:ascii="Arial" w:hAnsi="Arial" w:cs="Arial"/>
                <w:lang w:val="es-ES"/>
              </w:rPr>
              <w:t>a</w:t>
            </w:r>
            <w:r>
              <w:rPr>
                <w:rFonts w:ascii="Arial" w:hAnsi="Arial" w:cs="Arial"/>
                <w:lang w:val="es-ES"/>
              </w:rPr>
              <w:t xml:space="preserve"> juguetes o juegos nuevos para que se interese en jugar y divertirse.</w:t>
            </w:r>
          </w:p>
        </w:tc>
        <w:tc>
          <w:tcPr>
            <w:tcW w:w="993" w:type="dxa"/>
          </w:tcPr>
          <w:p w14:paraId="495FE9B8" w14:textId="77777777" w:rsidR="006650CA" w:rsidRPr="0095693E" w:rsidRDefault="006650CA" w:rsidP="008E0317">
            <w:pPr>
              <w:pStyle w:val="Sinespaciado"/>
              <w:rPr>
                <w:rFonts w:ascii="Arial" w:hAnsi="Arial" w:cs="Arial"/>
                <w:lang w:val="es-ES"/>
              </w:rPr>
            </w:pPr>
          </w:p>
        </w:tc>
        <w:tc>
          <w:tcPr>
            <w:tcW w:w="992" w:type="dxa"/>
          </w:tcPr>
          <w:p w14:paraId="7F961799" w14:textId="77777777" w:rsidR="006650CA" w:rsidRPr="0095693E" w:rsidRDefault="006650CA" w:rsidP="008E0317">
            <w:pPr>
              <w:pStyle w:val="Sinespaciado"/>
              <w:rPr>
                <w:rFonts w:ascii="Arial" w:hAnsi="Arial" w:cs="Arial"/>
                <w:lang w:val="es-ES"/>
              </w:rPr>
            </w:pPr>
          </w:p>
        </w:tc>
        <w:tc>
          <w:tcPr>
            <w:tcW w:w="1134" w:type="dxa"/>
          </w:tcPr>
          <w:p w14:paraId="3C144E08" w14:textId="77777777" w:rsidR="006650CA" w:rsidRPr="0095693E" w:rsidRDefault="006650CA" w:rsidP="008E0317">
            <w:pPr>
              <w:pStyle w:val="Sinespaciado"/>
              <w:rPr>
                <w:rFonts w:ascii="Arial" w:hAnsi="Arial" w:cs="Arial"/>
                <w:lang w:val="es-ES"/>
              </w:rPr>
            </w:pPr>
          </w:p>
        </w:tc>
      </w:tr>
      <w:tr w:rsidR="007F3A9B" w:rsidRPr="0095693E" w14:paraId="677E82C6" w14:textId="77777777" w:rsidTr="002D71EE">
        <w:tc>
          <w:tcPr>
            <w:tcW w:w="5778" w:type="dxa"/>
          </w:tcPr>
          <w:p w14:paraId="4D3F61C2" w14:textId="49B5273A" w:rsidR="007F3A9B" w:rsidRDefault="007F3A9B" w:rsidP="007F3A9B">
            <w:pPr>
              <w:pStyle w:val="Sinespaciado"/>
              <w:rPr>
                <w:rFonts w:ascii="Arial" w:hAnsi="Arial" w:cs="Arial"/>
                <w:lang w:val="es-ES"/>
              </w:rPr>
            </w:pPr>
            <w:r>
              <w:rPr>
                <w:rFonts w:ascii="Arial" w:hAnsi="Arial" w:cs="Arial"/>
                <w:lang w:val="es-ES"/>
              </w:rPr>
              <w:t xml:space="preserve"> Le habla para tranquilizarlo.</w:t>
            </w:r>
          </w:p>
        </w:tc>
        <w:tc>
          <w:tcPr>
            <w:tcW w:w="993" w:type="dxa"/>
          </w:tcPr>
          <w:p w14:paraId="139623A0" w14:textId="77777777" w:rsidR="007F3A9B" w:rsidRPr="0095693E" w:rsidRDefault="007F3A9B" w:rsidP="007F3A9B">
            <w:pPr>
              <w:pStyle w:val="Sinespaciado"/>
              <w:rPr>
                <w:rFonts w:ascii="Arial" w:hAnsi="Arial" w:cs="Arial"/>
                <w:lang w:val="es-ES"/>
              </w:rPr>
            </w:pPr>
          </w:p>
        </w:tc>
        <w:tc>
          <w:tcPr>
            <w:tcW w:w="992" w:type="dxa"/>
          </w:tcPr>
          <w:p w14:paraId="01E163EE" w14:textId="77777777" w:rsidR="007F3A9B" w:rsidRPr="0095693E" w:rsidRDefault="007F3A9B" w:rsidP="007F3A9B">
            <w:pPr>
              <w:pStyle w:val="Sinespaciado"/>
              <w:rPr>
                <w:rFonts w:ascii="Arial" w:hAnsi="Arial" w:cs="Arial"/>
                <w:lang w:val="es-ES"/>
              </w:rPr>
            </w:pPr>
          </w:p>
        </w:tc>
        <w:tc>
          <w:tcPr>
            <w:tcW w:w="1134" w:type="dxa"/>
          </w:tcPr>
          <w:p w14:paraId="3EC35AC8" w14:textId="77777777" w:rsidR="007F3A9B" w:rsidRPr="0095693E" w:rsidRDefault="007F3A9B" w:rsidP="007F3A9B">
            <w:pPr>
              <w:pStyle w:val="Sinespaciado"/>
              <w:rPr>
                <w:rFonts w:ascii="Arial" w:hAnsi="Arial" w:cs="Arial"/>
                <w:lang w:val="es-ES"/>
              </w:rPr>
            </w:pPr>
          </w:p>
        </w:tc>
      </w:tr>
      <w:tr w:rsidR="007F3A9B" w:rsidRPr="0095693E" w14:paraId="0BDF5F44" w14:textId="77777777" w:rsidTr="002D71EE">
        <w:tc>
          <w:tcPr>
            <w:tcW w:w="5778" w:type="dxa"/>
          </w:tcPr>
          <w:p w14:paraId="4A8ECFB6" w14:textId="1AFB60E5" w:rsidR="007F3A9B" w:rsidRDefault="007F3A9B" w:rsidP="007F3A9B">
            <w:pPr>
              <w:pStyle w:val="Sinespaciado"/>
              <w:rPr>
                <w:rFonts w:ascii="Arial" w:hAnsi="Arial" w:cs="Arial"/>
                <w:lang w:val="es-ES"/>
              </w:rPr>
            </w:pPr>
            <w:r w:rsidRPr="00AD1F7A">
              <w:rPr>
                <w:rFonts w:ascii="Arial" w:hAnsi="Arial" w:cs="Arial"/>
                <w:lang w:val="es-ES"/>
              </w:rPr>
              <w:t>Cuando lo baña le ofrece juguetes para que se entretenga así lo puede bañar rápidamente.</w:t>
            </w:r>
          </w:p>
        </w:tc>
        <w:tc>
          <w:tcPr>
            <w:tcW w:w="993" w:type="dxa"/>
          </w:tcPr>
          <w:p w14:paraId="63C35EF2" w14:textId="77777777" w:rsidR="007F3A9B" w:rsidRPr="0095693E" w:rsidRDefault="007F3A9B" w:rsidP="007F3A9B">
            <w:pPr>
              <w:pStyle w:val="Sinespaciado"/>
              <w:rPr>
                <w:rFonts w:ascii="Arial" w:hAnsi="Arial" w:cs="Arial"/>
                <w:lang w:val="es-ES"/>
              </w:rPr>
            </w:pPr>
          </w:p>
        </w:tc>
        <w:tc>
          <w:tcPr>
            <w:tcW w:w="992" w:type="dxa"/>
          </w:tcPr>
          <w:p w14:paraId="591E54FC" w14:textId="77777777" w:rsidR="007F3A9B" w:rsidRPr="0095693E" w:rsidRDefault="007F3A9B" w:rsidP="007F3A9B">
            <w:pPr>
              <w:pStyle w:val="Sinespaciado"/>
              <w:rPr>
                <w:rFonts w:ascii="Arial" w:hAnsi="Arial" w:cs="Arial"/>
                <w:lang w:val="es-ES"/>
              </w:rPr>
            </w:pPr>
          </w:p>
        </w:tc>
        <w:tc>
          <w:tcPr>
            <w:tcW w:w="1134" w:type="dxa"/>
          </w:tcPr>
          <w:p w14:paraId="7BAF3709" w14:textId="77777777" w:rsidR="007F3A9B" w:rsidRPr="0095693E" w:rsidRDefault="007F3A9B" w:rsidP="007F3A9B">
            <w:pPr>
              <w:pStyle w:val="Sinespaciado"/>
              <w:rPr>
                <w:rFonts w:ascii="Arial" w:hAnsi="Arial" w:cs="Arial"/>
                <w:lang w:val="es-ES"/>
              </w:rPr>
            </w:pPr>
          </w:p>
        </w:tc>
      </w:tr>
      <w:tr w:rsidR="007F3A9B" w:rsidRPr="0095693E" w14:paraId="18BE5E1C" w14:textId="77777777" w:rsidTr="002D71EE">
        <w:tc>
          <w:tcPr>
            <w:tcW w:w="5778" w:type="dxa"/>
          </w:tcPr>
          <w:p w14:paraId="0FC8CDBE" w14:textId="5C81C6EC" w:rsidR="007F3A9B" w:rsidRDefault="00A20BE0" w:rsidP="007F3A9B">
            <w:pPr>
              <w:pStyle w:val="Sinespaciado"/>
              <w:rPr>
                <w:rFonts w:ascii="Arial" w:hAnsi="Arial" w:cs="Arial"/>
                <w:lang w:val="es-ES"/>
              </w:rPr>
            </w:pPr>
            <w:r>
              <w:rPr>
                <w:rFonts w:ascii="Arial" w:hAnsi="Arial" w:cs="Arial"/>
                <w:lang w:val="es-ES"/>
              </w:rPr>
              <w:t>¿Como sabe su hijo que el juego termino?</w:t>
            </w:r>
            <w:r w:rsidR="007F3A9B">
              <w:rPr>
                <w:rFonts w:ascii="Arial" w:hAnsi="Arial" w:cs="Arial"/>
                <w:lang w:val="es-ES"/>
              </w:rPr>
              <w:t>, elija</w:t>
            </w:r>
            <w:r w:rsidR="004C1C20">
              <w:rPr>
                <w:rFonts w:ascii="Arial" w:hAnsi="Arial" w:cs="Arial"/>
                <w:lang w:val="es-ES"/>
              </w:rPr>
              <w:t xml:space="preserve"> una opción y responda</w:t>
            </w:r>
            <w:r w:rsidR="007F3A9B">
              <w:rPr>
                <w:rFonts w:ascii="Arial" w:hAnsi="Arial" w:cs="Arial"/>
                <w:lang w:val="es-ES"/>
              </w:rPr>
              <w:t xml:space="preserve"> </w:t>
            </w:r>
            <w:r w:rsidR="00897E72">
              <w:rPr>
                <w:rFonts w:ascii="Arial" w:hAnsi="Arial" w:cs="Arial"/>
                <w:lang w:val="es-ES"/>
              </w:rPr>
              <w:t>l</w:t>
            </w:r>
            <w:r w:rsidR="00331039">
              <w:rPr>
                <w:rFonts w:ascii="Arial" w:hAnsi="Arial" w:cs="Arial"/>
                <w:lang w:val="es-ES"/>
              </w:rPr>
              <w:t>o</w:t>
            </w:r>
            <w:r w:rsidR="00897E72">
              <w:rPr>
                <w:rFonts w:ascii="Arial" w:hAnsi="Arial" w:cs="Arial"/>
                <w:lang w:val="es-ES"/>
              </w:rPr>
              <w:t xml:space="preserve"> que mayormente </w:t>
            </w:r>
            <w:r w:rsidR="00331039">
              <w:rPr>
                <w:rFonts w:ascii="Arial" w:hAnsi="Arial" w:cs="Arial"/>
                <w:lang w:val="es-ES"/>
              </w:rPr>
              <w:t>rea</w:t>
            </w:r>
            <w:r w:rsidR="00897E72">
              <w:rPr>
                <w:rFonts w:ascii="Arial" w:hAnsi="Arial" w:cs="Arial"/>
                <w:lang w:val="es-ES"/>
              </w:rPr>
              <w:t>liza</w:t>
            </w:r>
            <w:r w:rsidR="004C1C20">
              <w:rPr>
                <w:rFonts w:ascii="Arial" w:hAnsi="Arial" w:cs="Arial"/>
                <w:lang w:val="es-ES"/>
              </w:rPr>
              <w:t>.</w:t>
            </w:r>
          </w:p>
          <w:p w14:paraId="2589A7D3" w14:textId="77777777" w:rsidR="007F3A9B" w:rsidRDefault="007F3A9B" w:rsidP="007F3A9B">
            <w:pPr>
              <w:pStyle w:val="Sinespaciado"/>
              <w:rPr>
                <w:rFonts w:ascii="Arial" w:hAnsi="Arial" w:cs="Arial"/>
                <w:lang w:val="es-ES"/>
              </w:rPr>
            </w:pPr>
            <w:r>
              <w:rPr>
                <w:rFonts w:ascii="Arial" w:hAnsi="Arial" w:cs="Arial"/>
                <w:lang w:val="es-ES"/>
              </w:rPr>
              <w:t>Le explica que van a hacer después de terminar.</w:t>
            </w:r>
          </w:p>
          <w:p w14:paraId="2CF80D2A" w14:textId="77777777" w:rsidR="007F3A9B" w:rsidRDefault="007F3A9B" w:rsidP="007F3A9B">
            <w:pPr>
              <w:pStyle w:val="Sinespaciado"/>
              <w:rPr>
                <w:rFonts w:ascii="Arial" w:hAnsi="Arial" w:cs="Arial"/>
                <w:lang w:val="es-ES"/>
              </w:rPr>
            </w:pPr>
            <w:r>
              <w:rPr>
                <w:rFonts w:ascii="Arial" w:hAnsi="Arial" w:cs="Arial"/>
                <w:lang w:val="es-ES"/>
              </w:rPr>
              <w:t>Le hace algún gesto</w:t>
            </w:r>
          </w:p>
          <w:p w14:paraId="29EBB7B5" w14:textId="431DD0FC" w:rsidR="007F3A9B" w:rsidRPr="00273F50" w:rsidRDefault="007F3A9B" w:rsidP="007F3A9B">
            <w:pPr>
              <w:pStyle w:val="Sinespaciado"/>
              <w:rPr>
                <w:rFonts w:ascii="Arial" w:hAnsi="Arial" w:cs="Arial"/>
                <w:b/>
                <w:bCs/>
                <w:lang w:val="es-ES"/>
              </w:rPr>
            </w:pPr>
            <w:r>
              <w:rPr>
                <w:rFonts w:ascii="Arial" w:hAnsi="Arial" w:cs="Arial"/>
                <w:lang w:val="es-ES"/>
              </w:rPr>
              <w:t>Le anticipa antes de terminar de jugar</w:t>
            </w:r>
          </w:p>
        </w:tc>
        <w:tc>
          <w:tcPr>
            <w:tcW w:w="993" w:type="dxa"/>
          </w:tcPr>
          <w:p w14:paraId="52F372F2" w14:textId="77777777" w:rsidR="007F3A9B" w:rsidRPr="0095693E" w:rsidRDefault="007F3A9B" w:rsidP="007F3A9B">
            <w:pPr>
              <w:pStyle w:val="Sinespaciado"/>
              <w:rPr>
                <w:rFonts w:ascii="Arial" w:hAnsi="Arial" w:cs="Arial"/>
                <w:lang w:val="es-ES"/>
              </w:rPr>
            </w:pPr>
          </w:p>
        </w:tc>
        <w:tc>
          <w:tcPr>
            <w:tcW w:w="992" w:type="dxa"/>
          </w:tcPr>
          <w:p w14:paraId="608D7FBC" w14:textId="77777777" w:rsidR="007F3A9B" w:rsidRPr="0095693E" w:rsidRDefault="007F3A9B" w:rsidP="007F3A9B">
            <w:pPr>
              <w:pStyle w:val="Sinespaciado"/>
              <w:rPr>
                <w:rFonts w:ascii="Arial" w:hAnsi="Arial" w:cs="Arial"/>
                <w:lang w:val="es-ES"/>
              </w:rPr>
            </w:pPr>
          </w:p>
        </w:tc>
        <w:tc>
          <w:tcPr>
            <w:tcW w:w="1134" w:type="dxa"/>
          </w:tcPr>
          <w:p w14:paraId="2F6A36A0" w14:textId="77777777" w:rsidR="007F3A9B" w:rsidRPr="0095693E" w:rsidRDefault="007F3A9B" w:rsidP="007F3A9B">
            <w:pPr>
              <w:pStyle w:val="Sinespaciado"/>
              <w:rPr>
                <w:rFonts w:ascii="Arial" w:hAnsi="Arial" w:cs="Arial"/>
                <w:lang w:val="es-ES"/>
              </w:rPr>
            </w:pPr>
          </w:p>
        </w:tc>
      </w:tr>
      <w:tr w:rsidR="007F3A9B" w:rsidRPr="0095693E" w14:paraId="12C4AEE7" w14:textId="77777777" w:rsidTr="002D71EE">
        <w:tc>
          <w:tcPr>
            <w:tcW w:w="5778" w:type="dxa"/>
          </w:tcPr>
          <w:p w14:paraId="42126990" w14:textId="54C9C5A6" w:rsidR="007F3A9B" w:rsidRDefault="007F3A9B" w:rsidP="007F3A9B">
            <w:pPr>
              <w:pStyle w:val="Sinespaciado"/>
              <w:rPr>
                <w:rFonts w:ascii="Arial" w:hAnsi="Arial" w:cs="Arial"/>
                <w:lang w:val="es-ES"/>
              </w:rPr>
            </w:pPr>
            <w:bookmarkStart w:id="104" w:name="_Hlk123922873"/>
            <w:r w:rsidRPr="002F0C3E">
              <w:rPr>
                <w:rFonts w:ascii="Arial" w:hAnsi="Arial" w:cs="Arial"/>
                <w:lang w:val="es-ES"/>
              </w:rPr>
              <w:t>Usa Gestos, expresiones faciales y entonación cuando le cuenta cuentos</w:t>
            </w:r>
          </w:p>
        </w:tc>
        <w:tc>
          <w:tcPr>
            <w:tcW w:w="993" w:type="dxa"/>
          </w:tcPr>
          <w:p w14:paraId="57689181" w14:textId="77777777" w:rsidR="007F3A9B" w:rsidRPr="0095693E" w:rsidRDefault="007F3A9B" w:rsidP="007F3A9B">
            <w:pPr>
              <w:pStyle w:val="Sinespaciado"/>
              <w:rPr>
                <w:rFonts w:ascii="Arial" w:hAnsi="Arial" w:cs="Arial"/>
                <w:lang w:val="es-ES"/>
              </w:rPr>
            </w:pPr>
          </w:p>
        </w:tc>
        <w:tc>
          <w:tcPr>
            <w:tcW w:w="992" w:type="dxa"/>
          </w:tcPr>
          <w:p w14:paraId="61A2D3AF" w14:textId="77777777" w:rsidR="007F3A9B" w:rsidRPr="0095693E" w:rsidRDefault="007F3A9B" w:rsidP="007F3A9B">
            <w:pPr>
              <w:pStyle w:val="Sinespaciado"/>
              <w:rPr>
                <w:rFonts w:ascii="Arial" w:hAnsi="Arial" w:cs="Arial"/>
                <w:lang w:val="es-ES"/>
              </w:rPr>
            </w:pPr>
          </w:p>
        </w:tc>
        <w:tc>
          <w:tcPr>
            <w:tcW w:w="1134" w:type="dxa"/>
          </w:tcPr>
          <w:p w14:paraId="3E9FC7E7" w14:textId="77777777" w:rsidR="007F3A9B" w:rsidRPr="0095693E" w:rsidRDefault="007F3A9B" w:rsidP="007F3A9B">
            <w:pPr>
              <w:pStyle w:val="Sinespaciado"/>
              <w:rPr>
                <w:rFonts w:ascii="Arial" w:hAnsi="Arial" w:cs="Arial"/>
                <w:lang w:val="es-ES"/>
              </w:rPr>
            </w:pPr>
          </w:p>
        </w:tc>
      </w:tr>
      <w:tr w:rsidR="007F3A9B" w:rsidRPr="0095693E" w14:paraId="5D1C5809" w14:textId="77777777" w:rsidTr="002D71EE">
        <w:tc>
          <w:tcPr>
            <w:tcW w:w="5778" w:type="dxa"/>
          </w:tcPr>
          <w:p w14:paraId="16EF8C44" w14:textId="34AE409E" w:rsidR="007F3A9B" w:rsidRDefault="007F3A9B" w:rsidP="007F3A9B">
            <w:pPr>
              <w:pStyle w:val="Sinespaciado"/>
              <w:rPr>
                <w:rFonts w:ascii="Arial" w:hAnsi="Arial" w:cs="Arial"/>
                <w:lang w:val="es-ES"/>
              </w:rPr>
            </w:pPr>
            <w:r>
              <w:rPr>
                <w:rFonts w:ascii="Arial" w:hAnsi="Arial" w:cs="Arial"/>
                <w:lang w:val="es-ES"/>
              </w:rPr>
              <w:t xml:space="preserve">Extiende usted una actividad si ve que a su hijo le agrada. </w:t>
            </w:r>
          </w:p>
        </w:tc>
        <w:tc>
          <w:tcPr>
            <w:tcW w:w="993" w:type="dxa"/>
          </w:tcPr>
          <w:p w14:paraId="7EE4D05C" w14:textId="77777777" w:rsidR="007F3A9B" w:rsidRPr="0095693E" w:rsidRDefault="007F3A9B" w:rsidP="007F3A9B">
            <w:pPr>
              <w:pStyle w:val="Sinespaciado"/>
              <w:rPr>
                <w:rFonts w:ascii="Arial" w:hAnsi="Arial" w:cs="Arial"/>
                <w:lang w:val="es-ES"/>
              </w:rPr>
            </w:pPr>
          </w:p>
        </w:tc>
        <w:tc>
          <w:tcPr>
            <w:tcW w:w="992" w:type="dxa"/>
          </w:tcPr>
          <w:p w14:paraId="2B1A5A73" w14:textId="77777777" w:rsidR="007F3A9B" w:rsidRPr="0095693E" w:rsidRDefault="007F3A9B" w:rsidP="007F3A9B">
            <w:pPr>
              <w:pStyle w:val="Sinespaciado"/>
              <w:rPr>
                <w:rFonts w:ascii="Arial" w:hAnsi="Arial" w:cs="Arial"/>
                <w:lang w:val="es-ES"/>
              </w:rPr>
            </w:pPr>
          </w:p>
        </w:tc>
        <w:tc>
          <w:tcPr>
            <w:tcW w:w="1134" w:type="dxa"/>
          </w:tcPr>
          <w:p w14:paraId="2D0CBF87" w14:textId="77777777" w:rsidR="007F3A9B" w:rsidRPr="0095693E" w:rsidRDefault="007F3A9B" w:rsidP="007F3A9B">
            <w:pPr>
              <w:pStyle w:val="Sinespaciado"/>
              <w:rPr>
                <w:rFonts w:ascii="Arial" w:hAnsi="Arial" w:cs="Arial"/>
                <w:lang w:val="es-ES"/>
              </w:rPr>
            </w:pPr>
          </w:p>
        </w:tc>
      </w:tr>
      <w:tr w:rsidR="007F3A9B" w:rsidRPr="0095693E" w14:paraId="33D77657" w14:textId="77777777" w:rsidTr="002D71EE">
        <w:tc>
          <w:tcPr>
            <w:tcW w:w="5778" w:type="dxa"/>
          </w:tcPr>
          <w:p w14:paraId="3D4FA2C6" w14:textId="787FA676" w:rsidR="007F3A9B" w:rsidRDefault="007F3A9B" w:rsidP="007F3A9B">
            <w:pPr>
              <w:pStyle w:val="Sinespaciado"/>
              <w:rPr>
                <w:rFonts w:ascii="Arial" w:hAnsi="Arial" w:cs="Arial"/>
                <w:lang w:val="es-ES"/>
              </w:rPr>
            </w:pPr>
            <w:r>
              <w:rPr>
                <w:rFonts w:ascii="Arial" w:hAnsi="Arial" w:cs="Arial"/>
                <w:lang w:val="es-ES"/>
              </w:rPr>
              <w:t>Le enseña a su hijo que muestre lo que quiere porque el aún no usa palabras.</w:t>
            </w:r>
          </w:p>
        </w:tc>
        <w:tc>
          <w:tcPr>
            <w:tcW w:w="993" w:type="dxa"/>
          </w:tcPr>
          <w:p w14:paraId="33246D08" w14:textId="77777777" w:rsidR="007F3A9B" w:rsidRPr="0095693E" w:rsidRDefault="007F3A9B" w:rsidP="007F3A9B">
            <w:pPr>
              <w:pStyle w:val="Sinespaciado"/>
              <w:rPr>
                <w:rFonts w:ascii="Arial" w:hAnsi="Arial" w:cs="Arial"/>
                <w:lang w:val="es-ES"/>
              </w:rPr>
            </w:pPr>
          </w:p>
        </w:tc>
        <w:tc>
          <w:tcPr>
            <w:tcW w:w="992" w:type="dxa"/>
          </w:tcPr>
          <w:p w14:paraId="1777A35A" w14:textId="77777777" w:rsidR="007F3A9B" w:rsidRPr="0095693E" w:rsidRDefault="007F3A9B" w:rsidP="007F3A9B">
            <w:pPr>
              <w:pStyle w:val="Sinespaciado"/>
              <w:rPr>
                <w:rFonts w:ascii="Arial" w:hAnsi="Arial" w:cs="Arial"/>
                <w:lang w:val="es-ES"/>
              </w:rPr>
            </w:pPr>
          </w:p>
        </w:tc>
        <w:tc>
          <w:tcPr>
            <w:tcW w:w="1134" w:type="dxa"/>
          </w:tcPr>
          <w:p w14:paraId="63C26632" w14:textId="77777777" w:rsidR="007F3A9B" w:rsidRPr="0095693E" w:rsidRDefault="007F3A9B" w:rsidP="007F3A9B">
            <w:pPr>
              <w:pStyle w:val="Sinespaciado"/>
              <w:rPr>
                <w:rFonts w:ascii="Arial" w:hAnsi="Arial" w:cs="Arial"/>
                <w:lang w:val="es-ES"/>
              </w:rPr>
            </w:pPr>
          </w:p>
        </w:tc>
      </w:tr>
      <w:tr w:rsidR="007F3A9B" w:rsidRPr="0095693E" w14:paraId="405A5CCB" w14:textId="77777777" w:rsidTr="002D71EE">
        <w:tc>
          <w:tcPr>
            <w:tcW w:w="5778" w:type="dxa"/>
          </w:tcPr>
          <w:p w14:paraId="1B7D38DA" w14:textId="265FF43C" w:rsidR="007F3A9B" w:rsidRDefault="007F3A9B" w:rsidP="007F3A9B">
            <w:pPr>
              <w:pStyle w:val="Sinespaciado"/>
              <w:rPr>
                <w:rFonts w:ascii="Arial" w:hAnsi="Arial" w:cs="Arial"/>
                <w:lang w:val="es-ES"/>
              </w:rPr>
            </w:pPr>
            <w:r w:rsidRPr="00AD1F7A">
              <w:rPr>
                <w:rFonts w:ascii="Arial" w:hAnsi="Arial" w:cs="Arial"/>
                <w:lang w:val="es-ES"/>
              </w:rPr>
              <w:t>Le ofrece regularmente la Tablet/celular porque es lo que más le gusta.</w:t>
            </w:r>
          </w:p>
        </w:tc>
        <w:tc>
          <w:tcPr>
            <w:tcW w:w="993" w:type="dxa"/>
          </w:tcPr>
          <w:p w14:paraId="2DFAC270" w14:textId="77777777" w:rsidR="007F3A9B" w:rsidRPr="0095693E" w:rsidRDefault="007F3A9B" w:rsidP="007F3A9B">
            <w:pPr>
              <w:pStyle w:val="Sinespaciado"/>
              <w:rPr>
                <w:rFonts w:ascii="Arial" w:hAnsi="Arial" w:cs="Arial"/>
                <w:lang w:val="es-ES"/>
              </w:rPr>
            </w:pPr>
          </w:p>
        </w:tc>
        <w:tc>
          <w:tcPr>
            <w:tcW w:w="992" w:type="dxa"/>
          </w:tcPr>
          <w:p w14:paraId="080201DB" w14:textId="77777777" w:rsidR="007F3A9B" w:rsidRPr="0095693E" w:rsidRDefault="007F3A9B" w:rsidP="007F3A9B">
            <w:pPr>
              <w:pStyle w:val="Sinespaciado"/>
              <w:rPr>
                <w:rFonts w:ascii="Arial" w:hAnsi="Arial" w:cs="Arial"/>
                <w:lang w:val="es-ES"/>
              </w:rPr>
            </w:pPr>
          </w:p>
        </w:tc>
        <w:tc>
          <w:tcPr>
            <w:tcW w:w="1134" w:type="dxa"/>
          </w:tcPr>
          <w:p w14:paraId="500DE6C1" w14:textId="77777777" w:rsidR="007F3A9B" w:rsidRPr="0095693E" w:rsidRDefault="007F3A9B" w:rsidP="007F3A9B">
            <w:pPr>
              <w:pStyle w:val="Sinespaciado"/>
              <w:rPr>
                <w:rFonts w:ascii="Arial" w:hAnsi="Arial" w:cs="Arial"/>
                <w:lang w:val="es-ES"/>
              </w:rPr>
            </w:pPr>
          </w:p>
        </w:tc>
      </w:tr>
      <w:tr w:rsidR="007F3A9B" w:rsidRPr="0095693E" w14:paraId="4942F59F" w14:textId="77777777" w:rsidTr="002D71EE">
        <w:tc>
          <w:tcPr>
            <w:tcW w:w="5778" w:type="dxa"/>
          </w:tcPr>
          <w:p w14:paraId="1CDFA155" w14:textId="4222C461" w:rsidR="007F3A9B" w:rsidRDefault="007F3A9B" w:rsidP="007F3A9B">
            <w:pPr>
              <w:pStyle w:val="Sinespaciado"/>
              <w:rPr>
                <w:rFonts w:ascii="Arial" w:hAnsi="Arial" w:cs="Arial"/>
                <w:lang w:val="es-ES"/>
              </w:rPr>
            </w:pPr>
            <w:r>
              <w:rPr>
                <w:rFonts w:ascii="Arial" w:hAnsi="Arial" w:cs="Arial"/>
                <w:lang w:val="es-ES"/>
              </w:rPr>
              <w:lastRenderedPageBreak/>
              <w:t xml:space="preserve"> </w:t>
            </w:r>
            <w:r w:rsidRPr="00C2112F">
              <w:rPr>
                <w:rFonts w:ascii="Arial" w:hAnsi="Arial" w:cs="Arial"/>
              </w:rPr>
              <w:t>Usa la voz para atraer la atención de</w:t>
            </w:r>
            <w:r>
              <w:rPr>
                <w:rFonts w:ascii="Arial" w:hAnsi="Arial" w:cs="Arial"/>
              </w:rPr>
              <w:t xml:space="preserve"> su hijo</w:t>
            </w:r>
            <w:r w:rsidRPr="00C2112F">
              <w:rPr>
                <w:rFonts w:ascii="Arial" w:hAnsi="Arial" w:cs="Arial"/>
              </w:rPr>
              <w:t xml:space="preserve"> a objetos</w:t>
            </w:r>
            <w:r>
              <w:rPr>
                <w:rFonts w:ascii="Arial" w:hAnsi="Arial" w:cs="Arial"/>
              </w:rPr>
              <w:t xml:space="preserve"> </w:t>
            </w:r>
            <w:r w:rsidRPr="00C2112F">
              <w:rPr>
                <w:rFonts w:ascii="Arial" w:hAnsi="Arial" w:cs="Arial"/>
              </w:rPr>
              <w:t>o a sí mismo</w:t>
            </w:r>
            <w:r>
              <w:rPr>
                <w:rFonts w:ascii="Arial" w:hAnsi="Arial" w:cs="Arial"/>
              </w:rPr>
              <w:t>.</w:t>
            </w:r>
          </w:p>
        </w:tc>
        <w:tc>
          <w:tcPr>
            <w:tcW w:w="993" w:type="dxa"/>
          </w:tcPr>
          <w:p w14:paraId="4A3CFED0" w14:textId="77777777" w:rsidR="007F3A9B" w:rsidRPr="0095693E" w:rsidRDefault="007F3A9B" w:rsidP="007F3A9B">
            <w:pPr>
              <w:pStyle w:val="Sinespaciado"/>
              <w:rPr>
                <w:rFonts w:ascii="Arial" w:hAnsi="Arial" w:cs="Arial"/>
                <w:lang w:val="es-ES"/>
              </w:rPr>
            </w:pPr>
          </w:p>
        </w:tc>
        <w:tc>
          <w:tcPr>
            <w:tcW w:w="992" w:type="dxa"/>
          </w:tcPr>
          <w:p w14:paraId="21084F9A" w14:textId="77777777" w:rsidR="007F3A9B" w:rsidRPr="0095693E" w:rsidRDefault="007F3A9B" w:rsidP="007F3A9B">
            <w:pPr>
              <w:pStyle w:val="Sinespaciado"/>
              <w:rPr>
                <w:rFonts w:ascii="Arial" w:hAnsi="Arial" w:cs="Arial"/>
                <w:lang w:val="es-ES"/>
              </w:rPr>
            </w:pPr>
          </w:p>
        </w:tc>
        <w:tc>
          <w:tcPr>
            <w:tcW w:w="1134" w:type="dxa"/>
          </w:tcPr>
          <w:p w14:paraId="56E278D9" w14:textId="77777777" w:rsidR="007F3A9B" w:rsidRPr="0095693E" w:rsidRDefault="007F3A9B" w:rsidP="007F3A9B">
            <w:pPr>
              <w:pStyle w:val="Sinespaciado"/>
              <w:rPr>
                <w:rFonts w:ascii="Arial" w:hAnsi="Arial" w:cs="Arial"/>
                <w:lang w:val="es-ES"/>
              </w:rPr>
            </w:pPr>
          </w:p>
        </w:tc>
      </w:tr>
      <w:bookmarkEnd w:id="104"/>
      <w:tr w:rsidR="007F3A9B" w:rsidRPr="0095693E" w14:paraId="2F23F36C" w14:textId="77777777" w:rsidTr="002D71EE">
        <w:tc>
          <w:tcPr>
            <w:tcW w:w="5778" w:type="dxa"/>
          </w:tcPr>
          <w:p w14:paraId="6C8B7866" w14:textId="34C3E9F6" w:rsidR="007F3A9B" w:rsidRPr="005E2F0B" w:rsidRDefault="007F3A9B" w:rsidP="007F3A9B">
            <w:pPr>
              <w:pStyle w:val="Sinespaciado"/>
              <w:rPr>
                <w:rFonts w:ascii="Arial" w:hAnsi="Arial" w:cs="Arial"/>
                <w:b/>
                <w:bCs/>
                <w:lang w:val="es-ES"/>
              </w:rPr>
            </w:pPr>
            <w:r>
              <w:rPr>
                <w:rFonts w:ascii="Arial" w:hAnsi="Arial" w:cs="Arial"/>
                <w:lang w:val="es-ES"/>
              </w:rPr>
              <w:t>Usa palabras nuevas con su hijo para que comprenda, aunque el aun no las sepa decir.</w:t>
            </w:r>
          </w:p>
        </w:tc>
        <w:tc>
          <w:tcPr>
            <w:tcW w:w="993" w:type="dxa"/>
          </w:tcPr>
          <w:p w14:paraId="3D96C443" w14:textId="77777777" w:rsidR="007F3A9B" w:rsidRPr="0095693E" w:rsidRDefault="007F3A9B" w:rsidP="007F3A9B">
            <w:pPr>
              <w:pStyle w:val="Sinespaciado"/>
              <w:rPr>
                <w:rFonts w:ascii="Arial" w:hAnsi="Arial" w:cs="Arial"/>
                <w:lang w:val="es-ES"/>
              </w:rPr>
            </w:pPr>
          </w:p>
        </w:tc>
        <w:tc>
          <w:tcPr>
            <w:tcW w:w="992" w:type="dxa"/>
          </w:tcPr>
          <w:p w14:paraId="5BF404B2" w14:textId="77777777" w:rsidR="007F3A9B" w:rsidRPr="0095693E" w:rsidRDefault="007F3A9B" w:rsidP="007F3A9B">
            <w:pPr>
              <w:pStyle w:val="Sinespaciado"/>
              <w:rPr>
                <w:rFonts w:ascii="Arial" w:hAnsi="Arial" w:cs="Arial"/>
                <w:lang w:val="es-ES"/>
              </w:rPr>
            </w:pPr>
          </w:p>
        </w:tc>
        <w:tc>
          <w:tcPr>
            <w:tcW w:w="1134" w:type="dxa"/>
          </w:tcPr>
          <w:p w14:paraId="3B651002" w14:textId="77777777" w:rsidR="007F3A9B" w:rsidRPr="0095693E" w:rsidRDefault="007F3A9B" w:rsidP="007F3A9B">
            <w:pPr>
              <w:pStyle w:val="Sinespaciado"/>
              <w:rPr>
                <w:rFonts w:ascii="Arial" w:hAnsi="Arial" w:cs="Arial"/>
                <w:lang w:val="es-ES"/>
              </w:rPr>
            </w:pPr>
          </w:p>
        </w:tc>
      </w:tr>
      <w:tr w:rsidR="007F3A9B" w:rsidRPr="0095693E" w14:paraId="67488F45" w14:textId="77777777" w:rsidTr="002D71EE">
        <w:tc>
          <w:tcPr>
            <w:tcW w:w="5778" w:type="dxa"/>
          </w:tcPr>
          <w:p w14:paraId="7180BB2B" w14:textId="2A30DEE5" w:rsidR="007F3A9B" w:rsidRDefault="007F3A9B" w:rsidP="007F3A9B">
            <w:pPr>
              <w:pStyle w:val="Sinespaciado"/>
              <w:rPr>
                <w:rFonts w:ascii="Arial" w:hAnsi="Arial" w:cs="Arial"/>
                <w:lang w:val="es-ES"/>
              </w:rPr>
            </w:pPr>
            <w:r w:rsidRPr="00AD1F7A">
              <w:rPr>
                <w:rFonts w:ascii="Arial" w:hAnsi="Arial" w:cs="Arial"/>
                <w:lang w:val="es-ES"/>
              </w:rPr>
              <w:t>Siempre prefiere que primero pida lo que desea y recién entonces le responde y le da lo que pide.</w:t>
            </w:r>
          </w:p>
        </w:tc>
        <w:tc>
          <w:tcPr>
            <w:tcW w:w="993" w:type="dxa"/>
          </w:tcPr>
          <w:p w14:paraId="729965EA" w14:textId="77777777" w:rsidR="007F3A9B" w:rsidRPr="0095693E" w:rsidRDefault="007F3A9B" w:rsidP="007F3A9B">
            <w:pPr>
              <w:pStyle w:val="Sinespaciado"/>
              <w:rPr>
                <w:rFonts w:ascii="Arial" w:hAnsi="Arial" w:cs="Arial"/>
                <w:lang w:val="es-ES"/>
              </w:rPr>
            </w:pPr>
          </w:p>
        </w:tc>
        <w:tc>
          <w:tcPr>
            <w:tcW w:w="992" w:type="dxa"/>
          </w:tcPr>
          <w:p w14:paraId="01E7C79C" w14:textId="77777777" w:rsidR="007F3A9B" w:rsidRPr="0095693E" w:rsidRDefault="007F3A9B" w:rsidP="007F3A9B">
            <w:pPr>
              <w:pStyle w:val="Sinespaciado"/>
              <w:rPr>
                <w:rFonts w:ascii="Arial" w:hAnsi="Arial" w:cs="Arial"/>
                <w:lang w:val="es-ES"/>
              </w:rPr>
            </w:pPr>
          </w:p>
        </w:tc>
        <w:tc>
          <w:tcPr>
            <w:tcW w:w="1134" w:type="dxa"/>
          </w:tcPr>
          <w:p w14:paraId="33E15A0E" w14:textId="77777777" w:rsidR="007F3A9B" w:rsidRPr="0095693E" w:rsidRDefault="007F3A9B" w:rsidP="007F3A9B">
            <w:pPr>
              <w:pStyle w:val="Sinespaciado"/>
              <w:rPr>
                <w:rFonts w:ascii="Arial" w:hAnsi="Arial" w:cs="Arial"/>
                <w:lang w:val="es-ES"/>
              </w:rPr>
            </w:pPr>
          </w:p>
        </w:tc>
      </w:tr>
      <w:tr w:rsidR="007F3A9B" w:rsidRPr="0095693E" w14:paraId="07B852F1" w14:textId="77777777" w:rsidTr="002D71EE">
        <w:tc>
          <w:tcPr>
            <w:tcW w:w="5778" w:type="dxa"/>
          </w:tcPr>
          <w:p w14:paraId="52416EBC" w14:textId="3B54AFA2" w:rsidR="007F3A9B" w:rsidRDefault="007F3A9B" w:rsidP="007F3A9B">
            <w:pPr>
              <w:pStyle w:val="Sinespaciado"/>
              <w:rPr>
                <w:rFonts w:ascii="Arial" w:hAnsi="Arial" w:cs="Arial"/>
                <w:lang w:val="es-ES"/>
              </w:rPr>
            </w:pPr>
            <w:r w:rsidRPr="00E82CC4">
              <w:rPr>
                <w:rFonts w:ascii="Arial" w:hAnsi="Arial" w:cs="Arial"/>
                <w:bCs/>
                <w:color w:val="000000" w:themeColor="text1"/>
              </w:rPr>
              <w:t xml:space="preserve">Le dice </w:t>
            </w:r>
            <w:r>
              <w:rPr>
                <w:rFonts w:ascii="Arial" w:hAnsi="Arial" w:cs="Arial"/>
                <w:bCs/>
                <w:color w:val="000000" w:themeColor="text1"/>
              </w:rPr>
              <w:t xml:space="preserve">características </w:t>
            </w:r>
            <w:r w:rsidRPr="00E82CC4">
              <w:rPr>
                <w:rFonts w:ascii="Arial" w:hAnsi="Arial" w:cs="Arial"/>
                <w:bCs/>
                <w:color w:val="000000" w:themeColor="text1"/>
              </w:rPr>
              <w:t>de las cosas para que vaya sabiendo como se llaman</w:t>
            </w:r>
            <w:r>
              <w:rPr>
                <w:rFonts w:ascii="Arial" w:hAnsi="Arial" w:cs="Arial"/>
                <w:bCs/>
                <w:color w:val="000000" w:themeColor="text1"/>
              </w:rPr>
              <w:t xml:space="preserve"> o como son (uso, color, forma, tamaño, nombre)</w:t>
            </w:r>
            <w:r w:rsidRPr="00E82CC4">
              <w:rPr>
                <w:rFonts w:ascii="Arial" w:hAnsi="Arial" w:cs="Arial"/>
                <w:bCs/>
                <w:color w:val="000000" w:themeColor="text1"/>
              </w:rPr>
              <w:t>.</w:t>
            </w:r>
          </w:p>
        </w:tc>
        <w:tc>
          <w:tcPr>
            <w:tcW w:w="993" w:type="dxa"/>
          </w:tcPr>
          <w:p w14:paraId="33420308" w14:textId="77777777" w:rsidR="007F3A9B" w:rsidRPr="0095693E" w:rsidRDefault="007F3A9B" w:rsidP="007F3A9B">
            <w:pPr>
              <w:pStyle w:val="Sinespaciado"/>
              <w:rPr>
                <w:rFonts w:ascii="Arial" w:hAnsi="Arial" w:cs="Arial"/>
                <w:lang w:val="es-ES"/>
              </w:rPr>
            </w:pPr>
          </w:p>
        </w:tc>
        <w:tc>
          <w:tcPr>
            <w:tcW w:w="992" w:type="dxa"/>
          </w:tcPr>
          <w:p w14:paraId="067B107E" w14:textId="77777777" w:rsidR="007F3A9B" w:rsidRPr="0095693E" w:rsidRDefault="007F3A9B" w:rsidP="007F3A9B">
            <w:pPr>
              <w:pStyle w:val="Sinespaciado"/>
              <w:rPr>
                <w:rFonts w:ascii="Arial" w:hAnsi="Arial" w:cs="Arial"/>
                <w:lang w:val="es-ES"/>
              </w:rPr>
            </w:pPr>
          </w:p>
        </w:tc>
        <w:tc>
          <w:tcPr>
            <w:tcW w:w="1134" w:type="dxa"/>
          </w:tcPr>
          <w:p w14:paraId="3A34694C" w14:textId="77777777" w:rsidR="007F3A9B" w:rsidRPr="0095693E" w:rsidRDefault="007F3A9B" w:rsidP="007F3A9B">
            <w:pPr>
              <w:pStyle w:val="Sinespaciado"/>
              <w:rPr>
                <w:rFonts w:ascii="Arial" w:hAnsi="Arial" w:cs="Arial"/>
                <w:lang w:val="es-ES"/>
              </w:rPr>
            </w:pPr>
          </w:p>
        </w:tc>
      </w:tr>
      <w:tr w:rsidR="007F3A9B" w:rsidRPr="0095693E" w14:paraId="4111B97D" w14:textId="77777777" w:rsidTr="002D71EE">
        <w:tc>
          <w:tcPr>
            <w:tcW w:w="5778" w:type="dxa"/>
          </w:tcPr>
          <w:p w14:paraId="54582245" w14:textId="15FA2E0B" w:rsidR="007F3A9B" w:rsidRPr="00C94CDB" w:rsidRDefault="007F3A9B" w:rsidP="007F3A9B">
            <w:pPr>
              <w:pStyle w:val="Sinespaciado"/>
              <w:rPr>
                <w:rFonts w:ascii="Arial" w:hAnsi="Arial" w:cs="Arial"/>
                <w:color w:val="FF0000"/>
                <w:lang w:val="es-ES"/>
              </w:rPr>
            </w:pPr>
            <w:r w:rsidRPr="00AD1F7A">
              <w:rPr>
                <w:rFonts w:ascii="Arial" w:hAnsi="Arial" w:cs="Arial"/>
                <w:lang w:val="es-ES"/>
              </w:rPr>
              <w:t>Suele comer junto con su hijo mirando la TV/celular</w:t>
            </w:r>
          </w:p>
        </w:tc>
        <w:tc>
          <w:tcPr>
            <w:tcW w:w="993" w:type="dxa"/>
          </w:tcPr>
          <w:p w14:paraId="54279F5C" w14:textId="77777777" w:rsidR="007F3A9B" w:rsidRPr="0095693E" w:rsidRDefault="007F3A9B" w:rsidP="007F3A9B">
            <w:pPr>
              <w:pStyle w:val="Sinespaciado"/>
              <w:rPr>
                <w:rFonts w:ascii="Arial" w:hAnsi="Arial" w:cs="Arial"/>
                <w:lang w:val="es-ES"/>
              </w:rPr>
            </w:pPr>
          </w:p>
        </w:tc>
        <w:tc>
          <w:tcPr>
            <w:tcW w:w="992" w:type="dxa"/>
          </w:tcPr>
          <w:p w14:paraId="0F1974A7" w14:textId="77777777" w:rsidR="007F3A9B" w:rsidRPr="0095693E" w:rsidRDefault="007F3A9B" w:rsidP="007F3A9B">
            <w:pPr>
              <w:pStyle w:val="Sinespaciado"/>
              <w:rPr>
                <w:rFonts w:ascii="Arial" w:hAnsi="Arial" w:cs="Arial"/>
                <w:lang w:val="es-ES"/>
              </w:rPr>
            </w:pPr>
          </w:p>
        </w:tc>
        <w:tc>
          <w:tcPr>
            <w:tcW w:w="1134" w:type="dxa"/>
          </w:tcPr>
          <w:p w14:paraId="5E9CD12E" w14:textId="77777777" w:rsidR="007F3A9B" w:rsidRPr="0095693E" w:rsidRDefault="007F3A9B" w:rsidP="007F3A9B">
            <w:pPr>
              <w:pStyle w:val="Sinespaciado"/>
              <w:rPr>
                <w:rFonts w:ascii="Arial" w:hAnsi="Arial" w:cs="Arial"/>
                <w:lang w:val="es-ES"/>
              </w:rPr>
            </w:pPr>
          </w:p>
        </w:tc>
      </w:tr>
      <w:tr w:rsidR="007F3A9B" w:rsidRPr="0095693E" w14:paraId="48B4A983" w14:textId="77777777" w:rsidTr="002D71EE">
        <w:tc>
          <w:tcPr>
            <w:tcW w:w="5778" w:type="dxa"/>
          </w:tcPr>
          <w:p w14:paraId="0C9A27DD" w14:textId="279FCDBD" w:rsidR="007F3A9B" w:rsidRDefault="007F3A9B" w:rsidP="007F3A9B">
            <w:pPr>
              <w:pStyle w:val="Sinespaciado"/>
              <w:rPr>
                <w:rFonts w:ascii="Arial" w:hAnsi="Arial" w:cs="Arial"/>
                <w:lang w:val="es-ES"/>
              </w:rPr>
            </w:pPr>
            <w:r>
              <w:rPr>
                <w:rFonts w:ascii="Arial" w:hAnsi="Arial" w:cs="Arial"/>
                <w:lang w:val="es-ES"/>
              </w:rPr>
              <w:t>Busca lugares para compartir con otros padres porque prefiere que desde muy pequeño su hijo este con niños de su edad.</w:t>
            </w:r>
          </w:p>
        </w:tc>
        <w:tc>
          <w:tcPr>
            <w:tcW w:w="993" w:type="dxa"/>
          </w:tcPr>
          <w:p w14:paraId="10F804EE" w14:textId="77777777" w:rsidR="007F3A9B" w:rsidRPr="0095693E" w:rsidRDefault="007F3A9B" w:rsidP="007F3A9B">
            <w:pPr>
              <w:pStyle w:val="Sinespaciado"/>
              <w:rPr>
                <w:rFonts w:ascii="Arial" w:hAnsi="Arial" w:cs="Arial"/>
                <w:lang w:val="es-ES"/>
              </w:rPr>
            </w:pPr>
          </w:p>
        </w:tc>
        <w:tc>
          <w:tcPr>
            <w:tcW w:w="992" w:type="dxa"/>
          </w:tcPr>
          <w:p w14:paraId="15E1E86B" w14:textId="77777777" w:rsidR="007F3A9B" w:rsidRPr="0095693E" w:rsidRDefault="007F3A9B" w:rsidP="007F3A9B">
            <w:pPr>
              <w:pStyle w:val="Sinespaciado"/>
              <w:rPr>
                <w:rFonts w:ascii="Arial" w:hAnsi="Arial" w:cs="Arial"/>
                <w:lang w:val="es-ES"/>
              </w:rPr>
            </w:pPr>
          </w:p>
        </w:tc>
        <w:tc>
          <w:tcPr>
            <w:tcW w:w="1134" w:type="dxa"/>
          </w:tcPr>
          <w:p w14:paraId="169E0F10" w14:textId="77777777" w:rsidR="007F3A9B" w:rsidRPr="0095693E" w:rsidRDefault="007F3A9B" w:rsidP="007F3A9B">
            <w:pPr>
              <w:pStyle w:val="Sinespaciado"/>
              <w:rPr>
                <w:rFonts w:ascii="Arial" w:hAnsi="Arial" w:cs="Arial"/>
                <w:lang w:val="es-ES"/>
              </w:rPr>
            </w:pPr>
          </w:p>
        </w:tc>
      </w:tr>
      <w:tr w:rsidR="007F3A9B" w:rsidRPr="0095693E" w14:paraId="522D9707" w14:textId="77777777" w:rsidTr="002D71EE">
        <w:tc>
          <w:tcPr>
            <w:tcW w:w="5778" w:type="dxa"/>
          </w:tcPr>
          <w:p w14:paraId="07B926B6" w14:textId="7474294A" w:rsidR="007F3A9B" w:rsidRDefault="007F3A9B" w:rsidP="007F3A9B">
            <w:pPr>
              <w:pStyle w:val="Sinespaciado"/>
              <w:rPr>
                <w:rFonts w:ascii="Arial" w:hAnsi="Arial" w:cs="Arial"/>
                <w:lang w:val="es-ES"/>
              </w:rPr>
            </w:pPr>
            <w:r>
              <w:rPr>
                <w:rFonts w:ascii="Arial" w:hAnsi="Arial" w:cs="Arial"/>
                <w:lang w:val="es-ES"/>
              </w:rPr>
              <w:t>Le enseña a su hijo gestos como: saludar, pedir más, decir si-no, hacer silencio</w:t>
            </w:r>
          </w:p>
        </w:tc>
        <w:tc>
          <w:tcPr>
            <w:tcW w:w="993" w:type="dxa"/>
          </w:tcPr>
          <w:p w14:paraId="650EC3B2" w14:textId="77777777" w:rsidR="007F3A9B" w:rsidRPr="0095693E" w:rsidRDefault="007F3A9B" w:rsidP="007F3A9B">
            <w:pPr>
              <w:pStyle w:val="Sinespaciado"/>
              <w:rPr>
                <w:rFonts w:ascii="Arial" w:hAnsi="Arial" w:cs="Arial"/>
                <w:lang w:val="es-ES"/>
              </w:rPr>
            </w:pPr>
          </w:p>
        </w:tc>
        <w:tc>
          <w:tcPr>
            <w:tcW w:w="992" w:type="dxa"/>
          </w:tcPr>
          <w:p w14:paraId="02766A9F" w14:textId="77777777" w:rsidR="007F3A9B" w:rsidRPr="0095693E" w:rsidRDefault="007F3A9B" w:rsidP="007F3A9B">
            <w:pPr>
              <w:pStyle w:val="Sinespaciado"/>
              <w:rPr>
                <w:rFonts w:ascii="Arial" w:hAnsi="Arial" w:cs="Arial"/>
                <w:lang w:val="es-ES"/>
              </w:rPr>
            </w:pPr>
          </w:p>
        </w:tc>
        <w:tc>
          <w:tcPr>
            <w:tcW w:w="1134" w:type="dxa"/>
          </w:tcPr>
          <w:p w14:paraId="13E4F8E8" w14:textId="77777777" w:rsidR="007F3A9B" w:rsidRPr="0095693E" w:rsidRDefault="007F3A9B" w:rsidP="007F3A9B">
            <w:pPr>
              <w:pStyle w:val="Sinespaciado"/>
              <w:rPr>
                <w:rFonts w:ascii="Arial" w:hAnsi="Arial" w:cs="Arial"/>
                <w:lang w:val="es-ES"/>
              </w:rPr>
            </w:pPr>
          </w:p>
        </w:tc>
      </w:tr>
      <w:tr w:rsidR="007F3A9B" w:rsidRPr="0095693E" w14:paraId="6A6923F1" w14:textId="77777777" w:rsidTr="002D71EE">
        <w:tc>
          <w:tcPr>
            <w:tcW w:w="5778" w:type="dxa"/>
          </w:tcPr>
          <w:p w14:paraId="2508585C" w14:textId="6BF74ADC" w:rsidR="007F3A9B" w:rsidRDefault="007F3A9B" w:rsidP="007F3A9B">
            <w:pPr>
              <w:pStyle w:val="Sinespaciado"/>
              <w:rPr>
                <w:rFonts w:ascii="Arial" w:hAnsi="Arial" w:cs="Arial"/>
                <w:lang w:val="es-ES"/>
              </w:rPr>
            </w:pPr>
            <w:r w:rsidRPr="00BC0A9C">
              <w:rPr>
                <w:rFonts w:ascii="Arial" w:hAnsi="Arial" w:cs="Arial"/>
                <w:lang w:val="es-ES"/>
              </w:rPr>
              <w:t>Fomenta el juego de su hijo cambiando siempre objetos y materiales</w:t>
            </w:r>
          </w:p>
        </w:tc>
        <w:tc>
          <w:tcPr>
            <w:tcW w:w="993" w:type="dxa"/>
          </w:tcPr>
          <w:p w14:paraId="4C328695" w14:textId="77777777" w:rsidR="007F3A9B" w:rsidRPr="0095693E" w:rsidRDefault="007F3A9B" w:rsidP="007F3A9B">
            <w:pPr>
              <w:pStyle w:val="Sinespaciado"/>
              <w:rPr>
                <w:rFonts w:ascii="Arial" w:hAnsi="Arial" w:cs="Arial"/>
                <w:lang w:val="es-ES"/>
              </w:rPr>
            </w:pPr>
          </w:p>
        </w:tc>
        <w:tc>
          <w:tcPr>
            <w:tcW w:w="992" w:type="dxa"/>
          </w:tcPr>
          <w:p w14:paraId="4961CEB5" w14:textId="77777777" w:rsidR="007F3A9B" w:rsidRPr="0095693E" w:rsidRDefault="007F3A9B" w:rsidP="007F3A9B">
            <w:pPr>
              <w:pStyle w:val="Sinespaciado"/>
              <w:rPr>
                <w:rFonts w:ascii="Arial" w:hAnsi="Arial" w:cs="Arial"/>
                <w:lang w:val="es-ES"/>
              </w:rPr>
            </w:pPr>
          </w:p>
        </w:tc>
        <w:tc>
          <w:tcPr>
            <w:tcW w:w="1134" w:type="dxa"/>
          </w:tcPr>
          <w:p w14:paraId="4843C1A8" w14:textId="77777777" w:rsidR="007F3A9B" w:rsidRPr="0095693E" w:rsidRDefault="007F3A9B" w:rsidP="007F3A9B">
            <w:pPr>
              <w:pStyle w:val="Sinespaciado"/>
              <w:rPr>
                <w:rFonts w:ascii="Arial" w:hAnsi="Arial" w:cs="Arial"/>
                <w:lang w:val="es-ES"/>
              </w:rPr>
            </w:pPr>
          </w:p>
        </w:tc>
      </w:tr>
      <w:tr w:rsidR="007F3A9B" w:rsidRPr="0095693E" w14:paraId="0FFC4BFB" w14:textId="77777777" w:rsidTr="002D71EE">
        <w:tc>
          <w:tcPr>
            <w:tcW w:w="5778" w:type="dxa"/>
          </w:tcPr>
          <w:p w14:paraId="1425511D" w14:textId="4FB86531" w:rsidR="007F3A9B" w:rsidRDefault="007F3A9B" w:rsidP="007F3A9B">
            <w:pPr>
              <w:pStyle w:val="Sinespaciado"/>
              <w:rPr>
                <w:rFonts w:ascii="Arial" w:hAnsi="Arial" w:cs="Arial"/>
                <w:lang w:val="es-ES"/>
              </w:rPr>
            </w:pPr>
            <w:r>
              <w:rPr>
                <w:rFonts w:ascii="Arial" w:hAnsi="Arial" w:cs="Arial"/>
                <w:lang w:val="es-ES"/>
              </w:rPr>
              <w:t>Usa un lenguaje que muestra expectativa o asombro para estimular y llamar la atención de su hijo</w:t>
            </w:r>
          </w:p>
        </w:tc>
        <w:tc>
          <w:tcPr>
            <w:tcW w:w="993" w:type="dxa"/>
          </w:tcPr>
          <w:p w14:paraId="76A58333" w14:textId="77777777" w:rsidR="007F3A9B" w:rsidRPr="0095693E" w:rsidRDefault="007F3A9B" w:rsidP="007F3A9B">
            <w:pPr>
              <w:pStyle w:val="Sinespaciado"/>
              <w:rPr>
                <w:rFonts w:ascii="Arial" w:hAnsi="Arial" w:cs="Arial"/>
                <w:lang w:val="es-ES"/>
              </w:rPr>
            </w:pPr>
          </w:p>
        </w:tc>
        <w:tc>
          <w:tcPr>
            <w:tcW w:w="992" w:type="dxa"/>
          </w:tcPr>
          <w:p w14:paraId="46A7282C" w14:textId="77777777" w:rsidR="007F3A9B" w:rsidRPr="0095693E" w:rsidRDefault="007F3A9B" w:rsidP="007F3A9B">
            <w:pPr>
              <w:pStyle w:val="Sinespaciado"/>
              <w:rPr>
                <w:rFonts w:ascii="Arial" w:hAnsi="Arial" w:cs="Arial"/>
                <w:lang w:val="es-ES"/>
              </w:rPr>
            </w:pPr>
          </w:p>
        </w:tc>
        <w:tc>
          <w:tcPr>
            <w:tcW w:w="1134" w:type="dxa"/>
          </w:tcPr>
          <w:p w14:paraId="15BD0883" w14:textId="77777777" w:rsidR="007F3A9B" w:rsidRPr="0095693E" w:rsidRDefault="007F3A9B" w:rsidP="007F3A9B">
            <w:pPr>
              <w:pStyle w:val="Sinespaciado"/>
              <w:rPr>
                <w:rFonts w:ascii="Arial" w:hAnsi="Arial" w:cs="Arial"/>
                <w:lang w:val="es-ES"/>
              </w:rPr>
            </w:pPr>
          </w:p>
        </w:tc>
      </w:tr>
      <w:tr w:rsidR="007F3A9B" w:rsidRPr="0095693E" w14:paraId="09795F4F" w14:textId="77777777" w:rsidTr="002D71EE">
        <w:tc>
          <w:tcPr>
            <w:tcW w:w="5778" w:type="dxa"/>
          </w:tcPr>
          <w:p w14:paraId="4661EF1C" w14:textId="3B2094C0" w:rsidR="007F3A9B" w:rsidRDefault="007F3A9B" w:rsidP="007F3A9B">
            <w:pPr>
              <w:pStyle w:val="Sinespaciado"/>
              <w:rPr>
                <w:rFonts w:ascii="Arial" w:hAnsi="Arial" w:cs="Arial"/>
                <w:lang w:val="es-ES"/>
              </w:rPr>
            </w:pPr>
            <w:r>
              <w:rPr>
                <w:rFonts w:ascii="Arial" w:hAnsi="Arial" w:cs="Arial"/>
                <w:lang w:val="es-ES"/>
              </w:rPr>
              <w:t>Considera seguir el interés del niño la mayor parte del tiempo</w:t>
            </w:r>
          </w:p>
        </w:tc>
        <w:tc>
          <w:tcPr>
            <w:tcW w:w="993" w:type="dxa"/>
          </w:tcPr>
          <w:p w14:paraId="361EEB13" w14:textId="77777777" w:rsidR="007F3A9B" w:rsidRPr="0095693E" w:rsidRDefault="007F3A9B" w:rsidP="007F3A9B">
            <w:pPr>
              <w:pStyle w:val="Sinespaciado"/>
              <w:rPr>
                <w:rFonts w:ascii="Arial" w:hAnsi="Arial" w:cs="Arial"/>
                <w:lang w:val="es-ES"/>
              </w:rPr>
            </w:pPr>
          </w:p>
        </w:tc>
        <w:tc>
          <w:tcPr>
            <w:tcW w:w="992" w:type="dxa"/>
          </w:tcPr>
          <w:p w14:paraId="5B2D12F0" w14:textId="77777777" w:rsidR="007F3A9B" w:rsidRPr="0095693E" w:rsidRDefault="007F3A9B" w:rsidP="007F3A9B">
            <w:pPr>
              <w:pStyle w:val="Sinespaciado"/>
              <w:rPr>
                <w:rFonts w:ascii="Arial" w:hAnsi="Arial" w:cs="Arial"/>
                <w:lang w:val="es-ES"/>
              </w:rPr>
            </w:pPr>
          </w:p>
        </w:tc>
        <w:tc>
          <w:tcPr>
            <w:tcW w:w="1134" w:type="dxa"/>
          </w:tcPr>
          <w:p w14:paraId="6B3C75A0" w14:textId="77777777" w:rsidR="007F3A9B" w:rsidRPr="0095693E" w:rsidRDefault="007F3A9B" w:rsidP="007F3A9B">
            <w:pPr>
              <w:pStyle w:val="Sinespaciado"/>
              <w:rPr>
                <w:rFonts w:ascii="Arial" w:hAnsi="Arial" w:cs="Arial"/>
                <w:lang w:val="es-ES"/>
              </w:rPr>
            </w:pPr>
          </w:p>
        </w:tc>
      </w:tr>
      <w:tr w:rsidR="00AD1F7A" w:rsidRPr="0095693E" w14:paraId="410A2892" w14:textId="77777777" w:rsidTr="002D71EE">
        <w:tc>
          <w:tcPr>
            <w:tcW w:w="5778" w:type="dxa"/>
          </w:tcPr>
          <w:p w14:paraId="27126A40" w14:textId="73D97908" w:rsidR="001405C3" w:rsidRDefault="001405C3" w:rsidP="001405C3">
            <w:pPr>
              <w:pStyle w:val="Sinespaciado"/>
              <w:rPr>
                <w:rFonts w:ascii="Arial" w:hAnsi="Arial" w:cs="Arial"/>
                <w:lang w:val="es-ES"/>
              </w:rPr>
            </w:pPr>
            <w:r>
              <w:rPr>
                <w:rFonts w:ascii="Arial" w:hAnsi="Arial" w:cs="Arial"/>
                <w:lang w:val="es-ES"/>
              </w:rPr>
              <w:t xml:space="preserve">Que cantidad de cuentos infantiles tiene su hijo. Elija una opción y responda si </w:t>
            </w:r>
            <w:r w:rsidR="00093F95">
              <w:rPr>
                <w:rFonts w:ascii="Arial" w:hAnsi="Arial" w:cs="Arial"/>
                <w:lang w:val="es-ES"/>
              </w:rPr>
              <w:t>l</w:t>
            </w:r>
            <w:r>
              <w:rPr>
                <w:rFonts w:ascii="Arial" w:hAnsi="Arial" w:cs="Arial"/>
                <w:lang w:val="es-ES"/>
              </w:rPr>
              <w:t>e lee a su hijo libros de cuentos en algún momento del día.</w:t>
            </w:r>
          </w:p>
          <w:p w14:paraId="0882D7F8" w14:textId="77777777" w:rsidR="001405C3" w:rsidRDefault="001405C3" w:rsidP="001405C3">
            <w:pPr>
              <w:pStyle w:val="Sinespaciado"/>
              <w:rPr>
                <w:rFonts w:ascii="Arial" w:hAnsi="Arial" w:cs="Arial"/>
                <w:lang w:val="es-ES"/>
              </w:rPr>
            </w:pPr>
            <w:r>
              <w:rPr>
                <w:rFonts w:ascii="Arial" w:hAnsi="Arial" w:cs="Arial"/>
                <w:lang w:val="es-ES"/>
              </w:rPr>
              <w:t>0</w:t>
            </w:r>
          </w:p>
          <w:p w14:paraId="1EA3F9D8" w14:textId="77777777" w:rsidR="001405C3" w:rsidRDefault="001405C3" w:rsidP="001405C3">
            <w:pPr>
              <w:pStyle w:val="Sinespaciado"/>
              <w:rPr>
                <w:rFonts w:ascii="Arial" w:hAnsi="Arial" w:cs="Arial"/>
                <w:lang w:val="es-ES"/>
              </w:rPr>
            </w:pPr>
            <w:r>
              <w:rPr>
                <w:rFonts w:ascii="Arial" w:hAnsi="Arial" w:cs="Arial"/>
                <w:lang w:val="es-ES"/>
              </w:rPr>
              <w:t>1 a 5</w:t>
            </w:r>
          </w:p>
          <w:p w14:paraId="13B4A884" w14:textId="77777777" w:rsidR="001405C3" w:rsidRDefault="001405C3" w:rsidP="001405C3">
            <w:pPr>
              <w:pStyle w:val="Sinespaciado"/>
              <w:rPr>
                <w:rFonts w:ascii="Arial" w:hAnsi="Arial" w:cs="Arial"/>
                <w:lang w:val="es-ES"/>
              </w:rPr>
            </w:pPr>
            <w:r>
              <w:rPr>
                <w:rFonts w:ascii="Arial" w:hAnsi="Arial" w:cs="Arial"/>
                <w:lang w:val="es-ES"/>
              </w:rPr>
              <w:t xml:space="preserve">5 a 10 </w:t>
            </w:r>
          </w:p>
          <w:p w14:paraId="5B9B3748" w14:textId="0C07B122" w:rsidR="00AD1F7A" w:rsidRDefault="001405C3" w:rsidP="007F3A9B">
            <w:pPr>
              <w:pStyle w:val="Sinespaciado"/>
              <w:rPr>
                <w:rFonts w:ascii="Arial" w:hAnsi="Arial" w:cs="Arial"/>
                <w:lang w:val="es-ES"/>
              </w:rPr>
            </w:pPr>
            <w:r>
              <w:rPr>
                <w:rFonts w:ascii="Arial" w:hAnsi="Arial" w:cs="Arial"/>
                <w:lang w:val="es-ES"/>
              </w:rPr>
              <w:t>más de 10</w:t>
            </w:r>
          </w:p>
        </w:tc>
        <w:tc>
          <w:tcPr>
            <w:tcW w:w="993" w:type="dxa"/>
          </w:tcPr>
          <w:p w14:paraId="6CA4B46C" w14:textId="77777777" w:rsidR="00AD1F7A" w:rsidRPr="0095693E" w:rsidRDefault="00AD1F7A" w:rsidP="007F3A9B">
            <w:pPr>
              <w:pStyle w:val="Sinespaciado"/>
              <w:rPr>
                <w:rFonts w:ascii="Arial" w:hAnsi="Arial" w:cs="Arial"/>
                <w:lang w:val="es-ES"/>
              </w:rPr>
            </w:pPr>
          </w:p>
        </w:tc>
        <w:tc>
          <w:tcPr>
            <w:tcW w:w="992" w:type="dxa"/>
          </w:tcPr>
          <w:p w14:paraId="05AA8953" w14:textId="77777777" w:rsidR="00AD1F7A" w:rsidRPr="0095693E" w:rsidRDefault="00AD1F7A" w:rsidP="007F3A9B">
            <w:pPr>
              <w:pStyle w:val="Sinespaciado"/>
              <w:rPr>
                <w:rFonts w:ascii="Arial" w:hAnsi="Arial" w:cs="Arial"/>
                <w:lang w:val="es-ES"/>
              </w:rPr>
            </w:pPr>
          </w:p>
        </w:tc>
        <w:tc>
          <w:tcPr>
            <w:tcW w:w="1134" w:type="dxa"/>
          </w:tcPr>
          <w:p w14:paraId="7A62F2D1" w14:textId="77777777" w:rsidR="00AD1F7A" w:rsidRPr="0095693E" w:rsidRDefault="00AD1F7A" w:rsidP="007F3A9B">
            <w:pPr>
              <w:pStyle w:val="Sinespaciado"/>
              <w:rPr>
                <w:rFonts w:ascii="Arial" w:hAnsi="Arial" w:cs="Arial"/>
                <w:lang w:val="es-ES"/>
              </w:rPr>
            </w:pPr>
          </w:p>
        </w:tc>
      </w:tr>
      <w:tr w:rsidR="00A20BE0" w:rsidRPr="0095693E" w14:paraId="6B7D63E1" w14:textId="77777777" w:rsidTr="002D71EE">
        <w:tc>
          <w:tcPr>
            <w:tcW w:w="5778" w:type="dxa"/>
          </w:tcPr>
          <w:p w14:paraId="62BE5896" w14:textId="3CA02D9C" w:rsidR="00A20BE0" w:rsidRDefault="00A20BE0" w:rsidP="007F3A9B">
            <w:pPr>
              <w:pStyle w:val="Sinespaciado"/>
              <w:rPr>
                <w:rFonts w:ascii="Arial" w:hAnsi="Arial" w:cs="Arial"/>
                <w:lang w:val="es-ES"/>
              </w:rPr>
            </w:pPr>
            <w:r>
              <w:rPr>
                <w:rFonts w:ascii="Arial" w:hAnsi="Arial" w:cs="Arial"/>
                <w:lang w:val="es-ES"/>
              </w:rPr>
              <w:t xml:space="preserve">Prefiere elegir la interacción cara a cara con su hijo para verificar si disfruta y le presta </w:t>
            </w:r>
            <w:r w:rsidR="000E77AF">
              <w:rPr>
                <w:rFonts w:ascii="Arial" w:hAnsi="Arial" w:cs="Arial"/>
                <w:lang w:val="es-ES"/>
              </w:rPr>
              <w:t>atención</w:t>
            </w:r>
          </w:p>
        </w:tc>
        <w:tc>
          <w:tcPr>
            <w:tcW w:w="993" w:type="dxa"/>
          </w:tcPr>
          <w:p w14:paraId="3B5970BF" w14:textId="77777777" w:rsidR="00A20BE0" w:rsidRPr="0095693E" w:rsidRDefault="00A20BE0" w:rsidP="007F3A9B">
            <w:pPr>
              <w:pStyle w:val="Sinespaciado"/>
              <w:rPr>
                <w:rFonts w:ascii="Arial" w:hAnsi="Arial" w:cs="Arial"/>
                <w:lang w:val="es-ES"/>
              </w:rPr>
            </w:pPr>
          </w:p>
        </w:tc>
        <w:tc>
          <w:tcPr>
            <w:tcW w:w="992" w:type="dxa"/>
          </w:tcPr>
          <w:p w14:paraId="71472BB2" w14:textId="77777777" w:rsidR="00A20BE0" w:rsidRPr="0095693E" w:rsidRDefault="00A20BE0" w:rsidP="007F3A9B">
            <w:pPr>
              <w:pStyle w:val="Sinespaciado"/>
              <w:rPr>
                <w:rFonts w:ascii="Arial" w:hAnsi="Arial" w:cs="Arial"/>
                <w:lang w:val="es-ES"/>
              </w:rPr>
            </w:pPr>
          </w:p>
        </w:tc>
        <w:tc>
          <w:tcPr>
            <w:tcW w:w="1134" w:type="dxa"/>
          </w:tcPr>
          <w:p w14:paraId="52644379" w14:textId="77777777" w:rsidR="00A20BE0" w:rsidRPr="0095693E" w:rsidRDefault="00A20BE0" w:rsidP="007F3A9B">
            <w:pPr>
              <w:pStyle w:val="Sinespaciado"/>
              <w:rPr>
                <w:rFonts w:ascii="Arial" w:hAnsi="Arial" w:cs="Arial"/>
                <w:lang w:val="es-ES"/>
              </w:rPr>
            </w:pPr>
          </w:p>
        </w:tc>
      </w:tr>
      <w:tr w:rsidR="000E77AF" w:rsidRPr="0095693E" w14:paraId="7E04EBC7" w14:textId="77777777" w:rsidTr="002D71EE">
        <w:tc>
          <w:tcPr>
            <w:tcW w:w="5778" w:type="dxa"/>
          </w:tcPr>
          <w:p w14:paraId="66F79F00" w14:textId="244EFE92" w:rsidR="000E77AF" w:rsidRDefault="000E77AF" w:rsidP="007F3A9B">
            <w:pPr>
              <w:pStyle w:val="Sinespaciado"/>
              <w:rPr>
                <w:rFonts w:ascii="Arial" w:hAnsi="Arial" w:cs="Arial"/>
                <w:lang w:val="es-ES"/>
              </w:rPr>
            </w:pPr>
            <w:r>
              <w:rPr>
                <w:rFonts w:ascii="Arial" w:hAnsi="Arial" w:cs="Arial"/>
                <w:lang w:val="es-ES"/>
              </w:rPr>
              <w:t xml:space="preserve">Cuando le da una orden </w:t>
            </w:r>
            <w:r w:rsidR="00255418">
              <w:rPr>
                <w:rFonts w:ascii="Arial" w:hAnsi="Arial" w:cs="Arial"/>
                <w:lang w:val="es-ES"/>
              </w:rPr>
              <w:t xml:space="preserve">que </w:t>
            </w:r>
            <w:r>
              <w:rPr>
                <w:rFonts w:ascii="Arial" w:hAnsi="Arial" w:cs="Arial"/>
                <w:lang w:val="es-ES"/>
              </w:rPr>
              <w:t>elije</w:t>
            </w:r>
            <w:r w:rsidR="00255418">
              <w:rPr>
                <w:rFonts w:ascii="Arial" w:hAnsi="Arial" w:cs="Arial"/>
                <w:lang w:val="es-ES"/>
              </w:rPr>
              <w:t xml:space="preserve"> </w:t>
            </w:r>
            <w:r w:rsidR="004C1C20">
              <w:rPr>
                <w:rFonts w:ascii="Arial" w:hAnsi="Arial" w:cs="Arial"/>
                <w:lang w:val="es-ES"/>
              </w:rPr>
              <w:t xml:space="preserve">Ud. </w:t>
            </w:r>
            <w:r w:rsidR="004233CD">
              <w:rPr>
                <w:rFonts w:ascii="Arial" w:hAnsi="Arial" w:cs="Arial"/>
                <w:lang w:val="es-ES"/>
              </w:rPr>
              <w:t>h</w:t>
            </w:r>
            <w:r w:rsidR="004C1C20">
              <w:rPr>
                <w:rFonts w:ascii="Arial" w:hAnsi="Arial" w:cs="Arial"/>
                <w:lang w:val="es-ES"/>
              </w:rPr>
              <w:t xml:space="preserve">acer </w:t>
            </w:r>
            <w:r w:rsidR="00255418">
              <w:rPr>
                <w:rFonts w:ascii="Arial" w:hAnsi="Arial" w:cs="Arial"/>
                <w:lang w:val="es-ES"/>
              </w:rPr>
              <w:t>habitualmente</w:t>
            </w:r>
            <w:r w:rsidR="004233CD">
              <w:rPr>
                <w:rFonts w:ascii="Arial" w:hAnsi="Arial" w:cs="Arial"/>
                <w:lang w:val="es-ES"/>
              </w:rPr>
              <w:t>. Elija una opción y responda la frecuencia con que lo hace.</w:t>
            </w:r>
          </w:p>
          <w:p w14:paraId="443BF623" w14:textId="0588EC0D" w:rsidR="000E77AF" w:rsidRDefault="004233CD" w:rsidP="007F3A9B">
            <w:pPr>
              <w:pStyle w:val="Sinespaciado"/>
              <w:rPr>
                <w:rFonts w:ascii="Arial" w:hAnsi="Arial" w:cs="Arial"/>
                <w:lang w:val="es-ES"/>
              </w:rPr>
            </w:pPr>
            <w:r>
              <w:rPr>
                <w:rFonts w:ascii="Arial" w:hAnsi="Arial" w:cs="Arial"/>
                <w:lang w:val="es-ES"/>
              </w:rPr>
              <w:t>-</w:t>
            </w:r>
            <w:r w:rsidR="000E77AF">
              <w:rPr>
                <w:rFonts w:ascii="Arial" w:hAnsi="Arial" w:cs="Arial"/>
                <w:lang w:val="es-ES"/>
              </w:rPr>
              <w:t>Hablarle y decirle lo que quiere.</w:t>
            </w:r>
          </w:p>
          <w:p w14:paraId="47D22B5C" w14:textId="70D46D5C" w:rsidR="000E77AF" w:rsidRDefault="004233CD" w:rsidP="007F3A9B">
            <w:pPr>
              <w:pStyle w:val="Sinespaciado"/>
              <w:rPr>
                <w:rFonts w:ascii="Arial" w:hAnsi="Arial" w:cs="Arial"/>
                <w:lang w:val="es-ES"/>
              </w:rPr>
            </w:pPr>
            <w:r>
              <w:rPr>
                <w:rFonts w:ascii="Arial" w:hAnsi="Arial" w:cs="Arial"/>
                <w:lang w:val="es-ES"/>
              </w:rPr>
              <w:t>-</w:t>
            </w:r>
            <w:r w:rsidR="000E77AF">
              <w:rPr>
                <w:rFonts w:ascii="Arial" w:hAnsi="Arial" w:cs="Arial"/>
                <w:lang w:val="es-ES"/>
              </w:rPr>
              <w:t xml:space="preserve">Señalarle </w:t>
            </w:r>
            <w:r w:rsidR="004C1C20">
              <w:rPr>
                <w:rFonts w:ascii="Arial" w:hAnsi="Arial" w:cs="Arial"/>
                <w:lang w:val="es-ES"/>
              </w:rPr>
              <w:t xml:space="preserve">el objeto </w:t>
            </w:r>
            <w:r w:rsidR="000E77AF">
              <w:rPr>
                <w:rFonts w:ascii="Arial" w:hAnsi="Arial" w:cs="Arial"/>
                <w:lang w:val="es-ES"/>
              </w:rPr>
              <w:t>para que entienda cuando le da la orden.</w:t>
            </w:r>
          </w:p>
          <w:p w14:paraId="1B84129D" w14:textId="7621295E" w:rsidR="000E77AF" w:rsidRDefault="004233CD" w:rsidP="007F3A9B">
            <w:pPr>
              <w:pStyle w:val="Sinespaciado"/>
              <w:rPr>
                <w:rFonts w:ascii="Arial" w:hAnsi="Arial" w:cs="Arial"/>
                <w:lang w:val="es-ES"/>
              </w:rPr>
            </w:pPr>
            <w:r>
              <w:rPr>
                <w:rFonts w:ascii="Arial" w:hAnsi="Arial" w:cs="Arial"/>
                <w:lang w:val="es-ES"/>
              </w:rPr>
              <w:t>-</w:t>
            </w:r>
            <w:r w:rsidR="000E77AF">
              <w:rPr>
                <w:rFonts w:ascii="Arial" w:hAnsi="Arial" w:cs="Arial"/>
                <w:lang w:val="es-ES"/>
              </w:rPr>
              <w:t xml:space="preserve">Mostrarle </w:t>
            </w:r>
            <w:r w:rsidR="00255418">
              <w:rPr>
                <w:rFonts w:ascii="Arial" w:hAnsi="Arial" w:cs="Arial"/>
                <w:lang w:val="es-ES"/>
              </w:rPr>
              <w:t xml:space="preserve">como </w:t>
            </w:r>
            <w:r w:rsidR="004C1C20">
              <w:rPr>
                <w:rFonts w:ascii="Arial" w:hAnsi="Arial" w:cs="Arial"/>
                <w:lang w:val="es-ES"/>
              </w:rPr>
              <w:t>realizar</w:t>
            </w:r>
            <w:r w:rsidR="00255418">
              <w:rPr>
                <w:rFonts w:ascii="Arial" w:hAnsi="Arial" w:cs="Arial"/>
                <w:lang w:val="es-ES"/>
              </w:rPr>
              <w:t xml:space="preserve"> la orden</w:t>
            </w:r>
            <w:r>
              <w:rPr>
                <w:rFonts w:ascii="Arial" w:hAnsi="Arial" w:cs="Arial"/>
                <w:lang w:val="es-ES"/>
              </w:rPr>
              <w:t xml:space="preserve"> que le dio</w:t>
            </w:r>
            <w:r w:rsidR="004C1C20">
              <w:rPr>
                <w:rFonts w:ascii="Arial" w:hAnsi="Arial" w:cs="Arial"/>
                <w:lang w:val="es-ES"/>
              </w:rPr>
              <w:t>.</w:t>
            </w:r>
          </w:p>
        </w:tc>
        <w:tc>
          <w:tcPr>
            <w:tcW w:w="993" w:type="dxa"/>
          </w:tcPr>
          <w:p w14:paraId="34CAC51D" w14:textId="77777777" w:rsidR="000E77AF" w:rsidRPr="0095693E" w:rsidRDefault="000E77AF" w:rsidP="007F3A9B">
            <w:pPr>
              <w:pStyle w:val="Sinespaciado"/>
              <w:rPr>
                <w:rFonts w:ascii="Arial" w:hAnsi="Arial" w:cs="Arial"/>
                <w:lang w:val="es-ES"/>
              </w:rPr>
            </w:pPr>
          </w:p>
        </w:tc>
        <w:tc>
          <w:tcPr>
            <w:tcW w:w="992" w:type="dxa"/>
          </w:tcPr>
          <w:p w14:paraId="61F8A63A" w14:textId="77777777" w:rsidR="000E77AF" w:rsidRPr="0095693E" w:rsidRDefault="000E77AF" w:rsidP="007F3A9B">
            <w:pPr>
              <w:pStyle w:val="Sinespaciado"/>
              <w:rPr>
                <w:rFonts w:ascii="Arial" w:hAnsi="Arial" w:cs="Arial"/>
                <w:lang w:val="es-ES"/>
              </w:rPr>
            </w:pPr>
          </w:p>
        </w:tc>
        <w:tc>
          <w:tcPr>
            <w:tcW w:w="1134" w:type="dxa"/>
          </w:tcPr>
          <w:p w14:paraId="1B0DDDDB" w14:textId="77777777" w:rsidR="000E77AF" w:rsidRPr="0095693E" w:rsidRDefault="000E77AF" w:rsidP="007F3A9B">
            <w:pPr>
              <w:pStyle w:val="Sinespaciado"/>
              <w:rPr>
                <w:rFonts w:ascii="Arial" w:hAnsi="Arial" w:cs="Arial"/>
                <w:lang w:val="es-ES"/>
              </w:rPr>
            </w:pPr>
          </w:p>
        </w:tc>
      </w:tr>
      <w:tr w:rsidR="001405C3" w:rsidRPr="0095693E" w14:paraId="6BB790FA" w14:textId="77777777" w:rsidTr="002D71EE">
        <w:tc>
          <w:tcPr>
            <w:tcW w:w="5778" w:type="dxa"/>
          </w:tcPr>
          <w:p w14:paraId="1BAC23FC" w14:textId="5FFE6DA5" w:rsidR="001405C3" w:rsidRDefault="00B43976" w:rsidP="007F3A9B">
            <w:pPr>
              <w:pStyle w:val="Sinespaciado"/>
              <w:rPr>
                <w:rFonts w:ascii="Arial" w:hAnsi="Arial" w:cs="Arial"/>
                <w:lang w:val="es-ES"/>
              </w:rPr>
            </w:pPr>
            <w:r>
              <w:rPr>
                <w:rFonts w:ascii="Arial" w:hAnsi="Arial" w:cs="Arial"/>
                <w:lang w:val="es-ES"/>
              </w:rPr>
              <w:t>Suele cantarle a su hijo canciones infantiles o canciones de moda.</w:t>
            </w:r>
          </w:p>
        </w:tc>
        <w:tc>
          <w:tcPr>
            <w:tcW w:w="993" w:type="dxa"/>
          </w:tcPr>
          <w:p w14:paraId="35ED4567" w14:textId="77777777" w:rsidR="001405C3" w:rsidRPr="0095693E" w:rsidRDefault="001405C3" w:rsidP="007F3A9B">
            <w:pPr>
              <w:pStyle w:val="Sinespaciado"/>
              <w:rPr>
                <w:rFonts w:ascii="Arial" w:hAnsi="Arial" w:cs="Arial"/>
                <w:lang w:val="es-ES"/>
              </w:rPr>
            </w:pPr>
          </w:p>
        </w:tc>
        <w:tc>
          <w:tcPr>
            <w:tcW w:w="992" w:type="dxa"/>
          </w:tcPr>
          <w:p w14:paraId="6A8C4580" w14:textId="77777777" w:rsidR="001405C3" w:rsidRPr="0095693E" w:rsidRDefault="001405C3" w:rsidP="007F3A9B">
            <w:pPr>
              <w:pStyle w:val="Sinespaciado"/>
              <w:rPr>
                <w:rFonts w:ascii="Arial" w:hAnsi="Arial" w:cs="Arial"/>
                <w:lang w:val="es-ES"/>
              </w:rPr>
            </w:pPr>
          </w:p>
        </w:tc>
        <w:tc>
          <w:tcPr>
            <w:tcW w:w="1134" w:type="dxa"/>
          </w:tcPr>
          <w:p w14:paraId="22532B79" w14:textId="77777777" w:rsidR="001405C3" w:rsidRPr="0095693E" w:rsidRDefault="001405C3" w:rsidP="007F3A9B">
            <w:pPr>
              <w:pStyle w:val="Sinespaciado"/>
              <w:rPr>
                <w:rFonts w:ascii="Arial" w:hAnsi="Arial" w:cs="Arial"/>
                <w:lang w:val="es-ES"/>
              </w:rPr>
            </w:pPr>
          </w:p>
        </w:tc>
      </w:tr>
      <w:tr w:rsidR="00210C6F" w:rsidRPr="0095693E" w14:paraId="5497B875" w14:textId="77777777" w:rsidTr="002D71EE">
        <w:tc>
          <w:tcPr>
            <w:tcW w:w="5778" w:type="dxa"/>
          </w:tcPr>
          <w:p w14:paraId="299AC985" w14:textId="58F8D488" w:rsidR="00210C6F" w:rsidRDefault="005E1505" w:rsidP="007F3A9B">
            <w:pPr>
              <w:pStyle w:val="Sinespaciado"/>
              <w:rPr>
                <w:rFonts w:ascii="Arial" w:hAnsi="Arial" w:cs="Arial"/>
                <w:lang w:val="es-ES"/>
              </w:rPr>
            </w:pPr>
            <w:r>
              <w:rPr>
                <w:rFonts w:ascii="Arial" w:hAnsi="Arial" w:cs="Arial"/>
                <w:lang w:val="es-ES"/>
              </w:rPr>
              <w:t>Ampli</w:t>
            </w:r>
            <w:r w:rsidR="009D5EAB">
              <w:rPr>
                <w:rFonts w:ascii="Arial" w:hAnsi="Arial" w:cs="Arial"/>
                <w:lang w:val="es-ES"/>
              </w:rPr>
              <w:t>a</w:t>
            </w:r>
            <w:r>
              <w:rPr>
                <w:rFonts w:ascii="Arial" w:hAnsi="Arial" w:cs="Arial"/>
                <w:lang w:val="es-ES"/>
              </w:rPr>
              <w:t xml:space="preserve"> con palabras las respuestas de </w:t>
            </w:r>
            <w:r w:rsidR="009D5EAB">
              <w:rPr>
                <w:rFonts w:ascii="Arial" w:hAnsi="Arial" w:cs="Arial"/>
                <w:lang w:val="es-ES"/>
              </w:rPr>
              <w:t>su</w:t>
            </w:r>
            <w:r>
              <w:rPr>
                <w:rFonts w:ascii="Arial" w:hAnsi="Arial" w:cs="Arial"/>
                <w:lang w:val="es-ES"/>
              </w:rPr>
              <w:t xml:space="preserve"> hijo.</w:t>
            </w:r>
          </w:p>
        </w:tc>
        <w:tc>
          <w:tcPr>
            <w:tcW w:w="993" w:type="dxa"/>
          </w:tcPr>
          <w:p w14:paraId="3231B99A" w14:textId="77777777" w:rsidR="00210C6F" w:rsidRPr="0095693E" w:rsidRDefault="00210C6F" w:rsidP="007F3A9B">
            <w:pPr>
              <w:pStyle w:val="Sinespaciado"/>
              <w:rPr>
                <w:rFonts w:ascii="Arial" w:hAnsi="Arial" w:cs="Arial"/>
                <w:lang w:val="es-ES"/>
              </w:rPr>
            </w:pPr>
          </w:p>
        </w:tc>
        <w:tc>
          <w:tcPr>
            <w:tcW w:w="992" w:type="dxa"/>
          </w:tcPr>
          <w:p w14:paraId="38AA0AF5" w14:textId="77777777" w:rsidR="00210C6F" w:rsidRPr="0095693E" w:rsidRDefault="00210C6F" w:rsidP="007F3A9B">
            <w:pPr>
              <w:pStyle w:val="Sinespaciado"/>
              <w:rPr>
                <w:rFonts w:ascii="Arial" w:hAnsi="Arial" w:cs="Arial"/>
                <w:lang w:val="es-ES"/>
              </w:rPr>
            </w:pPr>
          </w:p>
        </w:tc>
        <w:tc>
          <w:tcPr>
            <w:tcW w:w="1134" w:type="dxa"/>
          </w:tcPr>
          <w:p w14:paraId="6E7333D1" w14:textId="77777777" w:rsidR="00210C6F" w:rsidRPr="0095693E" w:rsidRDefault="00210C6F" w:rsidP="007F3A9B">
            <w:pPr>
              <w:pStyle w:val="Sinespaciado"/>
              <w:rPr>
                <w:rFonts w:ascii="Arial" w:hAnsi="Arial" w:cs="Arial"/>
                <w:lang w:val="es-ES"/>
              </w:rPr>
            </w:pPr>
          </w:p>
        </w:tc>
      </w:tr>
    </w:tbl>
    <w:p w14:paraId="3F640142" w14:textId="77777777" w:rsidR="00383C80" w:rsidRDefault="00383C80" w:rsidP="00BC0AC7">
      <w:pPr>
        <w:spacing w:line="360" w:lineRule="auto"/>
        <w:jc w:val="both"/>
        <w:rPr>
          <w:ins w:id="105" w:author="Usuario de Windows" w:date="2023-01-31T18:18:00Z"/>
          <w:rFonts w:ascii="Arial" w:hAnsi="Arial" w:cs="Arial"/>
          <w:sz w:val="24"/>
          <w:szCs w:val="24"/>
        </w:rPr>
      </w:pPr>
    </w:p>
    <w:p w14:paraId="1B79AD74" w14:textId="77777777" w:rsidR="00383C80" w:rsidRDefault="00383C80" w:rsidP="00BC0AC7">
      <w:pPr>
        <w:spacing w:line="360" w:lineRule="auto"/>
        <w:jc w:val="both"/>
        <w:rPr>
          <w:ins w:id="106" w:author="Usuario de Windows" w:date="2023-01-31T18:18:00Z"/>
          <w:rFonts w:ascii="Arial" w:hAnsi="Arial" w:cs="Arial"/>
          <w:sz w:val="24"/>
          <w:szCs w:val="24"/>
        </w:rPr>
      </w:pPr>
    </w:p>
    <w:p w14:paraId="19694894" w14:textId="197D0C39" w:rsidR="00BC0AC7" w:rsidRPr="00421DE3" w:rsidRDefault="00BC0AC7" w:rsidP="00BC0AC7">
      <w:pPr>
        <w:spacing w:line="360" w:lineRule="auto"/>
        <w:jc w:val="both"/>
        <w:rPr>
          <w:rFonts w:ascii="Arial" w:hAnsi="Arial" w:cs="Arial"/>
          <w:sz w:val="24"/>
          <w:szCs w:val="24"/>
        </w:rPr>
      </w:pPr>
      <w:r w:rsidRPr="00421DE3">
        <w:rPr>
          <w:rFonts w:ascii="Arial" w:hAnsi="Arial" w:cs="Arial"/>
          <w:sz w:val="24"/>
          <w:szCs w:val="24"/>
        </w:rPr>
        <w:t>--------------------------------------------------------------------------------------------------------</w:t>
      </w:r>
      <w:r w:rsidR="009F092D">
        <w:rPr>
          <w:rFonts w:ascii="Arial" w:hAnsi="Arial" w:cs="Arial"/>
          <w:sz w:val="24"/>
          <w:szCs w:val="24"/>
        </w:rPr>
        <w:t>---</w:t>
      </w:r>
    </w:p>
    <w:p w14:paraId="158A779D" w14:textId="77777777" w:rsidR="003068B6" w:rsidRPr="00BE4074" w:rsidRDefault="003068B6" w:rsidP="00BE4074">
      <w:pPr>
        <w:pStyle w:val="NormalWeb"/>
        <w:shd w:val="clear" w:color="auto" w:fill="FFFFFF"/>
        <w:spacing w:before="0" w:beforeAutospacing="0" w:after="0" w:afterAutospacing="0" w:line="360" w:lineRule="auto"/>
        <w:jc w:val="center"/>
        <w:rPr>
          <w:rFonts w:ascii="Arial" w:hAnsi="Arial" w:cs="Arial"/>
          <w:b/>
          <w:color w:val="333333"/>
          <w:u w:val="single"/>
        </w:rPr>
      </w:pPr>
      <w:r w:rsidRPr="00BE4074">
        <w:rPr>
          <w:rFonts w:ascii="Arial" w:hAnsi="Arial" w:cs="Arial"/>
          <w:b/>
          <w:color w:val="333333"/>
          <w:u w:val="single"/>
        </w:rPr>
        <w:lastRenderedPageBreak/>
        <w:t>CONSENTIMIENTO INFORMADO</w:t>
      </w:r>
    </w:p>
    <w:p w14:paraId="7C1B74FC" w14:textId="69659D60" w:rsidR="003068B6" w:rsidRPr="003B06CF" w:rsidRDefault="003068B6" w:rsidP="003B06CF">
      <w:pPr>
        <w:jc w:val="both"/>
        <w:rPr>
          <w:rFonts w:ascii="Arial" w:eastAsiaTheme="minorHAnsi" w:hAnsi="Arial" w:cs="Arial"/>
          <w:lang w:eastAsia="en-US"/>
        </w:rPr>
      </w:pPr>
      <w:r w:rsidRPr="00BE4074">
        <w:rPr>
          <w:rFonts w:ascii="Arial" w:hAnsi="Arial" w:cs="Arial"/>
          <w:color w:val="333333"/>
          <w:sz w:val="24"/>
          <w:szCs w:val="24"/>
        </w:rPr>
        <w:t>La Universidad de</w:t>
      </w:r>
      <w:r w:rsidR="00BE4074">
        <w:rPr>
          <w:rFonts w:ascii="Arial" w:hAnsi="Arial" w:cs="Arial"/>
          <w:color w:val="333333"/>
        </w:rPr>
        <w:t xml:space="preserve"> San Martin</w:t>
      </w:r>
      <w:r w:rsidRPr="00BE4074">
        <w:rPr>
          <w:rFonts w:ascii="Arial" w:hAnsi="Arial" w:cs="Arial"/>
          <w:color w:val="333333"/>
          <w:sz w:val="24"/>
          <w:szCs w:val="24"/>
        </w:rPr>
        <w:t xml:space="preserve">, </w:t>
      </w:r>
      <w:r w:rsidR="00B40034">
        <w:rPr>
          <w:rFonts w:ascii="Arial" w:hAnsi="Arial" w:cs="Arial"/>
          <w:color w:val="333333"/>
        </w:rPr>
        <w:t xml:space="preserve">me </w:t>
      </w:r>
      <w:r w:rsidR="00B40034" w:rsidRPr="00BE4074">
        <w:rPr>
          <w:rFonts w:ascii="Arial" w:hAnsi="Arial" w:cs="Arial"/>
          <w:color w:val="333333"/>
        </w:rPr>
        <w:t>ha</w:t>
      </w:r>
      <w:r w:rsidRPr="00BE4074">
        <w:rPr>
          <w:rFonts w:ascii="Arial" w:hAnsi="Arial" w:cs="Arial"/>
          <w:color w:val="333333"/>
          <w:sz w:val="24"/>
          <w:szCs w:val="24"/>
        </w:rPr>
        <w:t xml:space="preserve"> invitado a participar en un estudio que tiene como título</w:t>
      </w:r>
      <w:r w:rsidRPr="00BE4074">
        <w:rPr>
          <w:rFonts w:ascii="Arial" w:hAnsi="Arial" w:cs="Arial"/>
          <w:b/>
          <w:i/>
          <w:color w:val="333333"/>
          <w:sz w:val="24"/>
          <w:szCs w:val="24"/>
        </w:rPr>
        <w:t>:</w:t>
      </w:r>
      <w:r w:rsidR="00BE4074">
        <w:rPr>
          <w:rFonts w:ascii="Arial" w:hAnsi="Arial" w:cs="Arial"/>
          <w:b/>
          <w:i/>
          <w:color w:val="333333"/>
        </w:rPr>
        <w:t xml:space="preserve"> </w:t>
      </w:r>
      <w:bookmarkStart w:id="107" w:name="_Hlk131833765"/>
      <w:r w:rsidR="003B06CF">
        <w:rPr>
          <w:rFonts w:ascii="Arial" w:hAnsi="Arial" w:cs="Arial"/>
          <w:b/>
          <w:sz w:val="28"/>
          <w:szCs w:val="28"/>
        </w:rPr>
        <w:t>“</w:t>
      </w:r>
      <w:r w:rsidR="003B06CF" w:rsidRPr="00D9035A">
        <w:rPr>
          <w:rFonts w:ascii="Arial" w:eastAsiaTheme="minorHAnsi" w:hAnsi="Arial" w:cs="Arial"/>
          <w:b/>
          <w:bCs/>
          <w:sz w:val="24"/>
          <w:szCs w:val="24"/>
          <w:lang w:eastAsia="en-US"/>
        </w:rPr>
        <w:t>Cuestionario exploratorio para identificar niveles de desempeño actual de las estrategias de los padres de los niños entre 18 y 30 meses</w:t>
      </w:r>
      <w:r w:rsidR="003B06CF">
        <w:rPr>
          <w:rFonts w:ascii="Arial" w:eastAsiaTheme="minorHAnsi" w:hAnsi="Arial" w:cs="Arial"/>
          <w:b/>
          <w:bCs/>
          <w:sz w:val="24"/>
          <w:szCs w:val="24"/>
          <w:lang w:eastAsia="en-US"/>
        </w:rPr>
        <w:t xml:space="preserve"> en los contextos lingüísticos preverbales</w:t>
      </w:r>
      <w:r w:rsidR="003B06CF" w:rsidRPr="00D9035A">
        <w:rPr>
          <w:rFonts w:ascii="Arial" w:eastAsiaTheme="minorHAnsi" w:hAnsi="Arial" w:cs="Arial"/>
          <w:b/>
          <w:bCs/>
          <w:sz w:val="24"/>
          <w:szCs w:val="24"/>
          <w:lang w:eastAsia="en-US"/>
        </w:rPr>
        <w:t xml:space="preserve"> </w:t>
      </w:r>
      <w:r w:rsidR="003B06CF" w:rsidRPr="005966E2">
        <w:rPr>
          <w:rFonts w:ascii="Arial" w:eastAsiaTheme="minorHAnsi" w:hAnsi="Arial" w:cs="Arial"/>
          <w:b/>
          <w:bCs/>
          <w:color w:val="000000" w:themeColor="text1"/>
          <w:sz w:val="24"/>
          <w:szCs w:val="24"/>
          <w:lang w:eastAsia="en-US"/>
        </w:rPr>
        <w:t xml:space="preserve">de ambientes vulnerables </w:t>
      </w:r>
      <w:r w:rsidR="003B06CF" w:rsidRPr="00D9035A">
        <w:rPr>
          <w:rFonts w:ascii="Arial" w:eastAsiaTheme="minorHAnsi" w:hAnsi="Arial" w:cs="Arial"/>
          <w:b/>
          <w:bCs/>
          <w:sz w:val="24"/>
          <w:szCs w:val="24"/>
          <w:lang w:eastAsia="en-US"/>
        </w:rPr>
        <w:t>actuales del Partido de Merlo.</w:t>
      </w:r>
      <w:r w:rsidR="003B06CF">
        <w:rPr>
          <w:rFonts w:ascii="Arial" w:hAnsi="Arial" w:cs="Arial"/>
          <w:b/>
          <w:sz w:val="28"/>
          <w:szCs w:val="28"/>
        </w:rPr>
        <w:t>”</w:t>
      </w:r>
    </w:p>
    <w:bookmarkEnd w:id="107"/>
    <w:p w14:paraId="4463D52B" w14:textId="2BD4DDBA" w:rsidR="003068B6" w:rsidRPr="00BE4074" w:rsidRDefault="003068B6" w:rsidP="00BE4074">
      <w:pPr>
        <w:pStyle w:val="NormalWeb"/>
        <w:shd w:val="clear" w:color="auto" w:fill="FFFFFF"/>
        <w:spacing w:before="0" w:beforeAutospacing="0" w:after="0" w:afterAutospacing="0" w:line="360" w:lineRule="auto"/>
        <w:ind w:firstLine="284"/>
        <w:jc w:val="both"/>
        <w:rPr>
          <w:rFonts w:ascii="Arial" w:hAnsi="Arial" w:cs="Arial"/>
          <w:b/>
          <w:i/>
          <w:color w:val="333333"/>
        </w:rPr>
      </w:pPr>
      <w:r w:rsidRPr="00BE4074">
        <w:rPr>
          <w:rFonts w:ascii="Arial" w:hAnsi="Arial" w:cs="Arial"/>
          <w:color w:val="333333"/>
        </w:rPr>
        <w:t xml:space="preserve">Dicho estudio está basado en pruebas </w:t>
      </w:r>
      <w:r w:rsidR="00BE4074">
        <w:rPr>
          <w:rFonts w:ascii="Arial" w:hAnsi="Arial" w:cs="Arial"/>
          <w:color w:val="333333"/>
        </w:rPr>
        <w:t>de respuestas,</w:t>
      </w:r>
      <w:r w:rsidRPr="00BE4074">
        <w:rPr>
          <w:rFonts w:ascii="Arial" w:hAnsi="Arial" w:cs="Arial"/>
          <w:color w:val="333333"/>
        </w:rPr>
        <w:t xml:space="preserve"> a los efectos de evaluar en la población </w:t>
      </w:r>
      <w:r w:rsidR="00B40034">
        <w:rPr>
          <w:rFonts w:ascii="Arial" w:hAnsi="Arial" w:cs="Arial"/>
          <w:color w:val="333333"/>
        </w:rPr>
        <w:t>concurrente a los Centros de Desarrollo Infantil</w:t>
      </w:r>
      <w:r w:rsidRPr="00BE4074">
        <w:rPr>
          <w:rFonts w:ascii="Arial" w:hAnsi="Arial" w:cs="Arial"/>
          <w:color w:val="333333"/>
        </w:rPr>
        <w:t xml:space="preserve">, la existencia de factores que podrían incidir en futuros </w:t>
      </w:r>
      <w:r w:rsidR="00BE4074">
        <w:rPr>
          <w:rFonts w:ascii="Arial" w:hAnsi="Arial" w:cs="Arial"/>
          <w:color w:val="333333"/>
        </w:rPr>
        <w:t>desempeños lingüísticos</w:t>
      </w:r>
      <w:r w:rsidRPr="00BE4074">
        <w:rPr>
          <w:rFonts w:ascii="Arial" w:hAnsi="Arial" w:cs="Arial"/>
          <w:color w:val="333333"/>
        </w:rPr>
        <w:t xml:space="preserve">.----------------------------------------------------------------------------------------------------------------------------- </w:t>
      </w:r>
    </w:p>
    <w:p w14:paraId="44F5A292" w14:textId="24B770B8" w:rsidR="003068B6" w:rsidRPr="00BE4074" w:rsidRDefault="003068B6" w:rsidP="00BE4074">
      <w:pPr>
        <w:pStyle w:val="NormalWeb"/>
        <w:shd w:val="clear" w:color="auto" w:fill="FFFFFF"/>
        <w:spacing w:before="0" w:beforeAutospacing="0" w:after="0" w:afterAutospacing="0" w:line="360" w:lineRule="auto"/>
        <w:ind w:firstLine="284"/>
        <w:jc w:val="both"/>
        <w:rPr>
          <w:rFonts w:ascii="Arial" w:hAnsi="Arial" w:cs="Arial"/>
          <w:color w:val="333333"/>
        </w:rPr>
      </w:pPr>
      <w:r w:rsidRPr="00BE4074">
        <w:rPr>
          <w:rFonts w:ascii="Arial" w:hAnsi="Arial" w:cs="Arial"/>
          <w:color w:val="333333"/>
        </w:rPr>
        <w:t xml:space="preserve">De la población de cada </w:t>
      </w:r>
      <w:r w:rsidR="00BE4074">
        <w:rPr>
          <w:rFonts w:ascii="Arial" w:hAnsi="Arial" w:cs="Arial"/>
          <w:color w:val="333333"/>
        </w:rPr>
        <w:t>Centro de Desarrollo Infantil</w:t>
      </w:r>
      <w:r w:rsidRPr="00BE4074">
        <w:rPr>
          <w:rFonts w:ascii="Arial" w:hAnsi="Arial" w:cs="Arial"/>
          <w:color w:val="333333"/>
        </w:rPr>
        <w:t xml:space="preserve"> se tomará una muestra; la participación en la misma es voluntaria y los datos serán totalmente anónimos.------------------------------------------------------------------------</w:t>
      </w:r>
    </w:p>
    <w:p w14:paraId="78C779F4" w14:textId="3A1231BC" w:rsidR="003068B6" w:rsidRPr="00BE4074" w:rsidRDefault="003068B6" w:rsidP="00BE4074">
      <w:pPr>
        <w:pStyle w:val="Prrafodelista"/>
        <w:spacing w:line="360" w:lineRule="auto"/>
        <w:ind w:left="0" w:right="49" w:firstLine="284"/>
        <w:jc w:val="both"/>
        <w:rPr>
          <w:rFonts w:ascii="Arial" w:hAnsi="Arial" w:cs="Arial"/>
          <w:i/>
          <w:sz w:val="24"/>
          <w:szCs w:val="24"/>
        </w:rPr>
      </w:pPr>
      <w:r w:rsidRPr="00BE4074">
        <w:rPr>
          <w:rFonts w:ascii="Arial" w:hAnsi="Arial" w:cs="Arial"/>
          <w:b/>
          <w:sz w:val="24"/>
          <w:szCs w:val="24"/>
        </w:rPr>
        <w:t xml:space="preserve">Confidencialidad de los datos del participante. </w:t>
      </w:r>
      <w:r w:rsidRPr="00BE4074">
        <w:rPr>
          <w:rFonts w:ascii="Arial" w:hAnsi="Arial" w:cs="Arial"/>
          <w:sz w:val="24"/>
          <w:szCs w:val="24"/>
        </w:rPr>
        <w:t>La información obtenida durante el estudio no será divulgada a otras personas sin su consentimiento, excepto en caso de ser necesario para la protección de su salud. De acuerdo a la ley de protección de datos personales Nº 25.326 tiene el derecho a acceder a su información personal y si fuera necesario solicitar la rectificación de datos correspondiente. El investigador principal,</w:t>
      </w:r>
      <w:r w:rsidR="00B40034">
        <w:rPr>
          <w:rFonts w:ascii="Arial" w:hAnsi="Arial" w:cs="Arial"/>
          <w:sz w:val="24"/>
          <w:szCs w:val="24"/>
        </w:rPr>
        <w:t xml:space="preserve"> Lic. Nora Silvia Centurion,</w:t>
      </w:r>
      <w:r w:rsidRPr="00BE4074">
        <w:rPr>
          <w:rFonts w:ascii="Arial" w:hAnsi="Arial" w:cs="Arial"/>
          <w:sz w:val="24"/>
          <w:szCs w:val="24"/>
        </w:rPr>
        <w:t xml:space="preserve"> así como los investigadores </w:t>
      </w:r>
      <w:r w:rsidR="00B40034" w:rsidRPr="00BE4074">
        <w:rPr>
          <w:rFonts w:ascii="Arial" w:hAnsi="Arial" w:cs="Arial"/>
          <w:sz w:val="24"/>
          <w:szCs w:val="24"/>
        </w:rPr>
        <w:t>intervinientes, serán</w:t>
      </w:r>
      <w:r w:rsidRPr="00BE4074">
        <w:rPr>
          <w:rFonts w:ascii="Arial" w:hAnsi="Arial" w:cs="Arial"/>
          <w:sz w:val="24"/>
          <w:szCs w:val="24"/>
        </w:rPr>
        <w:t xml:space="preserve"> el único personal autorizado a acceder a sus datos personales. La información recolectada por la investigación será protegida y solo los investigadores podrán verla. A toda la información sobre su persona se le asignará un número de identificación en vez de su nombre. Solamente los investigadores sabrán el vínculo de ese número con el nombre y la información se mantendrá guardada bajo llave.------------------------------------------------------- </w:t>
      </w:r>
    </w:p>
    <w:p w14:paraId="179E6F24" w14:textId="77777777" w:rsidR="003068B6" w:rsidRPr="00BE4074" w:rsidRDefault="003068B6" w:rsidP="00BE4074">
      <w:pPr>
        <w:pStyle w:val="NormalWeb"/>
        <w:shd w:val="clear" w:color="auto" w:fill="FFFFFF"/>
        <w:spacing w:before="0" w:beforeAutospacing="0" w:after="0" w:afterAutospacing="0" w:line="360" w:lineRule="auto"/>
        <w:jc w:val="both"/>
        <w:rPr>
          <w:rFonts w:ascii="Arial" w:hAnsi="Arial" w:cs="Arial"/>
          <w:color w:val="333333"/>
          <w:lang w:val="es-ES"/>
        </w:rPr>
      </w:pPr>
    </w:p>
    <w:p w14:paraId="341A8854" w14:textId="77777777" w:rsidR="003068B6" w:rsidRPr="00BE4074" w:rsidRDefault="003068B6" w:rsidP="00BE4074">
      <w:pPr>
        <w:pStyle w:val="NormalWeb"/>
        <w:shd w:val="clear" w:color="auto" w:fill="FFFFFF"/>
        <w:spacing w:before="0" w:beforeAutospacing="0" w:after="0" w:afterAutospacing="0" w:line="360" w:lineRule="auto"/>
        <w:jc w:val="center"/>
        <w:rPr>
          <w:rFonts w:ascii="Arial" w:hAnsi="Arial" w:cs="Arial"/>
          <w:b/>
          <w:color w:val="333333"/>
        </w:rPr>
      </w:pPr>
      <w:r w:rsidRPr="00BE4074">
        <w:rPr>
          <w:rFonts w:ascii="Arial" w:hAnsi="Arial" w:cs="Arial"/>
          <w:b/>
          <w:color w:val="333333"/>
        </w:rPr>
        <w:t>000ooo000</w:t>
      </w:r>
    </w:p>
    <w:p w14:paraId="78ECC698" w14:textId="77777777" w:rsidR="003068B6" w:rsidRPr="00BE4074" w:rsidRDefault="003068B6" w:rsidP="00BE4074">
      <w:pPr>
        <w:pStyle w:val="NormalWeb"/>
        <w:shd w:val="clear" w:color="auto" w:fill="FFFFFF"/>
        <w:spacing w:before="0" w:beforeAutospacing="0" w:after="0" w:afterAutospacing="0" w:line="360" w:lineRule="auto"/>
        <w:jc w:val="both"/>
        <w:rPr>
          <w:rFonts w:ascii="Arial" w:hAnsi="Arial" w:cs="Arial"/>
          <w:color w:val="333333"/>
        </w:rPr>
      </w:pPr>
      <w:r w:rsidRPr="00BE4074">
        <w:rPr>
          <w:rFonts w:ascii="Arial" w:hAnsi="Arial" w:cs="Arial"/>
          <w:color w:val="333333"/>
        </w:rPr>
        <w:t xml:space="preserve">He leído el documento, entiendo las declaraciones contenidas en él y la necesidad de hacer constar mi consentimiento, para lo cual lo firmo libre y voluntariamente, </w:t>
      </w:r>
      <w:r w:rsidRPr="00BE4074">
        <w:rPr>
          <w:rFonts w:ascii="Arial" w:hAnsi="Arial" w:cs="Arial"/>
          <w:color w:val="333333"/>
        </w:rPr>
        <w:lastRenderedPageBreak/>
        <w:t>recibiendo en el acto copia de este documento ya firmado.-----------------------------------------------------------------------------------------------------------</w:t>
      </w:r>
    </w:p>
    <w:p w14:paraId="2E8BAB62" w14:textId="77777777" w:rsidR="003068B6" w:rsidRPr="00BE4074" w:rsidRDefault="003068B6" w:rsidP="00BE4074">
      <w:pPr>
        <w:pStyle w:val="NormalWeb"/>
        <w:shd w:val="clear" w:color="auto" w:fill="FFFFFF"/>
        <w:spacing w:before="0" w:beforeAutospacing="0" w:after="0" w:afterAutospacing="0" w:line="360" w:lineRule="auto"/>
        <w:jc w:val="both"/>
        <w:rPr>
          <w:rFonts w:ascii="Arial" w:hAnsi="Arial" w:cs="Arial"/>
          <w:color w:val="333333"/>
        </w:rPr>
      </w:pPr>
    </w:p>
    <w:p w14:paraId="46959725" w14:textId="0BAA6EE5" w:rsidR="003B06CF" w:rsidRPr="00D9035A" w:rsidRDefault="003068B6" w:rsidP="003B06CF">
      <w:pPr>
        <w:jc w:val="both"/>
        <w:rPr>
          <w:rFonts w:ascii="Arial" w:eastAsiaTheme="minorHAnsi" w:hAnsi="Arial" w:cs="Arial"/>
          <w:lang w:eastAsia="en-US"/>
        </w:rPr>
      </w:pPr>
      <w:r w:rsidRPr="00BE4074">
        <w:rPr>
          <w:rFonts w:ascii="Arial" w:hAnsi="Arial" w:cs="Arial"/>
          <w:color w:val="333333"/>
          <w:sz w:val="24"/>
          <w:szCs w:val="24"/>
        </w:rPr>
        <w:t>Yo, ……………………................................................................................., Tipo y Documento Nº …………………………, de nacionalidad…………………………………, en calidad de (tachar lo que no corresponda) padre/madre/representante legal (tutor o curador), mayor de edad, consiento la participación en la investigación denominada:</w:t>
      </w:r>
      <w:r w:rsidR="003B06CF" w:rsidRPr="003B06CF">
        <w:rPr>
          <w:rFonts w:ascii="Arial" w:hAnsi="Arial" w:cs="Arial"/>
          <w:b/>
          <w:sz w:val="28"/>
          <w:szCs w:val="28"/>
        </w:rPr>
        <w:t xml:space="preserve"> </w:t>
      </w:r>
      <w:r w:rsidR="003B06CF">
        <w:rPr>
          <w:rFonts w:ascii="Arial" w:hAnsi="Arial" w:cs="Arial"/>
          <w:b/>
          <w:sz w:val="28"/>
          <w:szCs w:val="28"/>
        </w:rPr>
        <w:t>“</w:t>
      </w:r>
      <w:r w:rsidR="003B06CF" w:rsidRPr="00D9035A">
        <w:rPr>
          <w:rFonts w:ascii="Arial" w:eastAsiaTheme="minorHAnsi" w:hAnsi="Arial" w:cs="Arial"/>
          <w:b/>
          <w:bCs/>
          <w:sz w:val="24"/>
          <w:szCs w:val="24"/>
          <w:lang w:eastAsia="en-US"/>
        </w:rPr>
        <w:t>Cuestionario exploratorio para identificar niveles de desempeño actual de las estrategias de los padres de los niños entre 18 y 30 meses</w:t>
      </w:r>
      <w:r w:rsidR="003B06CF">
        <w:rPr>
          <w:rFonts w:ascii="Arial" w:eastAsiaTheme="minorHAnsi" w:hAnsi="Arial" w:cs="Arial"/>
          <w:b/>
          <w:bCs/>
          <w:sz w:val="24"/>
          <w:szCs w:val="24"/>
          <w:lang w:eastAsia="en-US"/>
        </w:rPr>
        <w:t xml:space="preserve"> en los contextos lingüísticos preverbales</w:t>
      </w:r>
      <w:r w:rsidR="003B06CF" w:rsidRPr="00D9035A">
        <w:rPr>
          <w:rFonts w:ascii="Arial" w:eastAsiaTheme="minorHAnsi" w:hAnsi="Arial" w:cs="Arial"/>
          <w:b/>
          <w:bCs/>
          <w:sz w:val="24"/>
          <w:szCs w:val="24"/>
          <w:lang w:eastAsia="en-US"/>
        </w:rPr>
        <w:t xml:space="preserve"> </w:t>
      </w:r>
      <w:r w:rsidR="003B06CF" w:rsidRPr="005966E2">
        <w:rPr>
          <w:rFonts w:ascii="Arial" w:eastAsiaTheme="minorHAnsi" w:hAnsi="Arial" w:cs="Arial"/>
          <w:b/>
          <w:bCs/>
          <w:color w:val="000000" w:themeColor="text1"/>
          <w:sz w:val="24"/>
          <w:szCs w:val="24"/>
          <w:lang w:eastAsia="en-US"/>
        </w:rPr>
        <w:t xml:space="preserve">de ambientes vulnerables </w:t>
      </w:r>
      <w:r w:rsidR="003B06CF" w:rsidRPr="00D9035A">
        <w:rPr>
          <w:rFonts w:ascii="Arial" w:eastAsiaTheme="minorHAnsi" w:hAnsi="Arial" w:cs="Arial"/>
          <w:b/>
          <w:bCs/>
          <w:sz w:val="24"/>
          <w:szCs w:val="24"/>
          <w:lang w:eastAsia="en-US"/>
        </w:rPr>
        <w:t>actuales del Partido de Merlo.</w:t>
      </w:r>
      <w:r w:rsidR="003B06CF">
        <w:rPr>
          <w:rFonts w:ascii="Arial" w:hAnsi="Arial" w:cs="Arial"/>
          <w:b/>
          <w:sz w:val="28"/>
          <w:szCs w:val="28"/>
        </w:rPr>
        <w:t>”</w:t>
      </w:r>
    </w:p>
    <w:p w14:paraId="3F3A9350" w14:textId="73D44227" w:rsidR="003068B6" w:rsidRPr="00BE4074" w:rsidRDefault="003068B6" w:rsidP="00B40034">
      <w:pPr>
        <w:pStyle w:val="NormalWeb"/>
        <w:shd w:val="clear" w:color="auto" w:fill="FFFFFF"/>
        <w:spacing w:before="0" w:beforeAutospacing="0" w:after="0" w:afterAutospacing="0" w:line="360" w:lineRule="auto"/>
        <w:ind w:firstLine="284"/>
        <w:jc w:val="both"/>
        <w:rPr>
          <w:rFonts w:ascii="Arial" w:hAnsi="Arial" w:cs="Arial"/>
          <w:b/>
          <w:i/>
          <w:color w:val="333333"/>
        </w:rPr>
      </w:pPr>
    </w:p>
    <w:p w14:paraId="45322D31" w14:textId="77777777" w:rsidR="003068B6" w:rsidRPr="00BE4074" w:rsidRDefault="003068B6" w:rsidP="00BE4074">
      <w:pPr>
        <w:pStyle w:val="NormalWeb"/>
        <w:shd w:val="clear" w:color="auto" w:fill="FFFFFF"/>
        <w:spacing w:before="0" w:beforeAutospacing="0" w:after="0" w:afterAutospacing="0" w:line="360" w:lineRule="auto"/>
        <w:jc w:val="both"/>
        <w:rPr>
          <w:rFonts w:ascii="Arial" w:hAnsi="Arial" w:cs="Arial"/>
          <w:color w:val="333333"/>
        </w:rPr>
      </w:pPr>
      <w:r w:rsidRPr="00BE4074">
        <w:rPr>
          <w:rFonts w:ascii="Arial" w:hAnsi="Arial" w:cs="Arial"/>
          <w:color w:val="333333"/>
        </w:rPr>
        <w:t>• He sido informado de los objetivos de la investigación.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2"/>
        <w:gridCol w:w="3090"/>
        <w:gridCol w:w="3002"/>
      </w:tblGrid>
      <w:tr w:rsidR="003068B6" w:rsidRPr="00BE4074" w14:paraId="1C472D88" w14:textId="77777777" w:rsidTr="00CD183E">
        <w:tc>
          <w:tcPr>
            <w:tcW w:w="3165" w:type="dxa"/>
          </w:tcPr>
          <w:p w14:paraId="30FC956E"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p w14:paraId="64FD74A0"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p w14:paraId="6A700BE5"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p w14:paraId="67852E00"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p w14:paraId="7B429FB8"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tc>
        <w:tc>
          <w:tcPr>
            <w:tcW w:w="3165" w:type="dxa"/>
          </w:tcPr>
          <w:p w14:paraId="45F6615C"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tc>
        <w:tc>
          <w:tcPr>
            <w:tcW w:w="3165" w:type="dxa"/>
          </w:tcPr>
          <w:p w14:paraId="1801E8A8" w14:textId="77777777" w:rsidR="003068B6" w:rsidRPr="00BE4074" w:rsidRDefault="003068B6" w:rsidP="00BE4074">
            <w:pPr>
              <w:pStyle w:val="NormalWeb"/>
              <w:spacing w:before="0" w:beforeAutospacing="0" w:after="0" w:afterAutospacing="0" w:line="360" w:lineRule="auto"/>
              <w:jc w:val="both"/>
              <w:rPr>
                <w:rFonts w:ascii="Arial" w:eastAsiaTheme="minorHAnsi" w:hAnsi="Arial" w:cs="Arial"/>
                <w:lang w:eastAsia="en-US"/>
              </w:rPr>
            </w:pPr>
          </w:p>
        </w:tc>
      </w:tr>
      <w:tr w:rsidR="003068B6" w:rsidRPr="00BE4074" w14:paraId="15110C8E" w14:textId="77777777" w:rsidTr="00CD183E">
        <w:tc>
          <w:tcPr>
            <w:tcW w:w="3165" w:type="dxa"/>
          </w:tcPr>
          <w:p w14:paraId="71AA6C3B" w14:textId="77777777" w:rsidR="003068B6" w:rsidRPr="00BE4074" w:rsidRDefault="003068B6" w:rsidP="00BE4074">
            <w:pPr>
              <w:pStyle w:val="NormalWeb"/>
              <w:spacing w:before="0" w:beforeAutospacing="0" w:after="0" w:afterAutospacing="0" w:line="360" w:lineRule="auto"/>
              <w:jc w:val="center"/>
              <w:rPr>
                <w:rFonts w:ascii="Arial" w:hAnsi="Arial" w:cs="Arial"/>
                <w:color w:val="333333"/>
              </w:rPr>
            </w:pPr>
            <w:r w:rsidRPr="00BE4074">
              <w:rPr>
                <w:rFonts w:ascii="Arial" w:hAnsi="Arial" w:cs="Arial"/>
                <w:color w:val="333333"/>
              </w:rPr>
              <w:t>Lugar y Fecha</w:t>
            </w:r>
          </w:p>
        </w:tc>
        <w:tc>
          <w:tcPr>
            <w:tcW w:w="3165" w:type="dxa"/>
          </w:tcPr>
          <w:p w14:paraId="32070B9F" w14:textId="77777777" w:rsidR="003068B6" w:rsidRPr="00BE4074" w:rsidRDefault="003068B6" w:rsidP="00BE4074">
            <w:pPr>
              <w:pStyle w:val="NormalWeb"/>
              <w:spacing w:before="0" w:beforeAutospacing="0" w:after="0" w:afterAutospacing="0" w:line="360" w:lineRule="auto"/>
              <w:jc w:val="center"/>
              <w:rPr>
                <w:rFonts w:ascii="Arial" w:hAnsi="Arial" w:cs="Arial"/>
                <w:color w:val="333333"/>
              </w:rPr>
            </w:pPr>
            <w:r w:rsidRPr="00BE4074">
              <w:rPr>
                <w:rFonts w:ascii="Arial" w:hAnsi="Arial" w:cs="Arial"/>
                <w:color w:val="333333"/>
              </w:rPr>
              <w:t>Firma padre/madre/tutor/a</w:t>
            </w:r>
          </w:p>
        </w:tc>
        <w:tc>
          <w:tcPr>
            <w:tcW w:w="3165" w:type="dxa"/>
          </w:tcPr>
          <w:p w14:paraId="535593B9" w14:textId="77777777" w:rsidR="003068B6" w:rsidRPr="00BE4074" w:rsidRDefault="003068B6" w:rsidP="00BE4074">
            <w:pPr>
              <w:pStyle w:val="NormalWeb"/>
              <w:spacing w:before="0" w:beforeAutospacing="0" w:after="0" w:afterAutospacing="0" w:line="360" w:lineRule="auto"/>
              <w:jc w:val="center"/>
              <w:rPr>
                <w:rFonts w:ascii="Arial" w:hAnsi="Arial" w:cs="Arial"/>
                <w:color w:val="333333"/>
              </w:rPr>
            </w:pPr>
            <w:r w:rsidRPr="00BE4074">
              <w:rPr>
                <w:rFonts w:ascii="Arial" w:hAnsi="Arial" w:cs="Arial"/>
                <w:color w:val="333333"/>
              </w:rPr>
              <w:t>Aclaración</w:t>
            </w:r>
          </w:p>
        </w:tc>
      </w:tr>
    </w:tbl>
    <w:p w14:paraId="6A336E03" w14:textId="77777777" w:rsidR="002F5EBA" w:rsidRPr="00BE4074" w:rsidRDefault="002F5EBA" w:rsidP="00BE4074">
      <w:pPr>
        <w:spacing w:line="360" w:lineRule="auto"/>
        <w:jc w:val="both"/>
        <w:rPr>
          <w:rFonts w:ascii="Arial" w:hAnsi="Arial" w:cs="Arial"/>
          <w:sz w:val="24"/>
          <w:szCs w:val="24"/>
          <w:lang w:val="es-ES"/>
        </w:rPr>
      </w:pPr>
    </w:p>
    <w:sectPr w:rsidR="002F5EBA" w:rsidRPr="00BE4074" w:rsidSect="00CA4256">
      <w:footerReference w:type="default" r:id="rId14"/>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Usuario de Windows" w:date="2023-01-31T16:49:00Z" w:initials="UdW">
    <w:p w14:paraId="179D4E37" w14:textId="20B85ED5" w:rsidR="00587A1A" w:rsidRDefault="00587A1A">
      <w:pPr>
        <w:pStyle w:val="Textocomentario"/>
      </w:pPr>
      <w:r>
        <w:rPr>
          <w:rStyle w:val="Refdecomentario"/>
        </w:rPr>
        <w:annotationRef/>
      </w:r>
      <w:r w:rsidRPr="008E0317">
        <w:t xml:space="preserve">Hay que incluir </w:t>
      </w:r>
      <w:r>
        <w:t xml:space="preserve">algunas </w:t>
      </w:r>
      <w:r w:rsidRPr="008E0317">
        <w:t>citas bibliográficas!!!</w:t>
      </w:r>
    </w:p>
  </w:comment>
  <w:comment w:id="16" w:author="Usuario de Windows" w:date="2023-01-31T17:10:00Z" w:initials="UdW">
    <w:p w14:paraId="16363C6C" w14:textId="0A842960" w:rsidR="00D666AE" w:rsidRDefault="00D666AE">
      <w:pPr>
        <w:pStyle w:val="Textocomentario"/>
      </w:pPr>
      <w:r>
        <w:rPr>
          <w:rStyle w:val="Refdecomentario"/>
        </w:rPr>
        <w:annotationRef/>
      </w:r>
      <w:r>
        <w:t>Antes citaste siguiendo el sistema Apellido/s, Año y ahora lo haces con referencias al pie de página. Hay que unificar. Me parece mejor el sistema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D4E37" w15:done="0"/>
  <w15:commentEx w15:paraId="16363C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D4E37" w16cid:durableId="27D500AD"/>
  <w16cid:commentId w16cid:paraId="16363C6C" w16cid:durableId="27D50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3D3A" w14:textId="77777777" w:rsidR="00E2383D" w:rsidRDefault="00E2383D" w:rsidP="005A3664">
      <w:pPr>
        <w:pStyle w:val="Sangradetextonormal"/>
        <w:spacing w:line="240" w:lineRule="auto"/>
      </w:pPr>
      <w:r>
        <w:separator/>
      </w:r>
    </w:p>
  </w:endnote>
  <w:endnote w:type="continuationSeparator" w:id="0">
    <w:p w14:paraId="6EC0C66B" w14:textId="77777777" w:rsidR="00E2383D" w:rsidRDefault="00E2383D" w:rsidP="005A3664">
      <w:pPr>
        <w:pStyle w:val="Sangradetextonormal"/>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SJB X+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104981"/>
      <w:docPartObj>
        <w:docPartGallery w:val="Page Numbers (Bottom of Page)"/>
        <w:docPartUnique/>
      </w:docPartObj>
    </w:sdtPr>
    <w:sdtContent>
      <w:p w14:paraId="2DCE463E" w14:textId="77777777" w:rsidR="00587A1A" w:rsidRDefault="00587A1A">
        <w:pPr>
          <w:pStyle w:val="Piedepgina"/>
          <w:jc w:val="right"/>
        </w:pPr>
        <w:r>
          <w:fldChar w:fldCharType="begin"/>
        </w:r>
        <w:r>
          <w:instrText>PAGE   \* MERGEFORMAT</w:instrText>
        </w:r>
        <w:r>
          <w:fldChar w:fldCharType="separate"/>
        </w:r>
        <w:r w:rsidR="00383C80" w:rsidRPr="00383C80">
          <w:rPr>
            <w:noProof/>
            <w:lang w:val="es-ES"/>
          </w:rPr>
          <w:t>42</w:t>
        </w:r>
        <w:r>
          <w:fldChar w:fldCharType="end"/>
        </w:r>
      </w:p>
    </w:sdtContent>
  </w:sdt>
  <w:p w14:paraId="5D6988FF" w14:textId="77777777" w:rsidR="00587A1A" w:rsidRDefault="00587A1A">
    <w:pPr>
      <w:pStyle w:val="Piedepgina"/>
    </w:pPr>
  </w:p>
  <w:p w14:paraId="6BEBDE04" w14:textId="77777777" w:rsidR="00587A1A" w:rsidRDefault="00587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6836" w14:textId="77777777" w:rsidR="00E2383D" w:rsidRDefault="00E2383D" w:rsidP="005A3664">
      <w:pPr>
        <w:pStyle w:val="Sangradetextonormal"/>
        <w:spacing w:line="240" w:lineRule="auto"/>
      </w:pPr>
      <w:r>
        <w:separator/>
      </w:r>
    </w:p>
  </w:footnote>
  <w:footnote w:type="continuationSeparator" w:id="0">
    <w:p w14:paraId="2DD92895" w14:textId="77777777" w:rsidR="00E2383D" w:rsidRDefault="00E2383D" w:rsidP="005A3664">
      <w:pPr>
        <w:pStyle w:val="Sangradetextonormal"/>
        <w:spacing w:line="240" w:lineRule="auto"/>
      </w:pPr>
      <w:r>
        <w:continuationSeparator/>
      </w:r>
    </w:p>
  </w:footnote>
  <w:footnote w:id="1">
    <w:p w14:paraId="2B48B73D" w14:textId="4619F89B" w:rsidR="00587A1A" w:rsidRPr="008E0317" w:rsidRDefault="00587A1A">
      <w:pPr>
        <w:pStyle w:val="Textonotapie"/>
        <w:rPr>
          <w:rFonts w:ascii="Arial" w:hAnsi="Arial" w:cs="Arial"/>
          <w:lang w:val="en-US"/>
        </w:rPr>
      </w:pPr>
      <w:r>
        <w:rPr>
          <w:rStyle w:val="Refdenotaalpie"/>
        </w:rPr>
        <w:footnoteRef/>
      </w:r>
      <w:r w:rsidRPr="008E0317">
        <w:rPr>
          <w:lang w:val="en-US"/>
        </w:rPr>
        <w:t xml:space="preserve"> </w:t>
      </w:r>
      <w:r w:rsidRPr="008E0317">
        <w:rPr>
          <w:rFonts w:ascii="Arial" w:hAnsi="Arial" w:cs="Arial"/>
          <w:lang w:val="en-US"/>
        </w:rPr>
        <w:t xml:space="preserve">Sameroff, A. J., &amp; Chandler, M. J. (1975). </w:t>
      </w:r>
      <w:r w:rsidRPr="008E0317">
        <w:rPr>
          <w:rFonts w:ascii="Arial" w:hAnsi="Arial" w:cs="Arial"/>
          <w:i/>
          <w:iCs/>
          <w:lang w:val="en-US"/>
        </w:rPr>
        <w:t>Reproductive risk and the continuum of caretaking casualty.</w:t>
      </w:r>
      <w:r w:rsidRPr="008E0317">
        <w:rPr>
          <w:rFonts w:ascii="Arial" w:hAnsi="Arial" w:cs="Arial"/>
          <w:lang w:val="en-US"/>
        </w:rPr>
        <w:t xml:space="preserve"> En: F. D. Horowitz, M. Hetherington, S. Scarr-Salapatek, &amp; G. Siegel (Eds.), Review of child development research, (4), pp. 187–244. Chicago: University of Chicago Press.</w:t>
      </w:r>
    </w:p>
    <w:p w14:paraId="6D633609" w14:textId="54274F69" w:rsidR="00587A1A" w:rsidRPr="008E0317" w:rsidRDefault="00587A1A" w:rsidP="00276F3D">
      <w:pPr>
        <w:pStyle w:val="Textonotapie"/>
        <w:rPr>
          <w:rFonts w:ascii="Arial" w:hAnsi="Arial" w:cs="Arial"/>
          <w:lang w:val="en-US"/>
        </w:rPr>
      </w:pPr>
      <w:bookmarkStart w:id="17" w:name="_Hlk124228215"/>
      <w:r w:rsidRPr="008E0317">
        <w:rPr>
          <w:rFonts w:ascii="Arial" w:hAnsi="Arial" w:cs="Arial"/>
          <w:lang w:val="en-US"/>
        </w:rPr>
        <w:t xml:space="preserve">Sameroff, A. (1987). </w:t>
      </w:r>
      <w:r w:rsidRPr="008E0317">
        <w:rPr>
          <w:rFonts w:ascii="Arial" w:hAnsi="Arial" w:cs="Arial"/>
          <w:i/>
          <w:iCs/>
          <w:lang w:val="en-US"/>
        </w:rPr>
        <w:t>The social context of development</w:t>
      </w:r>
      <w:r w:rsidRPr="008E0317">
        <w:rPr>
          <w:rFonts w:ascii="Arial" w:hAnsi="Arial" w:cs="Arial"/>
          <w:lang w:val="en-US"/>
        </w:rPr>
        <w:t>. En: N. Eisenberg. Contemporary topics in developmental psychology, (pp. 273-291). Nueva York: Wiley</w:t>
      </w:r>
    </w:p>
    <w:bookmarkEnd w:id="17"/>
  </w:footnote>
  <w:footnote w:id="2">
    <w:p w14:paraId="19F1BD1F" w14:textId="07CBFBA4" w:rsidR="00587A1A" w:rsidRPr="008E0317" w:rsidRDefault="00587A1A">
      <w:pPr>
        <w:pStyle w:val="Textonotapie"/>
        <w:rPr>
          <w:rFonts w:ascii="Arial" w:hAnsi="Arial" w:cs="Arial"/>
          <w:lang w:val="en-US"/>
        </w:rPr>
      </w:pPr>
      <w:r>
        <w:rPr>
          <w:rStyle w:val="Refdenotaalpie"/>
        </w:rPr>
        <w:footnoteRef/>
      </w:r>
      <w:r w:rsidRPr="008E0317">
        <w:rPr>
          <w:lang w:val="en-US"/>
        </w:rPr>
        <w:t xml:space="preserve"> </w:t>
      </w:r>
      <w:r w:rsidRPr="008E0317">
        <w:rPr>
          <w:rFonts w:ascii="Arial" w:hAnsi="Arial" w:cs="Arial"/>
          <w:lang w:val="en-US"/>
        </w:rPr>
        <w:t xml:space="preserve">Sameroff, A. J., &amp; Chandler, M. J. (1975). </w:t>
      </w:r>
      <w:r w:rsidRPr="008E0317">
        <w:rPr>
          <w:rFonts w:ascii="Arial" w:hAnsi="Arial" w:cs="Arial"/>
          <w:i/>
          <w:iCs/>
          <w:lang w:val="en-US"/>
        </w:rPr>
        <w:t>Reproductive risk and the continuum of caretaking casualty.</w:t>
      </w:r>
      <w:r w:rsidRPr="008E0317">
        <w:rPr>
          <w:rFonts w:ascii="Arial" w:hAnsi="Arial" w:cs="Arial"/>
          <w:lang w:val="en-US"/>
        </w:rPr>
        <w:t xml:space="preserve"> En: F. D. Horowitz, M. Hetherington, S. Scarr-Salapatek, &amp; G. Siegel (Eds.), Review of child development research, (4), pp. 187–244. Chicago: University of Chicago Press.</w:t>
      </w:r>
    </w:p>
  </w:footnote>
  <w:footnote w:id="3">
    <w:p w14:paraId="376F65F2" w14:textId="2ED42634" w:rsidR="00587A1A" w:rsidRPr="00972D76" w:rsidRDefault="00587A1A">
      <w:pPr>
        <w:pStyle w:val="Textonotapie"/>
        <w:rPr>
          <w:rFonts w:ascii="Arial" w:hAnsi="Arial" w:cs="Arial"/>
          <w:lang w:val="es-AR"/>
        </w:rPr>
      </w:pPr>
      <w:r>
        <w:rPr>
          <w:rStyle w:val="Refdenotaalpie"/>
        </w:rPr>
        <w:footnoteRef/>
      </w:r>
      <w:r w:rsidRPr="008E0317">
        <w:rPr>
          <w:lang w:val="en-US"/>
        </w:rPr>
        <w:t xml:space="preserve"> </w:t>
      </w:r>
      <w:r w:rsidRPr="008E0317">
        <w:rPr>
          <w:rFonts w:ascii="Arial" w:hAnsi="Arial" w:cs="Arial"/>
          <w:lang w:val="en-US"/>
        </w:rPr>
        <w:t xml:space="preserve">Sameroff, A. (2009). </w:t>
      </w:r>
      <w:r w:rsidRPr="008E0317">
        <w:rPr>
          <w:rFonts w:ascii="Arial" w:hAnsi="Arial" w:cs="Arial"/>
          <w:i/>
          <w:iCs/>
          <w:lang w:val="en-US"/>
        </w:rPr>
        <w:t>The transactional Model of Development: How Children and context shape each other</w:t>
      </w:r>
      <w:r w:rsidRPr="008E0317">
        <w:rPr>
          <w:rFonts w:ascii="Arial" w:hAnsi="Arial" w:cs="Arial"/>
          <w:lang w:val="en-US"/>
        </w:rPr>
        <w:t xml:space="preserve">. </w:t>
      </w:r>
      <w:r w:rsidRPr="00972D76">
        <w:rPr>
          <w:rFonts w:ascii="Arial" w:hAnsi="Arial" w:cs="Arial"/>
          <w:lang w:val="es-AR"/>
        </w:rPr>
        <w:t>American Psychological Association, 290.</w:t>
      </w:r>
    </w:p>
  </w:footnote>
  <w:footnote w:id="4">
    <w:p w14:paraId="34F8DF2B" w14:textId="4226CB32" w:rsidR="00587A1A" w:rsidRPr="00A607CA" w:rsidRDefault="00587A1A" w:rsidP="00A607CA">
      <w:pPr>
        <w:pStyle w:val="Textonotapie"/>
        <w:spacing w:line="360" w:lineRule="auto"/>
        <w:rPr>
          <w:rFonts w:ascii="Arial" w:hAnsi="Arial" w:cs="Arial"/>
          <w:lang w:val="es-AR"/>
        </w:rPr>
      </w:pPr>
      <w:r>
        <w:rPr>
          <w:rStyle w:val="Refdenotaalpie"/>
        </w:rPr>
        <w:footnoteRef/>
      </w:r>
      <w:r>
        <w:t xml:space="preserve"> </w:t>
      </w:r>
      <w:r w:rsidRPr="00A607CA">
        <w:rPr>
          <w:rFonts w:ascii="Arial" w:hAnsi="Arial" w:cs="Arial"/>
          <w:lang w:val="es-AR"/>
        </w:rPr>
        <w:t xml:space="preserve">Lejarraga, H. (2004). </w:t>
      </w:r>
      <w:r w:rsidRPr="00A607CA">
        <w:rPr>
          <w:rFonts w:ascii="Arial" w:hAnsi="Arial" w:cs="Arial"/>
          <w:i/>
          <w:iCs/>
          <w:lang w:val="es-AR"/>
        </w:rPr>
        <w:t>Desarrollo del niño en contexto</w:t>
      </w:r>
      <w:r w:rsidRPr="00A607CA">
        <w:rPr>
          <w:rFonts w:ascii="Arial" w:hAnsi="Arial" w:cs="Arial"/>
          <w:lang w:val="es-AR"/>
        </w:rPr>
        <w:t>. Paidós. Buenos Aires.</w:t>
      </w:r>
    </w:p>
  </w:footnote>
  <w:footnote w:id="5">
    <w:p w14:paraId="711F2537" w14:textId="0EAA1B2D" w:rsidR="00587A1A" w:rsidRPr="00C02ECD" w:rsidRDefault="00587A1A">
      <w:pPr>
        <w:pStyle w:val="Textonotapie"/>
        <w:rPr>
          <w:rFonts w:ascii="Arial" w:hAnsi="Arial" w:cs="Arial"/>
          <w:lang w:val="es-AR"/>
        </w:rPr>
      </w:pPr>
      <w:r>
        <w:rPr>
          <w:rStyle w:val="Refdenotaalpie"/>
        </w:rPr>
        <w:footnoteRef/>
      </w:r>
      <w:r>
        <w:t xml:space="preserve"> </w:t>
      </w:r>
      <w:bookmarkStart w:id="20" w:name="_Hlk124235675"/>
      <w:r w:rsidRPr="00C02ECD">
        <w:rPr>
          <w:rFonts w:ascii="Arial" w:hAnsi="Arial" w:cs="Arial"/>
          <w:lang w:val="es-AR"/>
        </w:rPr>
        <w:t xml:space="preserve">Martínez, M. &amp; García, M. C. (2012). </w:t>
      </w:r>
      <w:r w:rsidRPr="00C02ECD">
        <w:rPr>
          <w:rFonts w:ascii="Arial" w:hAnsi="Arial" w:cs="Arial"/>
          <w:i/>
          <w:iCs/>
          <w:lang w:val="es-AR"/>
        </w:rPr>
        <w:t>La crianza como objeto de estudio actual desde el modelo transaccional.</w:t>
      </w:r>
      <w:r w:rsidRPr="00C02ECD">
        <w:rPr>
          <w:rFonts w:ascii="Arial" w:hAnsi="Arial" w:cs="Arial"/>
          <w:lang w:val="es-AR"/>
        </w:rPr>
        <w:t xml:space="preserve"> Revista Latinoamericana de Ciencias Sociales, Niñez y Juventud, 10 (1), pp. 169-178.</w:t>
      </w:r>
    </w:p>
    <w:bookmarkEnd w:id="20"/>
  </w:footnote>
  <w:footnote w:id="6">
    <w:p w14:paraId="2DB6BE91" w14:textId="44EE4FC7" w:rsidR="00587A1A" w:rsidRPr="00BC5C5B" w:rsidRDefault="00587A1A">
      <w:pPr>
        <w:pStyle w:val="Textonotapie"/>
        <w:rPr>
          <w:lang w:val="es-AR"/>
        </w:rPr>
      </w:pPr>
      <w:r>
        <w:rPr>
          <w:rStyle w:val="Refdenotaalpie"/>
        </w:rPr>
        <w:footnoteRef/>
      </w:r>
      <w:r>
        <w:t xml:space="preserve"> </w:t>
      </w:r>
      <w:r w:rsidRPr="00AE090C">
        <w:rPr>
          <w:rFonts w:ascii="Arial" w:hAnsi="Arial" w:cs="Arial"/>
        </w:rPr>
        <w:t>Lipina, S. y Segretin, MS. (2015).</w:t>
      </w:r>
      <w:r w:rsidRPr="00AE090C">
        <w:rPr>
          <w:rFonts w:ascii="Arial" w:hAnsi="Arial" w:cs="Arial"/>
          <w:i/>
          <w:iCs/>
        </w:rPr>
        <w:t>6000 días más: evidencia neurocientífica acerca del impacto de la pobreza infantil.</w:t>
      </w:r>
      <w:r w:rsidRPr="00AE090C">
        <w:rPr>
          <w:rFonts w:ascii="Arial" w:hAnsi="Arial" w:cs="Arial"/>
        </w:rPr>
        <w:t xml:space="preserve"> Unidad de Neurobiología Aplicada (UNA, CEMIC-CONICET) Buenos Aires, Argentina</w:t>
      </w:r>
    </w:p>
  </w:footnote>
  <w:footnote w:id="7">
    <w:p w14:paraId="2B12779E" w14:textId="60A7930D" w:rsidR="00587A1A" w:rsidRPr="00AE090C" w:rsidRDefault="00587A1A">
      <w:pPr>
        <w:pStyle w:val="Textonotapie"/>
        <w:rPr>
          <w:lang w:val="es-AR"/>
        </w:rPr>
      </w:pPr>
      <w:r>
        <w:rPr>
          <w:rStyle w:val="Refdenotaalpie"/>
        </w:rPr>
        <w:footnoteRef/>
      </w:r>
      <w:r>
        <w:t xml:space="preserve"> </w:t>
      </w:r>
      <w:bookmarkStart w:id="21" w:name="_Hlk124848095"/>
      <w:bookmarkStart w:id="22" w:name="_Hlk124846675"/>
      <w:r w:rsidRPr="00AE090C">
        <w:rPr>
          <w:rFonts w:ascii="Arial" w:hAnsi="Arial" w:cs="Arial"/>
        </w:rPr>
        <w:t>Lipina, S. y Segretin, MS. (2015).</w:t>
      </w:r>
      <w:r w:rsidRPr="00AE090C">
        <w:rPr>
          <w:rFonts w:ascii="Arial" w:hAnsi="Arial" w:cs="Arial"/>
          <w:i/>
          <w:iCs/>
        </w:rPr>
        <w:t>6000 días más: evidencia neurocientífica acerca del impacto de la pobreza infantil.</w:t>
      </w:r>
      <w:r w:rsidRPr="00AE090C">
        <w:rPr>
          <w:rFonts w:ascii="Arial" w:hAnsi="Arial" w:cs="Arial"/>
        </w:rPr>
        <w:t xml:space="preserve"> Unidad de Neurobiología Aplicada (UNA, CEMIC-CONICET) Buenos Aires, Argentina</w:t>
      </w:r>
      <w:bookmarkEnd w:id="21"/>
    </w:p>
    <w:bookmarkEnd w:id="22"/>
  </w:footnote>
  <w:footnote w:id="8">
    <w:p w14:paraId="6677D64F" w14:textId="43D1BD31" w:rsidR="00587A1A" w:rsidRPr="001C6817" w:rsidRDefault="00587A1A">
      <w:pPr>
        <w:pStyle w:val="Textonotapie"/>
        <w:rPr>
          <w:rFonts w:ascii="Arial" w:hAnsi="Arial" w:cs="Arial"/>
          <w:lang w:val="es-AR"/>
        </w:rPr>
      </w:pPr>
      <w:r>
        <w:rPr>
          <w:rStyle w:val="Refdenotaalpie"/>
        </w:rPr>
        <w:footnoteRef/>
      </w:r>
      <w:r>
        <w:t xml:space="preserve"> </w:t>
      </w:r>
      <w:r w:rsidRPr="001C6817">
        <w:rPr>
          <w:rFonts w:ascii="Arial" w:hAnsi="Arial" w:cs="Arial"/>
          <w:lang w:val="es-AR"/>
        </w:rPr>
        <w:t xml:space="preserve">Lipina, S. (2008). </w:t>
      </w:r>
      <w:r w:rsidRPr="001C6817">
        <w:rPr>
          <w:rFonts w:ascii="Arial" w:hAnsi="Arial" w:cs="Arial"/>
          <w:i/>
          <w:iCs/>
          <w:lang w:val="es-AR"/>
        </w:rPr>
        <w:t>Vulnerabilidad social y desarrollo cognitivo: Aportes de la neurociencia</w:t>
      </w:r>
      <w:r w:rsidRPr="001C6817">
        <w:rPr>
          <w:rFonts w:ascii="Arial" w:hAnsi="Arial" w:cs="Arial"/>
          <w:lang w:val="es-AR"/>
        </w:rPr>
        <w:t>.</w:t>
      </w:r>
      <w:r>
        <w:rPr>
          <w:rFonts w:ascii="Arial" w:hAnsi="Arial" w:cs="Arial"/>
          <w:lang w:val="es-AR"/>
        </w:rPr>
        <w:t xml:space="preserve"> UNSAM. Serie Cuadernos de catedra. Buenos Aires.</w:t>
      </w:r>
    </w:p>
  </w:footnote>
  <w:footnote w:id="9">
    <w:p w14:paraId="6B17B744" w14:textId="14C014B6" w:rsidR="00587A1A" w:rsidRPr="001C6817" w:rsidRDefault="00587A1A">
      <w:pPr>
        <w:pStyle w:val="Textonotapie"/>
        <w:rPr>
          <w:rFonts w:ascii="Arial" w:hAnsi="Arial" w:cs="Arial"/>
          <w:lang w:val="es-AR"/>
        </w:rPr>
      </w:pPr>
      <w:r>
        <w:rPr>
          <w:rStyle w:val="Refdenotaalpie"/>
        </w:rPr>
        <w:footnoteRef/>
      </w:r>
      <w:r>
        <w:t xml:space="preserve"> </w:t>
      </w:r>
      <w:r w:rsidRPr="001C6817">
        <w:rPr>
          <w:rFonts w:ascii="Arial" w:hAnsi="Arial" w:cs="Arial"/>
        </w:rPr>
        <w:t>Alvarez, A. (2019). Ventanas de oportunidad en primera infancia. Fundación. Bunge y Born.</w:t>
      </w:r>
    </w:p>
  </w:footnote>
  <w:footnote w:id="10">
    <w:p w14:paraId="08FDADC4" w14:textId="0F01D642" w:rsidR="00587A1A" w:rsidRPr="002C2F84" w:rsidRDefault="00587A1A">
      <w:pPr>
        <w:pStyle w:val="Textonotapie"/>
        <w:rPr>
          <w:rFonts w:ascii="Arial" w:hAnsi="Arial" w:cs="Arial"/>
          <w:lang w:val="es-AR"/>
        </w:rPr>
      </w:pPr>
      <w:r>
        <w:rPr>
          <w:rStyle w:val="Refdenotaalpie"/>
        </w:rPr>
        <w:footnoteRef/>
      </w:r>
      <w:r>
        <w:t xml:space="preserve"> </w:t>
      </w:r>
      <w:r w:rsidRPr="00A02FF9">
        <w:rPr>
          <w:rFonts w:ascii="Arial" w:hAnsi="Arial" w:cs="Arial"/>
          <w:lang w:val="es-AR"/>
        </w:rPr>
        <w:t xml:space="preserve">Berk, L. (1999). </w:t>
      </w:r>
      <w:r w:rsidRPr="00A02FF9">
        <w:rPr>
          <w:rFonts w:ascii="Arial" w:hAnsi="Arial" w:cs="Arial"/>
          <w:i/>
          <w:lang w:val="es-AR"/>
        </w:rPr>
        <w:t>Desarrollo del niño y del adolescente</w:t>
      </w:r>
      <w:r w:rsidRPr="00A02FF9">
        <w:rPr>
          <w:rFonts w:ascii="Arial" w:hAnsi="Arial" w:cs="Arial"/>
          <w:lang w:val="es-AR"/>
        </w:rPr>
        <w:t>. Cuarta Edición. Prentice Hall Iberia. Madrid.</w:t>
      </w:r>
    </w:p>
  </w:footnote>
  <w:footnote w:id="11">
    <w:p w14:paraId="7A839793" w14:textId="77777777" w:rsidR="00587A1A" w:rsidRPr="00A02FF9" w:rsidRDefault="00587A1A" w:rsidP="00A02FF9">
      <w:pPr>
        <w:pStyle w:val="Textonotapie"/>
        <w:rPr>
          <w:rFonts w:ascii="Arial" w:hAnsi="Arial" w:cs="Arial"/>
        </w:rPr>
      </w:pPr>
      <w:r>
        <w:rPr>
          <w:rStyle w:val="Refdenotaalpie"/>
        </w:rPr>
        <w:footnoteRef/>
      </w:r>
      <w:r>
        <w:t xml:space="preserve"> </w:t>
      </w:r>
      <w:r w:rsidRPr="00A02FF9">
        <w:rPr>
          <w:rFonts w:ascii="Arial" w:hAnsi="Arial" w:cs="Arial"/>
        </w:rPr>
        <w:t xml:space="preserve">Papalia, D.; Wendkos, S. (2004). </w:t>
      </w:r>
      <w:r w:rsidRPr="00A02FF9">
        <w:rPr>
          <w:rFonts w:ascii="Arial" w:hAnsi="Arial" w:cs="Arial"/>
          <w:i/>
          <w:iCs/>
        </w:rPr>
        <w:t>“Psicología del desarrollo de la infancia y la adolescencia”,</w:t>
      </w:r>
      <w:r w:rsidRPr="00A02FF9">
        <w:rPr>
          <w:rFonts w:ascii="Arial" w:hAnsi="Arial" w:cs="Arial"/>
        </w:rPr>
        <w:t xml:space="preserve"> undécima edición. México. Editorial Mc Graw Hill, Educación</w:t>
      </w:r>
    </w:p>
    <w:p w14:paraId="2C6BAE84" w14:textId="255AD977" w:rsidR="00587A1A" w:rsidRPr="00A02FF9" w:rsidRDefault="00587A1A">
      <w:pPr>
        <w:pStyle w:val="Textonotapie"/>
        <w:rPr>
          <w:lang w:val="es-AR"/>
        </w:rPr>
      </w:pPr>
    </w:p>
  </w:footnote>
  <w:footnote w:id="12">
    <w:p w14:paraId="37AA18FA" w14:textId="6A5131E7" w:rsidR="00587A1A" w:rsidRPr="00D37DCF" w:rsidRDefault="00587A1A">
      <w:pPr>
        <w:pStyle w:val="Textonotapie"/>
        <w:rPr>
          <w:rFonts w:ascii="Arial" w:hAnsi="Arial" w:cs="Arial"/>
          <w:lang w:val="es-AR"/>
        </w:rPr>
      </w:pPr>
      <w:r>
        <w:rPr>
          <w:rStyle w:val="Refdenotaalpie"/>
        </w:rPr>
        <w:footnoteRef/>
      </w:r>
      <w:r>
        <w:t xml:space="preserve"> </w:t>
      </w:r>
      <w:bookmarkStart w:id="33" w:name="_Hlk125021506"/>
      <w:r w:rsidRPr="00D37DCF">
        <w:rPr>
          <w:rFonts w:ascii="Arial" w:hAnsi="Arial" w:cs="Arial"/>
        </w:rPr>
        <w:t xml:space="preserve">Consejería de Trabajo, Consumo y Política Social Dirección General de Familia y Servicios Sectoriales. (2003). </w:t>
      </w:r>
      <w:r w:rsidRPr="00D37DCF">
        <w:rPr>
          <w:rFonts w:ascii="Arial" w:hAnsi="Arial" w:cs="Arial"/>
          <w:i/>
          <w:iCs/>
        </w:rPr>
        <w:t>Criterios de calidad estimular</w:t>
      </w:r>
      <w:r w:rsidRPr="00D37DCF">
        <w:rPr>
          <w:rFonts w:ascii="Arial" w:hAnsi="Arial" w:cs="Arial"/>
        </w:rPr>
        <w:t>. Seminario de Calidad Estimular de la Asociación de Atención Temprana de la Región de Murcia y la Comisión Regional de Atención Temprana.</w:t>
      </w:r>
    </w:p>
    <w:bookmarkEnd w:id="33"/>
  </w:footnote>
  <w:footnote w:id="13">
    <w:p w14:paraId="618B22F1" w14:textId="77777777" w:rsidR="00D448BD" w:rsidRPr="008E0317" w:rsidRDefault="00D448BD" w:rsidP="00D448BD">
      <w:pPr>
        <w:shd w:val="clear" w:color="auto" w:fill="FFFFFF"/>
        <w:spacing w:before="100" w:beforeAutospacing="1" w:after="100" w:afterAutospacing="1" w:line="240" w:lineRule="auto"/>
        <w:jc w:val="both"/>
        <w:rPr>
          <w:rFonts w:ascii="Arial" w:hAnsi="Arial" w:cs="Arial"/>
          <w:sz w:val="20"/>
          <w:szCs w:val="20"/>
          <w:lang w:val="en-US"/>
        </w:rPr>
      </w:pPr>
      <w:r>
        <w:rPr>
          <w:rStyle w:val="Refdenotaalpie"/>
        </w:rPr>
        <w:footnoteRef/>
      </w:r>
      <w:r>
        <w:t xml:space="preserve"> </w:t>
      </w:r>
      <w:bookmarkStart w:id="34" w:name="_Hlk124332474"/>
      <w:r w:rsidRPr="00D80F84">
        <w:rPr>
          <w:rFonts w:ascii="Arial" w:hAnsi="Arial" w:cs="Arial"/>
          <w:sz w:val="20"/>
          <w:szCs w:val="20"/>
          <w:lang w:val="es-ES"/>
        </w:rPr>
        <w:t xml:space="preserve">Vergara Fernandez, V.; Contreras, D.; Ramos, K. Y Sanhueza, D. </w:t>
      </w:r>
      <w:r w:rsidRPr="00726DBE">
        <w:rPr>
          <w:rFonts w:ascii="Arial" w:hAnsi="Arial" w:cs="Arial"/>
          <w:sz w:val="20"/>
          <w:szCs w:val="20"/>
          <w:lang w:val="es-ES"/>
        </w:rPr>
        <w:t>(2017)</w:t>
      </w:r>
      <w:r w:rsidRPr="00D80F84">
        <w:rPr>
          <w:rFonts w:ascii="Arial" w:hAnsi="Arial" w:cs="Arial"/>
          <w:sz w:val="20"/>
          <w:szCs w:val="20"/>
          <w:lang w:val="es-ES"/>
        </w:rPr>
        <w:t xml:space="preserve">. </w:t>
      </w:r>
      <w:r w:rsidRPr="00726DBE">
        <w:rPr>
          <w:rFonts w:ascii="Arial" w:hAnsi="Arial" w:cs="Arial"/>
          <w:i/>
          <w:iCs/>
          <w:sz w:val="20"/>
          <w:szCs w:val="20"/>
          <w:lang w:val="es-ES"/>
        </w:rPr>
        <w:t xml:space="preserve">XXII </w:t>
      </w:r>
      <w:r w:rsidRPr="000B7826">
        <w:rPr>
          <w:rFonts w:ascii="Arial" w:hAnsi="Arial" w:cs="Arial"/>
          <w:sz w:val="20"/>
          <w:szCs w:val="20"/>
          <w:lang w:val="es-ES"/>
        </w:rPr>
        <w:t>Congreso Internacional de la Sociedad Chilena de Lingüística.</w:t>
      </w:r>
      <w:r w:rsidRPr="00726DBE">
        <w:rPr>
          <w:rFonts w:ascii="Arial" w:hAnsi="Arial" w:cs="Arial"/>
          <w:sz w:val="20"/>
          <w:szCs w:val="20"/>
          <w:lang w:val="es-ES"/>
        </w:rPr>
        <w:t xml:space="preserve"> Talca. </w:t>
      </w:r>
      <w:r w:rsidRPr="008E0317">
        <w:rPr>
          <w:rFonts w:ascii="Arial" w:hAnsi="Arial" w:cs="Arial"/>
          <w:sz w:val="20"/>
          <w:szCs w:val="20"/>
          <w:lang w:val="en-US"/>
        </w:rPr>
        <w:t>Chile.</w:t>
      </w:r>
    </w:p>
    <w:bookmarkEnd w:id="34"/>
  </w:footnote>
  <w:footnote w:id="14">
    <w:p w14:paraId="31C87402" w14:textId="77777777" w:rsidR="00D448BD" w:rsidRPr="00CA6A19" w:rsidRDefault="00D448BD" w:rsidP="00D448BD">
      <w:pPr>
        <w:pStyle w:val="Textonotapie"/>
        <w:rPr>
          <w:rFonts w:ascii="Arial" w:hAnsi="Arial" w:cs="Arial"/>
        </w:rPr>
      </w:pPr>
      <w:r>
        <w:rPr>
          <w:rStyle w:val="Refdenotaalpie"/>
        </w:rPr>
        <w:footnoteRef/>
      </w:r>
      <w:r w:rsidRPr="008E0317">
        <w:rPr>
          <w:lang w:val="en-US"/>
        </w:rPr>
        <w:t xml:space="preserve"> </w:t>
      </w:r>
      <w:bookmarkStart w:id="35" w:name="_Hlk124517908"/>
      <w:r w:rsidRPr="008E0317">
        <w:rPr>
          <w:rFonts w:ascii="Arial" w:hAnsi="Arial" w:cs="Arial"/>
          <w:lang w:val="en-US"/>
        </w:rPr>
        <w:t xml:space="preserve">Rowe ML (2018) Understanding socioeconomic differences in parents’ speech to children. </w:t>
      </w:r>
      <w:r w:rsidRPr="00CA6A19">
        <w:rPr>
          <w:rFonts w:ascii="Arial" w:hAnsi="Arial" w:cs="Arial"/>
        </w:rPr>
        <w:t>Child Development Perspectives 12(2): 122–127.</w:t>
      </w:r>
    </w:p>
    <w:bookmarkEnd w:id="35"/>
  </w:footnote>
  <w:footnote w:id="15">
    <w:p w14:paraId="72173F40" w14:textId="77777777" w:rsidR="00D448BD" w:rsidRPr="0015603C" w:rsidRDefault="00D448BD" w:rsidP="00D448BD">
      <w:pPr>
        <w:pStyle w:val="Textonotapie"/>
        <w:rPr>
          <w:rFonts w:ascii="Arial" w:hAnsi="Arial" w:cs="Arial"/>
          <w:lang w:val="es-AR"/>
        </w:rPr>
      </w:pPr>
      <w:r>
        <w:rPr>
          <w:rStyle w:val="Refdenotaalpie"/>
        </w:rPr>
        <w:footnoteRef/>
      </w:r>
      <w:r>
        <w:t xml:space="preserve"> </w:t>
      </w:r>
      <w:bookmarkStart w:id="36" w:name="_Hlk125441379"/>
      <w:r w:rsidRPr="0015603C">
        <w:rPr>
          <w:rFonts w:ascii="Arial" w:hAnsi="Arial" w:cs="Arial"/>
          <w:lang w:val="es-AR"/>
        </w:rPr>
        <w:t>Sundberg, M. I. (2021). Evaluación y programa de ubicación curricular de los hitos de la conducta verbal. ABA España.</w:t>
      </w:r>
    </w:p>
    <w:bookmarkEnd w:id="36"/>
  </w:footnote>
  <w:footnote w:id="16">
    <w:p w14:paraId="00E261E1" w14:textId="77777777" w:rsidR="00D448BD" w:rsidRPr="00A20633" w:rsidRDefault="00D448BD" w:rsidP="00D448BD">
      <w:pPr>
        <w:pStyle w:val="Textonotapie"/>
        <w:rPr>
          <w:rFonts w:ascii="Arial" w:hAnsi="Arial" w:cs="Arial"/>
          <w:lang w:val="es-AR"/>
        </w:rPr>
      </w:pPr>
      <w:r>
        <w:rPr>
          <w:rStyle w:val="Refdenotaalpie"/>
        </w:rPr>
        <w:footnoteRef/>
      </w:r>
      <w:r>
        <w:t xml:space="preserve"> </w:t>
      </w:r>
      <w:bookmarkStart w:id="38" w:name="_Hlk125457495"/>
      <w:r w:rsidRPr="00A20633">
        <w:rPr>
          <w:rFonts w:ascii="Arial" w:hAnsi="Arial" w:cs="Arial"/>
        </w:rPr>
        <w:t xml:space="preserve">Cooper J. O., Heron, T. E. </w:t>
      </w:r>
      <w:r>
        <w:rPr>
          <w:rFonts w:ascii="Arial" w:hAnsi="Arial" w:cs="Arial"/>
        </w:rPr>
        <w:t>y</w:t>
      </w:r>
      <w:r w:rsidRPr="00A20633">
        <w:rPr>
          <w:rFonts w:ascii="Arial" w:hAnsi="Arial" w:cs="Arial"/>
        </w:rPr>
        <w:t xml:space="preserve"> Heward, W. L. (2007). Análisis aplicado a la conducta</w:t>
      </w:r>
      <w:r>
        <w:rPr>
          <w:rFonts w:ascii="Arial" w:hAnsi="Arial" w:cs="Arial"/>
        </w:rPr>
        <w:t>. Segunda edición. ABA España.</w:t>
      </w:r>
      <w:bookmarkEnd w:id="38"/>
    </w:p>
  </w:footnote>
  <w:footnote w:id="17">
    <w:p w14:paraId="5D006ABB" w14:textId="77777777" w:rsidR="00587A1A" w:rsidRPr="002C2F84" w:rsidRDefault="00587A1A" w:rsidP="005830CB">
      <w:pPr>
        <w:pStyle w:val="Textonotapie"/>
        <w:rPr>
          <w:rFonts w:ascii="Arial" w:hAnsi="Arial" w:cs="Arial"/>
          <w:lang w:val="en-US"/>
        </w:rPr>
      </w:pPr>
      <w:r>
        <w:rPr>
          <w:rStyle w:val="Refdenotaalpie"/>
        </w:rPr>
        <w:footnoteRef/>
      </w:r>
      <w:r>
        <w:t xml:space="preserve"> </w:t>
      </w:r>
      <w:r w:rsidRPr="002C2F84">
        <w:rPr>
          <w:rFonts w:ascii="Arial" w:hAnsi="Arial" w:cs="Arial"/>
        </w:rPr>
        <w:t xml:space="preserve">Abad, F., Garrido, J., Olea, J. y Ponsoda, V. (2006). </w:t>
      </w:r>
      <w:r w:rsidRPr="002C2F84">
        <w:rPr>
          <w:rFonts w:ascii="Arial" w:hAnsi="Arial" w:cs="Arial"/>
          <w:i/>
        </w:rPr>
        <w:t>Introducción a la Psicometría</w:t>
      </w:r>
      <w:r w:rsidRPr="002C2F84">
        <w:rPr>
          <w:rFonts w:ascii="Arial" w:hAnsi="Arial" w:cs="Arial"/>
        </w:rPr>
        <w:t xml:space="preserve">. Universidad Autónoma de Madrid. </w:t>
      </w:r>
      <w:r w:rsidRPr="002C2F84">
        <w:rPr>
          <w:rFonts w:ascii="Arial" w:hAnsi="Arial" w:cs="Arial"/>
          <w:lang w:val="en-US"/>
        </w:rPr>
        <w:t>Madrid.</w:t>
      </w:r>
    </w:p>
    <w:p w14:paraId="740B6EBB" w14:textId="77777777" w:rsidR="00587A1A" w:rsidRPr="00FF1EB0" w:rsidRDefault="00587A1A" w:rsidP="005830CB">
      <w:pPr>
        <w:pStyle w:val="Textonotapie"/>
        <w:rPr>
          <w:lang w:val="en-US"/>
        </w:rPr>
      </w:pPr>
    </w:p>
  </w:footnote>
  <w:footnote w:id="18">
    <w:p w14:paraId="795D5CBC" w14:textId="77777777" w:rsidR="00587A1A" w:rsidRPr="000010CA" w:rsidRDefault="00587A1A" w:rsidP="000010CA">
      <w:pPr>
        <w:pStyle w:val="Textonotapie"/>
        <w:rPr>
          <w:rFonts w:ascii="Arial" w:hAnsi="Arial" w:cs="Arial"/>
        </w:rPr>
      </w:pPr>
      <w:r>
        <w:rPr>
          <w:rStyle w:val="Refdenotaalpie"/>
        </w:rPr>
        <w:footnoteRef/>
      </w:r>
      <w:r>
        <w:t xml:space="preserve"> </w:t>
      </w:r>
      <w:r w:rsidRPr="000010CA">
        <w:rPr>
          <w:rFonts w:ascii="Arial" w:hAnsi="Arial" w:cs="Arial"/>
        </w:rPr>
        <w:t xml:space="preserve">Rubio, M., Codina, M., Araujo, O., Attanasio, S. (2016). </w:t>
      </w:r>
      <w:r w:rsidRPr="000010CA">
        <w:rPr>
          <w:rFonts w:ascii="Arial" w:hAnsi="Arial" w:cs="Arial"/>
          <w:i/>
          <w:iCs/>
        </w:rPr>
        <w:t>Validez concurrente y viabilidad de pruebas cortas comúnmente usadas para medir el desarrollo infantil temprano en estudios a gran escala: metodología y resultados.</w:t>
      </w:r>
      <w:r w:rsidRPr="000010CA">
        <w:rPr>
          <w:rFonts w:ascii="Arial" w:hAnsi="Arial" w:cs="Arial"/>
        </w:rPr>
        <w:t xml:space="preserve"> Banco Interamericano de Desarrollo. Documento de trabajo. BID; 723.</w:t>
      </w:r>
    </w:p>
    <w:p w14:paraId="7D4E8CEA" w14:textId="0DBB9E6C" w:rsidR="00587A1A" w:rsidRPr="000010CA" w:rsidRDefault="00587A1A">
      <w:pPr>
        <w:pStyle w:val="Textonotapie"/>
        <w:rPr>
          <w:lang w:val="es-A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61E5"/>
    <w:multiLevelType w:val="hybridMultilevel"/>
    <w:tmpl w:val="8F5C5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151E6A"/>
    <w:multiLevelType w:val="hybridMultilevel"/>
    <w:tmpl w:val="581CA7B4"/>
    <w:lvl w:ilvl="0" w:tplc="61CC4D42">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B53009"/>
    <w:multiLevelType w:val="hybridMultilevel"/>
    <w:tmpl w:val="947E3A4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44A05E3"/>
    <w:multiLevelType w:val="hybridMultilevel"/>
    <w:tmpl w:val="24E6DCB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CE87A6D"/>
    <w:multiLevelType w:val="hybridMultilevel"/>
    <w:tmpl w:val="D3C6D5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37B20A8"/>
    <w:multiLevelType w:val="hybridMultilevel"/>
    <w:tmpl w:val="82964B6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31F33FA"/>
    <w:multiLevelType w:val="hybridMultilevel"/>
    <w:tmpl w:val="8ED89C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8F94C16"/>
    <w:multiLevelType w:val="hybridMultilevel"/>
    <w:tmpl w:val="64824B50"/>
    <w:lvl w:ilvl="0" w:tplc="EA5EC3FE">
      <w:numFmt w:val="bullet"/>
      <w:lvlText w:val=""/>
      <w:lvlJc w:val="left"/>
      <w:pPr>
        <w:ind w:left="720" w:hanging="360"/>
      </w:pPr>
      <w:rPr>
        <w:rFonts w:ascii="Symbol" w:eastAsia="Calibr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A902A4E"/>
    <w:multiLevelType w:val="hybridMultilevel"/>
    <w:tmpl w:val="4C90B0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75661262">
    <w:abstractNumId w:val="7"/>
  </w:num>
  <w:num w:numId="2" w16cid:durableId="1522281491">
    <w:abstractNumId w:val="3"/>
  </w:num>
  <w:num w:numId="3" w16cid:durableId="1066760477">
    <w:abstractNumId w:val="2"/>
  </w:num>
  <w:num w:numId="4" w16cid:durableId="2131242033">
    <w:abstractNumId w:val="1"/>
  </w:num>
  <w:num w:numId="5" w16cid:durableId="700086636">
    <w:abstractNumId w:val="0"/>
  </w:num>
  <w:num w:numId="6" w16cid:durableId="847795199">
    <w:abstractNumId w:val="4"/>
  </w:num>
  <w:num w:numId="7" w16cid:durableId="1336882048">
    <w:abstractNumId w:val="6"/>
  </w:num>
  <w:num w:numId="8" w16cid:durableId="948437005">
    <w:abstractNumId w:val="8"/>
  </w:num>
  <w:num w:numId="9" w16cid:durableId="91004245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664"/>
    <w:rsid w:val="0000011F"/>
    <w:rsid w:val="000010CA"/>
    <w:rsid w:val="000015B7"/>
    <w:rsid w:val="0000173B"/>
    <w:rsid w:val="00002B00"/>
    <w:rsid w:val="00002D98"/>
    <w:rsid w:val="00004A6C"/>
    <w:rsid w:val="00004BCC"/>
    <w:rsid w:val="000056C8"/>
    <w:rsid w:val="000063BF"/>
    <w:rsid w:val="0000662D"/>
    <w:rsid w:val="000077D5"/>
    <w:rsid w:val="00007A1F"/>
    <w:rsid w:val="000134A7"/>
    <w:rsid w:val="0001381F"/>
    <w:rsid w:val="000151E2"/>
    <w:rsid w:val="00015CAF"/>
    <w:rsid w:val="00021212"/>
    <w:rsid w:val="00021C5E"/>
    <w:rsid w:val="00022258"/>
    <w:rsid w:val="00022502"/>
    <w:rsid w:val="00022805"/>
    <w:rsid w:val="0002290D"/>
    <w:rsid w:val="00022AB4"/>
    <w:rsid w:val="00023F50"/>
    <w:rsid w:val="000248F3"/>
    <w:rsid w:val="00024CD1"/>
    <w:rsid w:val="00024D63"/>
    <w:rsid w:val="0002552B"/>
    <w:rsid w:val="00025764"/>
    <w:rsid w:val="00026E98"/>
    <w:rsid w:val="000276E4"/>
    <w:rsid w:val="00027B3A"/>
    <w:rsid w:val="00030577"/>
    <w:rsid w:val="000307B7"/>
    <w:rsid w:val="000314C1"/>
    <w:rsid w:val="00033009"/>
    <w:rsid w:val="00033768"/>
    <w:rsid w:val="000337B5"/>
    <w:rsid w:val="000338C4"/>
    <w:rsid w:val="000343D3"/>
    <w:rsid w:val="00035108"/>
    <w:rsid w:val="00035CF5"/>
    <w:rsid w:val="0003668E"/>
    <w:rsid w:val="00036798"/>
    <w:rsid w:val="000405BC"/>
    <w:rsid w:val="0004089D"/>
    <w:rsid w:val="00043151"/>
    <w:rsid w:val="00043F2D"/>
    <w:rsid w:val="00044533"/>
    <w:rsid w:val="0004479F"/>
    <w:rsid w:val="00045071"/>
    <w:rsid w:val="00046579"/>
    <w:rsid w:val="0004754D"/>
    <w:rsid w:val="0005093C"/>
    <w:rsid w:val="00051DA5"/>
    <w:rsid w:val="00051F27"/>
    <w:rsid w:val="00053207"/>
    <w:rsid w:val="00053498"/>
    <w:rsid w:val="0005391B"/>
    <w:rsid w:val="000541C6"/>
    <w:rsid w:val="00054789"/>
    <w:rsid w:val="000547BB"/>
    <w:rsid w:val="000569F7"/>
    <w:rsid w:val="000570AF"/>
    <w:rsid w:val="00060319"/>
    <w:rsid w:val="000604BB"/>
    <w:rsid w:val="00060CB3"/>
    <w:rsid w:val="000610E2"/>
    <w:rsid w:val="000613A9"/>
    <w:rsid w:val="00061721"/>
    <w:rsid w:val="000629B0"/>
    <w:rsid w:val="000637BE"/>
    <w:rsid w:val="00064536"/>
    <w:rsid w:val="000654B4"/>
    <w:rsid w:val="000655E3"/>
    <w:rsid w:val="00065772"/>
    <w:rsid w:val="00066522"/>
    <w:rsid w:val="00067C4D"/>
    <w:rsid w:val="00067F2F"/>
    <w:rsid w:val="00070907"/>
    <w:rsid w:val="00071391"/>
    <w:rsid w:val="00071427"/>
    <w:rsid w:val="00071E51"/>
    <w:rsid w:val="000734F0"/>
    <w:rsid w:val="00074A51"/>
    <w:rsid w:val="000758F6"/>
    <w:rsid w:val="00076453"/>
    <w:rsid w:val="0007659C"/>
    <w:rsid w:val="00076694"/>
    <w:rsid w:val="00076761"/>
    <w:rsid w:val="00077263"/>
    <w:rsid w:val="00077704"/>
    <w:rsid w:val="000810A2"/>
    <w:rsid w:val="00082BE0"/>
    <w:rsid w:val="00083343"/>
    <w:rsid w:val="00083CB2"/>
    <w:rsid w:val="00084599"/>
    <w:rsid w:val="00084665"/>
    <w:rsid w:val="000860B4"/>
    <w:rsid w:val="00086917"/>
    <w:rsid w:val="00087266"/>
    <w:rsid w:val="00087EAD"/>
    <w:rsid w:val="000904BE"/>
    <w:rsid w:val="00092E24"/>
    <w:rsid w:val="00093135"/>
    <w:rsid w:val="0009326F"/>
    <w:rsid w:val="00093F95"/>
    <w:rsid w:val="0009673F"/>
    <w:rsid w:val="00096F16"/>
    <w:rsid w:val="00097155"/>
    <w:rsid w:val="000A0CA1"/>
    <w:rsid w:val="000A0F47"/>
    <w:rsid w:val="000A112F"/>
    <w:rsid w:val="000A3139"/>
    <w:rsid w:val="000A31FB"/>
    <w:rsid w:val="000A3322"/>
    <w:rsid w:val="000A3384"/>
    <w:rsid w:val="000A36BB"/>
    <w:rsid w:val="000A3C9B"/>
    <w:rsid w:val="000A4302"/>
    <w:rsid w:val="000A710C"/>
    <w:rsid w:val="000A757A"/>
    <w:rsid w:val="000A7663"/>
    <w:rsid w:val="000B017A"/>
    <w:rsid w:val="000B04AA"/>
    <w:rsid w:val="000B0952"/>
    <w:rsid w:val="000B0F4B"/>
    <w:rsid w:val="000B1B55"/>
    <w:rsid w:val="000B2815"/>
    <w:rsid w:val="000B3172"/>
    <w:rsid w:val="000B331C"/>
    <w:rsid w:val="000B3706"/>
    <w:rsid w:val="000B44C8"/>
    <w:rsid w:val="000B46E0"/>
    <w:rsid w:val="000B49AF"/>
    <w:rsid w:val="000B5315"/>
    <w:rsid w:val="000B5884"/>
    <w:rsid w:val="000B5A55"/>
    <w:rsid w:val="000B620E"/>
    <w:rsid w:val="000B699D"/>
    <w:rsid w:val="000B6D95"/>
    <w:rsid w:val="000B6EF0"/>
    <w:rsid w:val="000B7826"/>
    <w:rsid w:val="000C04A2"/>
    <w:rsid w:val="000C10F0"/>
    <w:rsid w:val="000C1829"/>
    <w:rsid w:val="000C4120"/>
    <w:rsid w:val="000C4E10"/>
    <w:rsid w:val="000C636B"/>
    <w:rsid w:val="000C7E2A"/>
    <w:rsid w:val="000D026C"/>
    <w:rsid w:val="000D0891"/>
    <w:rsid w:val="000D1A45"/>
    <w:rsid w:val="000D1D79"/>
    <w:rsid w:val="000D3611"/>
    <w:rsid w:val="000D3F72"/>
    <w:rsid w:val="000D4151"/>
    <w:rsid w:val="000D656A"/>
    <w:rsid w:val="000D6C98"/>
    <w:rsid w:val="000D7665"/>
    <w:rsid w:val="000D7A86"/>
    <w:rsid w:val="000D7DDF"/>
    <w:rsid w:val="000E1714"/>
    <w:rsid w:val="000E2E53"/>
    <w:rsid w:val="000E31A5"/>
    <w:rsid w:val="000E437D"/>
    <w:rsid w:val="000E45F1"/>
    <w:rsid w:val="000E4B5E"/>
    <w:rsid w:val="000E4EE3"/>
    <w:rsid w:val="000E594D"/>
    <w:rsid w:val="000E6827"/>
    <w:rsid w:val="000E6E68"/>
    <w:rsid w:val="000E7236"/>
    <w:rsid w:val="000E77AF"/>
    <w:rsid w:val="000F0EB6"/>
    <w:rsid w:val="000F1F22"/>
    <w:rsid w:val="000F2119"/>
    <w:rsid w:val="000F2747"/>
    <w:rsid w:val="000F430B"/>
    <w:rsid w:val="000F4C03"/>
    <w:rsid w:val="000F50F6"/>
    <w:rsid w:val="000F5CEA"/>
    <w:rsid w:val="000F632C"/>
    <w:rsid w:val="000F6726"/>
    <w:rsid w:val="000F6B2D"/>
    <w:rsid w:val="000F7221"/>
    <w:rsid w:val="000F739F"/>
    <w:rsid w:val="000F7A16"/>
    <w:rsid w:val="001000E0"/>
    <w:rsid w:val="0010072E"/>
    <w:rsid w:val="001007F5"/>
    <w:rsid w:val="00100EFC"/>
    <w:rsid w:val="00101381"/>
    <w:rsid w:val="001031AE"/>
    <w:rsid w:val="0010369E"/>
    <w:rsid w:val="00103D5C"/>
    <w:rsid w:val="00103E80"/>
    <w:rsid w:val="00104068"/>
    <w:rsid w:val="00104B1A"/>
    <w:rsid w:val="00104D95"/>
    <w:rsid w:val="00105E67"/>
    <w:rsid w:val="00106FA9"/>
    <w:rsid w:val="00107ADB"/>
    <w:rsid w:val="00107B50"/>
    <w:rsid w:val="0011016E"/>
    <w:rsid w:val="00111759"/>
    <w:rsid w:val="00111A2D"/>
    <w:rsid w:val="0011207F"/>
    <w:rsid w:val="001130EB"/>
    <w:rsid w:val="00113649"/>
    <w:rsid w:val="00114308"/>
    <w:rsid w:val="00115435"/>
    <w:rsid w:val="001163A9"/>
    <w:rsid w:val="001168D5"/>
    <w:rsid w:val="00117929"/>
    <w:rsid w:val="001212E7"/>
    <w:rsid w:val="0012139A"/>
    <w:rsid w:val="00123175"/>
    <w:rsid w:val="001234B0"/>
    <w:rsid w:val="001240D7"/>
    <w:rsid w:val="00124548"/>
    <w:rsid w:val="00126AD0"/>
    <w:rsid w:val="00127AC9"/>
    <w:rsid w:val="001300AA"/>
    <w:rsid w:val="00132606"/>
    <w:rsid w:val="00136B2D"/>
    <w:rsid w:val="00137089"/>
    <w:rsid w:val="0013731D"/>
    <w:rsid w:val="0014019B"/>
    <w:rsid w:val="001405C3"/>
    <w:rsid w:val="00140602"/>
    <w:rsid w:val="00140E60"/>
    <w:rsid w:val="0014156B"/>
    <w:rsid w:val="00141767"/>
    <w:rsid w:val="00142FE0"/>
    <w:rsid w:val="0014423F"/>
    <w:rsid w:val="00144380"/>
    <w:rsid w:val="00144837"/>
    <w:rsid w:val="00145846"/>
    <w:rsid w:val="00146B13"/>
    <w:rsid w:val="00150B65"/>
    <w:rsid w:val="00152ACA"/>
    <w:rsid w:val="00152E9D"/>
    <w:rsid w:val="0015603C"/>
    <w:rsid w:val="00156AD6"/>
    <w:rsid w:val="00156D29"/>
    <w:rsid w:val="00156F1D"/>
    <w:rsid w:val="001602ED"/>
    <w:rsid w:val="001604F8"/>
    <w:rsid w:val="00163B1C"/>
    <w:rsid w:val="00164F9A"/>
    <w:rsid w:val="0016604A"/>
    <w:rsid w:val="001669B9"/>
    <w:rsid w:val="001670A9"/>
    <w:rsid w:val="00167DEF"/>
    <w:rsid w:val="00170269"/>
    <w:rsid w:val="001722AC"/>
    <w:rsid w:val="00172603"/>
    <w:rsid w:val="0017266C"/>
    <w:rsid w:val="00172B88"/>
    <w:rsid w:val="00173810"/>
    <w:rsid w:val="00173954"/>
    <w:rsid w:val="001747D2"/>
    <w:rsid w:val="00174865"/>
    <w:rsid w:val="00174EE7"/>
    <w:rsid w:val="001756C6"/>
    <w:rsid w:val="00176293"/>
    <w:rsid w:val="00176FF6"/>
    <w:rsid w:val="00180E10"/>
    <w:rsid w:val="00181DA9"/>
    <w:rsid w:val="00183954"/>
    <w:rsid w:val="00183F6E"/>
    <w:rsid w:val="00183FB8"/>
    <w:rsid w:val="001843B6"/>
    <w:rsid w:val="00184ECE"/>
    <w:rsid w:val="00185751"/>
    <w:rsid w:val="001873B8"/>
    <w:rsid w:val="00187B72"/>
    <w:rsid w:val="001903B2"/>
    <w:rsid w:val="00190D28"/>
    <w:rsid w:val="00190E42"/>
    <w:rsid w:val="00190F25"/>
    <w:rsid w:val="00191534"/>
    <w:rsid w:val="00192113"/>
    <w:rsid w:val="001929E9"/>
    <w:rsid w:val="00194B7A"/>
    <w:rsid w:val="00195C5B"/>
    <w:rsid w:val="00197554"/>
    <w:rsid w:val="001A0660"/>
    <w:rsid w:val="001A0683"/>
    <w:rsid w:val="001A0FA4"/>
    <w:rsid w:val="001A1539"/>
    <w:rsid w:val="001A16FC"/>
    <w:rsid w:val="001A2AFF"/>
    <w:rsid w:val="001A2B08"/>
    <w:rsid w:val="001A2BA8"/>
    <w:rsid w:val="001A4408"/>
    <w:rsid w:val="001A534F"/>
    <w:rsid w:val="001A581F"/>
    <w:rsid w:val="001A66E1"/>
    <w:rsid w:val="001A6F07"/>
    <w:rsid w:val="001A6F90"/>
    <w:rsid w:val="001A6F9D"/>
    <w:rsid w:val="001A712A"/>
    <w:rsid w:val="001A72A4"/>
    <w:rsid w:val="001A7661"/>
    <w:rsid w:val="001B0848"/>
    <w:rsid w:val="001B1575"/>
    <w:rsid w:val="001B3CB0"/>
    <w:rsid w:val="001B5217"/>
    <w:rsid w:val="001B5AA9"/>
    <w:rsid w:val="001B6329"/>
    <w:rsid w:val="001B6530"/>
    <w:rsid w:val="001B76C9"/>
    <w:rsid w:val="001C0E95"/>
    <w:rsid w:val="001C14B2"/>
    <w:rsid w:val="001C1B24"/>
    <w:rsid w:val="001C1C9D"/>
    <w:rsid w:val="001C340E"/>
    <w:rsid w:val="001C43C2"/>
    <w:rsid w:val="001C4B2C"/>
    <w:rsid w:val="001C5004"/>
    <w:rsid w:val="001C530D"/>
    <w:rsid w:val="001C6817"/>
    <w:rsid w:val="001C6A77"/>
    <w:rsid w:val="001C6F7E"/>
    <w:rsid w:val="001D0C18"/>
    <w:rsid w:val="001D14A6"/>
    <w:rsid w:val="001D2B87"/>
    <w:rsid w:val="001D4037"/>
    <w:rsid w:val="001D4EA5"/>
    <w:rsid w:val="001D52AF"/>
    <w:rsid w:val="001D5504"/>
    <w:rsid w:val="001D553D"/>
    <w:rsid w:val="001E01F4"/>
    <w:rsid w:val="001E0B88"/>
    <w:rsid w:val="001E0E0F"/>
    <w:rsid w:val="001E1221"/>
    <w:rsid w:val="001E1C8D"/>
    <w:rsid w:val="001E240D"/>
    <w:rsid w:val="001E2755"/>
    <w:rsid w:val="001E2AC4"/>
    <w:rsid w:val="001E2FDE"/>
    <w:rsid w:val="001E3207"/>
    <w:rsid w:val="001E3578"/>
    <w:rsid w:val="001E3BC1"/>
    <w:rsid w:val="001E4C3B"/>
    <w:rsid w:val="001E4D57"/>
    <w:rsid w:val="001E4F0F"/>
    <w:rsid w:val="001E5D83"/>
    <w:rsid w:val="001E697B"/>
    <w:rsid w:val="001E6AC2"/>
    <w:rsid w:val="001F000F"/>
    <w:rsid w:val="001F086D"/>
    <w:rsid w:val="001F19B3"/>
    <w:rsid w:val="001F30E6"/>
    <w:rsid w:val="001F3EEA"/>
    <w:rsid w:val="001F3F8D"/>
    <w:rsid w:val="001F40BE"/>
    <w:rsid w:val="001F4664"/>
    <w:rsid w:val="001F4853"/>
    <w:rsid w:val="001F579C"/>
    <w:rsid w:val="001F70EE"/>
    <w:rsid w:val="001F7E37"/>
    <w:rsid w:val="001F7F76"/>
    <w:rsid w:val="002001EB"/>
    <w:rsid w:val="0020072B"/>
    <w:rsid w:val="00200BBE"/>
    <w:rsid w:val="00201BA3"/>
    <w:rsid w:val="00201E16"/>
    <w:rsid w:val="00202046"/>
    <w:rsid w:val="00203FC0"/>
    <w:rsid w:val="00203FC1"/>
    <w:rsid w:val="00204BF8"/>
    <w:rsid w:val="00204FC3"/>
    <w:rsid w:val="00205896"/>
    <w:rsid w:val="00205968"/>
    <w:rsid w:val="00205C47"/>
    <w:rsid w:val="00207169"/>
    <w:rsid w:val="0020721A"/>
    <w:rsid w:val="00207B71"/>
    <w:rsid w:val="00207BE5"/>
    <w:rsid w:val="00210C6F"/>
    <w:rsid w:val="0021245E"/>
    <w:rsid w:val="00212CB9"/>
    <w:rsid w:val="00214374"/>
    <w:rsid w:val="0021517A"/>
    <w:rsid w:val="00216BB1"/>
    <w:rsid w:val="00216E72"/>
    <w:rsid w:val="00217260"/>
    <w:rsid w:val="0021731C"/>
    <w:rsid w:val="00217636"/>
    <w:rsid w:val="00217B89"/>
    <w:rsid w:val="00220147"/>
    <w:rsid w:val="00220A25"/>
    <w:rsid w:val="00221590"/>
    <w:rsid w:val="002216B3"/>
    <w:rsid w:val="00221A71"/>
    <w:rsid w:val="0022205A"/>
    <w:rsid w:val="00222171"/>
    <w:rsid w:val="002245B0"/>
    <w:rsid w:val="0022537E"/>
    <w:rsid w:val="002267C2"/>
    <w:rsid w:val="00226D2B"/>
    <w:rsid w:val="0022776A"/>
    <w:rsid w:val="00227B2E"/>
    <w:rsid w:val="00227F7E"/>
    <w:rsid w:val="002305EC"/>
    <w:rsid w:val="00230DFB"/>
    <w:rsid w:val="00231BF7"/>
    <w:rsid w:val="00233311"/>
    <w:rsid w:val="00233A5D"/>
    <w:rsid w:val="00233FBC"/>
    <w:rsid w:val="0023425D"/>
    <w:rsid w:val="002359D0"/>
    <w:rsid w:val="002365BF"/>
    <w:rsid w:val="00237342"/>
    <w:rsid w:val="002407D3"/>
    <w:rsid w:val="002414B7"/>
    <w:rsid w:val="002415F0"/>
    <w:rsid w:val="002418C4"/>
    <w:rsid w:val="00242D34"/>
    <w:rsid w:val="0024330B"/>
    <w:rsid w:val="0024349B"/>
    <w:rsid w:val="002436F3"/>
    <w:rsid w:val="00243821"/>
    <w:rsid w:val="00243904"/>
    <w:rsid w:val="0024413A"/>
    <w:rsid w:val="00244B23"/>
    <w:rsid w:val="002509AD"/>
    <w:rsid w:val="00250B49"/>
    <w:rsid w:val="00250FBD"/>
    <w:rsid w:val="00251DD8"/>
    <w:rsid w:val="00251EF3"/>
    <w:rsid w:val="0025281D"/>
    <w:rsid w:val="00253C88"/>
    <w:rsid w:val="00253D8D"/>
    <w:rsid w:val="00254598"/>
    <w:rsid w:val="00255418"/>
    <w:rsid w:val="002561B1"/>
    <w:rsid w:val="0025754B"/>
    <w:rsid w:val="0026098E"/>
    <w:rsid w:val="00260A2A"/>
    <w:rsid w:val="00260B2C"/>
    <w:rsid w:val="002611CD"/>
    <w:rsid w:val="002617BF"/>
    <w:rsid w:val="00261D10"/>
    <w:rsid w:val="00261F79"/>
    <w:rsid w:val="00262225"/>
    <w:rsid w:val="002631EA"/>
    <w:rsid w:val="00263D02"/>
    <w:rsid w:val="00264CED"/>
    <w:rsid w:val="00265457"/>
    <w:rsid w:val="002669C5"/>
    <w:rsid w:val="00267271"/>
    <w:rsid w:val="0026794C"/>
    <w:rsid w:val="0027065F"/>
    <w:rsid w:val="002707C3"/>
    <w:rsid w:val="00270917"/>
    <w:rsid w:val="0027118D"/>
    <w:rsid w:val="002719CC"/>
    <w:rsid w:val="00271A13"/>
    <w:rsid w:val="00272F78"/>
    <w:rsid w:val="00273151"/>
    <w:rsid w:val="00273757"/>
    <w:rsid w:val="00273F50"/>
    <w:rsid w:val="00274484"/>
    <w:rsid w:val="00274896"/>
    <w:rsid w:val="002754AC"/>
    <w:rsid w:val="0027670B"/>
    <w:rsid w:val="00276F3D"/>
    <w:rsid w:val="00277FD7"/>
    <w:rsid w:val="0028090C"/>
    <w:rsid w:val="002819CA"/>
    <w:rsid w:val="00282174"/>
    <w:rsid w:val="0028233F"/>
    <w:rsid w:val="002835C8"/>
    <w:rsid w:val="00283610"/>
    <w:rsid w:val="002837CF"/>
    <w:rsid w:val="00283F74"/>
    <w:rsid w:val="0028432B"/>
    <w:rsid w:val="00285DBA"/>
    <w:rsid w:val="00286049"/>
    <w:rsid w:val="00286AD4"/>
    <w:rsid w:val="00286FA6"/>
    <w:rsid w:val="0028775B"/>
    <w:rsid w:val="00290575"/>
    <w:rsid w:val="00290B1F"/>
    <w:rsid w:val="00291D71"/>
    <w:rsid w:val="00291EE1"/>
    <w:rsid w:val="00292686"/>
    <w:rsid w:val="00292803"/>
    <w:rsid w:val="00292FCC"/>
    <w:rsid w:val="002935D3"/>
    <w:rsid w:val="0029380D"/>
    <w:rsid w:val="002939D3"/>
    <w:rsid w:val="00293CA8"/>
    <w:rsid w:val="00293EF7"/>
    <w:rsid w:val="00296246"/>
    <w:rsid w:val="0029625D"/>
    <w:rsid w:val="0029645F"/>
    <w:rsid w:val="00296CC8"/>
    <w:rsid w:val="00297087"/>
    <w:rsid w:val="00297797"/>
    <w:rsid w:val="002A0B37"/>
    <w:rsid w:val="002A21AA"/>
    <w:rsid w:val="002A261B"/>
    <w:rsid w:val="002A2F49"/>
    <w:rsid w:val="002A30F3"/>
    <w:rsid w:val="002A320E"/>
    <w:rsid w:val="002A36A8"/>
    <w:rsid w:val="002A4482"/>
    <w:rsid w:val="002A4FF4"/>
    <w:rsid w:val="002A52F8"/>
    <w:rsid w:val="002A54B9"/>
    <w:rsid w:val="002A5766"/>
    <w:rsid w:val="002A58FE"/>
    <w:rsid w:val="002A5B65"/>
    <w:rsid w:val="002A5EE2"/>
    <w:rsid w:val="002A70FE"/>
    <w:rsid w:val="002A730B"/>
    <w:rsid w:val="002A78F1"/>
    <w:rsid w:val="002A7D1E"/>
    <w:rsid w:val="002B192A"/>
    <w:rsid w:val="002B2B52"/>
    <w:rsid w:val="002B36FA"/>
    <w:rsid w:val="002B766B"/>
    <w:rsid w:val="002B7F77"/>
    <w:rsid w:val="002C0CD8"/>
    <w:rsid w:val="002C139B"/>
    <w:rsid w:val="002C2696"/>
    <w:rsid w:val="002C2983"/>
    <w:rsid w:val="002C2EFD"/>
    <w:rsid w:val="002C2F84"/>
    <w:rsid w:val="002C33BB"/>
    <w:rsid w:val="002C4321"/>
    <w:rsid w:val="002C4B17"/>
    <w:rsid w:val="002C4D35"/>
    <w:rsid w:val="002C541C"/>
    <w:rsid w:val="002C71DC"/>
    <w:rsid w:val="002C720C"/>
    <w:rsid w:val="002C7BA7"/>
    <w:rsid w:val="002D0519"/>
    <w:rsid w:val="002D1923"/>
    <w:rsid w:val="002D1F13"/>
    <w:rsid w:val="002D2546"/>
    <w:rsid w:val="002D2D68"/>
    <w:rsid w:val="002D379C"/>
    <w:rsid w:val="002D6089"/>
    <w:rsid w:val="002D60D1"/>
    <w:rsid w:val="002D6FC9"/>
    <w:rsid w:val="002D71EE"/>
    <w:rsid w:val="002D7AFC"/>
    <w:rsid w:val="002E0890"/>
    <w:rsid w:val="002E0D81"/>
    <w:rsid w:val="002E12CB"/>
    <w:rsid w:val="002E2E28"/>
    <w:rsid w:val="002E3045"/>
    <w:rsid w:val="002E40CC"/>
    <w:rsid w:val="002E4BC4"/>
    <w:rsid w:val="002E5934"/>
    <w:rsid w:val="002E5D2C"/>
    <w:rsid w:val="002E5DFE"/>
    <w:rsid w:val="002E5F5A"/>
    <w:rsid w:val="002E65B0"/>
    <w:rsid w:val="002E66F9"/>
    <w:rsid w:val="002E6845"/>
    <w:rsid w:val="002E7D07"/>
    <w:rsid w:val="002F0128"/>
    <w:rsid w:val="002F0C3E"/>
    <w:rsid w:val="002F1FC0"/>
    <w:rsid w:val="002F2133"/>
    <w:rsid w:val="002F4177"/>
    <w:rsid w:val="002F4270"/>
    <w:rsid w:val="002F465C"/>
    <w:rsid w:val="002F5597"/>
    <w:rsid w:val="002F5711"/>
    <w:rsid w:val="002F5B8E"/>
    <w:rsid w:val="002F5EBA"/>
    <w:rsid w:val="002F69DD"/>
    <w:rsid w:val="002F6BAB"/>
    <w:rsid w:val="002F6DED"/>
    <w:rsid w:val="002F6E1B"/>
    <w:rsid w:val="002F7D72"/>
    <w:rsid w:val="0030028C"/>
    <w:rsid w:val="00300C43"/>
    <w:rsid w:val="0030105E"/>
    <w:rsid w:val="00301079"/>
    <w:rsid w:val="00304F82"/>
    <w:rsid w:val="00304FDA"/>
    <w:rsid w:val="003052B8"/>
    <w:rsid w:val="00305448"/>
    <w:rsid w:val="0030585C"/>
    <w:rsid w:val="00305EF6"/>
    <w:rsid w:val="003060F6"/>
    <w:rsid w:val="003068B6"/>
    <w:rsid w:val="00307BB4"/>
    <w:rsid w:val="00307C5F"/>
    <w:rsid w:val="00312110"/>
    <w:rsid w:val="00312C50"/>
    <w:rsid w:val="00313C98"/>
    <w:rsid w:val="003143B0"/>
    <w:rsid w:val="00315E40"/>
    <w:rsid w:val="003161D7"/>
    <w:rsid w:val="0031655B"/>
    <w:rsid w:val="003167D7"/>
    <w:rsid w:val="0032018A"/>
    <w:rsid w:val="00320607"/>
    <w:rsid w:val="003223AE"/>
    <w:rsid w:val="003246A0"/>
    <w:rsid w:val="003246D8"/>
    <w:rsid w:val="00324F2E"/>
    <w:rsid w:val="0032526D"/>
    <w:rsid w:val="0032565F"/>
    <w:rsid w:val="0032587C"/>
    <w:rsid w:val="00326BE4"/>
    <w:rsid w:val="00327B73"/>
    <w:rsid w:val="003302C2"/>
    <w:rsid w:val="00330933"/>
    <w:rsid w:val="00331039"/>
    <w:rsid w:val="00331B77"/>
    <w:rsid w:val="00331FAE"/>
    <w:rsid w:val="00332FDF"/>
    <w:rsid w:val="00333891"/>
    <w:rsid w:val="00333CC6"/>
    <w:rsid w:val="00335186"/>
    <w:rsid w:val="00335F37"/>
    <w:rsid w:val="003365B3"/>
    <w:rsid w:val="00340695"/>
    <w:rsid w:val="00341669"/>
    <w:rsid w:val="003416F7"/>
    <w:rsid w:val="00341A1B"/>
    <w:rsid w:val="00343537"/>
    <w:rsid w:val="00343E82"/>
    <w:rsid w:val="003443AE"/>
    <w:rsid w:val="00346264"/>
    <w:rsid w:val="00347698"/>
    <w:rsid w:val="003476F6"/>
    <w:rsid w:val="00347A2A"/>
    <w:rsid w:val="00347F54"/>
    <w:rsid w:val="00351735"/>
    <w:rsid w:val="00351D18"/>
    <w:rsid w:val="00352383"/>
    <w:rsid w:val="00352D71"/>
    <w:rsid w:val="00353547"/>
    <w:rsid w:val="003552D9"/>
    <w:rsid w:val="0035537D"/>
    <w:rsid w:val="00355F99"/>
    <w:rsid w:val="003564B1"/>
    <w:rsid w:val="003577D4"/>
    <w:rsid w:val="00357990"/>
    <w:rsid w:val="0036165A"/>
    <w:rsid w:val="003622A3"/>
    <w:rsid w:val="00363382"/>
    <w:rsid w:val="00363AB4"/>
    <w:rsid w:val="00363C09"/>
    <w:rsid w:val="00363CC8"/>
    <w:rsid w:val="00365618"/>
    <w:rsid w:val="0036587B"/>
    <w:rsid w:val="00366452"/>
    <w:rsid w:val="00366A24"/>
    <w:rsid w:val="00366BB7"/>
    <w:rsid w:val="003679C3"/>
    <w:rsid w:val="003679D3"/>
    <w:rsid w:val="00370D55"/>
    <w:rsid w:val="003715AD"/>
    <w:rsid w:val="0037339F"/>
    <w:rsid w:val="003735AB"/>
    <w:rsid w:val="00373674"/>
    <w:rsid w:val="003738A9"/>
    <w:rsid w:val="00373953"/>
    <w:rsid w:val="00373BC3"/>
    <w:rsid w:val="00373C15"/>
    <w:rsid w:val="0037765E"/>
    <w:rsid w:val="003777FD"/>
    <w:rsid w:val="00377C75"/>
    <w:rsid w:val="003806D0"/>
    <w:rsid w:val="003807E0"/>
    <w:rsid w:val="00380AE0"/>
    <w:rsid w:val="003823A1"/>
    <w:rsid w:val="00382B47"/>
    <w:rsid w:val="00382BBE"/>
    <w:rsid w:val="00382F56"/>
    <w:rsid w:val="003831F8"/>
    <w:rsid w:val="003833CC"/>
    <w:rsid w:val="00383C80"/>
    <w:rsid w:val="00383F24"/>
    <w:rsid w:val="0038531C"/>
    <w:rsid w:val="003862DC"/>
    <w:rsid w:val="003866D5"/>
    <w:rsid w:val="00386756"/>
    <w:rsid w:val="00387BF0"/>
    <w:rsid w:val="0039186F"/>
    <w:rsid w:val="00394B08"/>
    <w:rsid w:val="00394F40"/>
    <w:rsid w:val="0039569D"/>
    <w:rsid w:val="003960D2"/>
    <w:rsid w:val="0039638E"/>
    <w:rsid w:val="003977D7"/>
    <w:rsid w:val="00397CF4"/>
    <w:rsid w:val="003A0CDE"/>
    <w:rsid w:val="003A2FD2"/>
    <w:rsid w:val="003A36A2"/>
    <w:rsid w:val="003A3817"/>
    <w:rsid w:val="003A3915"/>
    <w:rsid w:val="003A3AEA"/>
    <w:rsid w:val="003A5B29"/>
    <w:rsid w:val="003A63B9"/>
    <w:rsid w:val="003A6573"/>
    <w:rsid w:val="003A6679"/>
    <w:rsid w:val="003A675F"/>
    <w:rsid w:val="003B06CF"/>
    <w:rsid w:val="003B077F"/>
    <w:rsid w:val="003B11D5"/>
    <w:rsid w:val="003B1F40"/>
    <w:rsid w:val="003B2BA1"/>
    <w:rsid w:val="003B51C9"/>
    <w:rsid w:val="003B6EC0"/>
    <w:rsid w:val="003B731E"/>
    <w:rsid w:val="003B7BA9"/>
    <w:rsid w:val="003B7D53"/>
    <w:rsid w:val="003C0048"/>
    <w:rsid w:val="003C0340"/>
    <w:rsid w:val="003C0889"/>
    <w:rsid w:val="003C16B8"/>
    <w:rsid w:val="003C40D4"/>
    <w:rsid w:val="003C4172"/>
    <w:rsid w:val="003C4483"/>
    <w:rsid w:val="003C461F"/>
    <w:rsid w:val="003C5671"/>
    <w:rsid w:val="003C58AC"/>
    <w:rsid w:val="003C634A"/>
    <w:rsid w:val="003C643D"/>
    <w:rsid w:val="003C64E5"/>
    <w:rsid w:val="003C6677"/>
    <w:rsid w:val="003C6B71"/>
    <w:rsid w:val="003C79E1"/>
    <w:rsid w:val="003D0E50"/>
    <w:rsid w:val="003D10DA"/>
    <w:rsid w:val="003D11BF"/>
    <w:rsid w:val="003D2CFA"/>
    <w:rsid w:val="003D3420"/>
    <w:rsid w:val="003D3E87"/>
    <w:rsid w:val="003D3FA9"/>
    <w:rsid w:val="003D41D2"/>
    <w:rsid w:val="003D4A42"/>
    <w:rsid w:val="003D4FB8"/>
    <w:rsid w:val="003D5135"/>
    <w:rsid w:val="003D657E"/>
    <w:rsid w:val="003D7561"/>
    <w:rsid w:val="003D76C5"/>
    <w:rsid w:val="003E05A7"/>
    <w:rsid w:val="003E30CF"/>
    <w:rsid w:val="003E3962"/>
    <w:rsid w:val="003E3C87"/>
    <w:rsid w:val="003E4BBE"/>
    <w:rsid w:val="003E558A"/>
    <w:rsid w:val="003E59AA"/>
    <w:rsid w:val="003E6ED2"/>
    <w:rsid w:val="003E71C7"/>
    <w:rsid w:val="003E75DD"/>
    <w:rsid w:val="003F061B"/>
    <w:rsid w:val="003F0DA5"/>
    <w:rsid w:val="003F1126"/>
    <w:rsid w:val="003F12FF"/>
    <w:rsid w:val="003F1DA2"/>
    <w:rsid w:val="003F2440"/>
    <w:rsid w:val="003F280E"/>
    <w:rsid w:val="003F3458"/>
    <w:rsid w:val="003F51B7"/>
    <w:rsid w:val="003F544B"/>
    <w:rsid w:val="003F5F63"/>
    <w:rsid w:val="003F7506"/>
    <w:rsid w:val="003F7880"/>
    <w:rsid w:val="003F78F2"/>
    <w:rsid w:val="003F7B78"/>
    <w:rsid w:val="003F7D7B"/>
    <w:rsid w:val="00400275"/>
    <w:rsid w:val="00400296"/>
    <w:rsid w:val="00400F70"/>
    <w:rsid w:val="00401861"/>
    <w:rsid w:val="0040249C"/>
    <w:rsid w:val="004038B9"/>
    <w:rsid w:val="00404B45"/>
    <w:rsid w:val="0040535F"/>
    <w:rsid w:val="00405B18"/>
    <w:rsid w:val="00405CF9"/>
    <w:rsid w:val="00406679"/>
    <w:rsid w:val="004069D8"/>
    <w:rsid w:val="00406EEF"/>
    <w:rsid w:val="00407FE2"/>
    <w:rsid w:val="00411040"/>
    <w:rsid w:val="0041110D"/>
    <w:rsid w:val="004118ED"/>
    <w:rsid w:val="00412884"/>
    <w:rsid w:val="0041428D"/>
    <w:rsid w:val="00414ED5"/>
    <w:rsid w:val="0041511F"/>
    <w:rsid w:val="004166F1"/>
    <w:rsid w:val="00417EFC"/>
    <w:rsid w:val="004206FE"/>
    <w:rsid w:val="00420C22"/>
    <w:rsid w:val="0042157C"/>
    <w:rsid w:val="00421DE3"/>
    <w:rsid w:val="0042293B"/>
    <w:rsid w:val="00422C1C"/>
    <w:rsid w:val="00422C2C"/>
    <w:rsid w:val="00422D2D"/>
    <w:rsid w:val="004233CD"/>
    <w:rsid w:val="004238A6"/>
    <w:rsid w:val="00423A7D"/>
    <w:rsid w:val="004251C5"/>
    <w:rsid w:val="0042548C"/>
    <w:rsid w:val="00425C1A"/>
    <w:rsid w:val="00426573"/>
    <w:rsid w:val="0042693D"/>
    <w:rsid w:val="00426BF2"/>
    <w:rsid w:val="00426EBB"/>
    <w:rsid w:val="0043018B"/>
    <w:rsid w:val="004302C5"/>
    <w:rsid w:val="00430CA2"/>
    <w:rsid w:val="0043167A"/>
    <w:rsid w:val="0043430C"/>
    <w:rsid w:val="00434E3E"/>
    <w:rsid w:val="00435AA5"/>
    <w:rsid w:val="00435FDE"/>
    <w:rsid w:val="004361C6"/>
    <w:rsid w:val="00436866"/>
    <w:rsid w:val="004370AD"/>
    <w:rsid w:val="00437687"/>
    <w:rsid w:val="004401C6"/>
    <w:rsid w:val="00440503"/>
    <w:rsid w:val="00440C11"/>
    <w:rsid w:val="00440D41"/>
    <w:rsid w:val="00441146"/>
    <w:rsid w:val="00441440"/>
    <w:rsid w:val="00442A5B"/>
    <w:rsid w:val="00443BC7"/>
    <w:rsid w:val="00444E72"/>
    <w:rsid w:val="00445108"/>
    <w:rsid w:val="0044513B"/>
    <w:rsid w:val="00446476"/>
    <w:rsid w:val="0044651A"/>
    <w:rsid w:val="00450D43"/>
    <w:rsid w:val="00451392"/>
    <w:rsid w:val="004519EB"/>
    <w:rsid w:val="00453393"/>
    <w:rsid w:val="00453B9F"/>
    <w:rsid w:val="0045457E"/>
    <w:rsid w:val="00456935"/>
    <w:rsid w:val="00456A63"/>
    <w:rsid w:val="00456F95"/>
    <w:rsid w:val="00457E01"/>
    <w:rsid w:val="00457F54"/>
    <w:rsid w:val="004602C9"/>
    <w:rsid w:val="004602F3"/>
    <w:rsid w:val="00460591"/>
    <w:rsid w:val="00460683"/>
    <w:rsid w:val="00460687"/>
    <w:rsid w:val="004612CE"/>
    <w:rsid w:val="0046192F"/>
    <w:rsid w:val="00462705"/>
    <w:rsid w:val="0046276B"/>
    <w:rsid w:val="00463A7B"/>
    <w:rsid w:val="00464592"/>
    <w:rsid w:val="00464FAA"/>
    <w:rsid w:val="00465102"/>
    <w:rsid w:val="00465326"/>
    <w:rsid w:val="00466B00"/>
    <w:rsid w:val="004674D6"/>
    <w:rsid w:val="00470086"/>
    <w:rsid w:val="004705C7"/>
    <w:rsid w:val="00470886"/>
    <w:rsid w:val="00470A4C"/>
    <w:rsid w:val="00470B17"/>
    <w:rsid w:val="00472E47"/>
    <w:rsid w:val="00473675"/>
    <w:rsid w:val="00473BB9"/>
    <w:rsid w:val="00473F97"/>
    <w:rsid w:val="00475A0C"/>
    <w:rsid w:val="004763AA"/>
    <w:rsid w:val="00476D39"/>
    <w:rsid w:val="00476FCD"/>
    <w:rsid w:val="00477089"/>
    <w:rsid w:val="0047760F"/>
    <w:rsid w:val="00480AED"/>
    <w:rsid w:val="00481087"/>
    <w:rsid w:val="00481193"/>
    <w:rsid w:val="004811FD"/>
    <w:rsid w:val="00482EFE"/>
    <w:rsid w:val="0048304B"/>
    <w:rsid w:val="00483BDF"/>
    <w:rsid w:val="00484EB8"/>
    <w:rsid w:val="0048648E"/>
    <w:rsid w:val="004868DF"/>
    <w:rsid w:val="00486DF8"/>
    <w:rsid w:val="00486F85"/>
    <w:rsid w:val="00491318"/>
    <w:rsid w:val="004913E9"/>
    <w:rsid w:val="0049143A"/>
    <w:rsid w:val="00491D30"/>
    <w:rsid w:val="0049367A"/>
    <w:rsid w:val="00493813"/>
    <w:rsid w:val="0049490A"/>
    <w:rsid w:val="004952ED"/>
    <w:rsid w:val="00495420"/>
    <w:rsid w:val="00497E29"/>
    <w:rsid w:val="004A0AB8"/>
    <w:rsid w:val="004A148C"/>
    <w:rsid w:val="004A175F"/>
    <w:rsid w:val="004A2295"/>
    <w:rsid w:val="004A28D7"/>
    <w:rsid w:val="004A35E6"/>
    <w:rsid w:val="004A395B"/>
    <w:rsid w:val="004A3E41"/>
    <w:rsid w:val="004A4534"/>
    <w:rsid w:val="004A48BB"/>
    <w:rsid w:val="004A4EAA"/>
    <w:rsid w:val="004A55A9"/>
    <w:rsid w:val="004A5DCF"/>
    <w:rsid w:val="004A6379"/>
    <w:rsid w:val="004A7DB6"/>
    <w:rsid w:val="004B0130"/>
    <w:rsid w:val="004B08DD"/>
    <w:rsid w:val="004B1433"/>
    <w:rsid w:val="004B1ABB"/>
    <w:rsid w:val="004B1D26"/>
    <w:rsid w:val="004B1E44"/>
    <w:rsid w:val="004B2CD2"/>
    <w:rsid w:val="004B37B3"/>
    <w:rsid w:val="004B4529"/>
    <w:rsid w:val="004B4C89"/>
    <w:rsid w:val="004B517C"/>
    <w:rsid w:val="004B520B"/>
    <w:rsid w:val="004B54A3"/>
    <w:rsid w:val="004B6E97"/>
    <w:rsid w:val="004C1337"/>
    <w:rsid w:val="004C1C20"/>
    <w:rsid w:val="004C1F20"/>
    <w:rsid w:val="004C1FDE"/>
    <w:rsid w:val="004C4EB9"/>
    <w:rsid w:val="004C5462"/>
    <w:rsid w:val="004C5E67"/>
    <w:rsid w:val="004C6B4D"/>
    <w:rsid w:val="004C781A"/>
    <w:rsid w:val="004D019C"/>
    <w:rsid w:val="004D047A"/>
    <w:rsid w:val="004D07DA"/>
    <w:rsid w:val="004D0D34"/>
    <w:rsid w:val="004D0DE0"/>
    <w:rsid w:val="004D12CB"/>
    <w:rsid w:val="004D1A7B"/>
    <w:rsid w:val="004D2155"/>
    <w:rsid w:val="004D2835"/>
    <w:rsid w:val="004D286F"/>
    <w:rsid w:val="004D2BD8"/>
    <w:rsid w:val="004D2EFF"/>
    <w:rsid w:val="004D2FB5"/>
    <w:rsid w:val="004D3A0D"/>
    <w:rsid w:val="004D466E"/>
    <w:rsid w:val="004D5CDA"/>
    <w:rsid w:val="004D663A"/>
    <w:rsid w:val="004D6B4A"/>
    <w:rsid w:val="004D6CC9"/>
    <w:rsid w:val="004E0177"/>
    <w:rsid w:val="004E046D"/>
    <w:rsid w:val="004E1982"/>
    <w:rsid w:val="004E2846"/>
    <w:rsid w:val="004E2C91"/>
    <w:rsid w:val="004E2F38"/>
    <w:rsid w:val="004E3108"/>
    <w:rsid w:val="004E3A46"/>
    <w:rsid w:val="004E5060"/>
    <w:rsid w:val="004E5833"/>
    <w:rsid w:val="004E5CC7"/>
    <w:rsid w:val="004E6793"/>
    <w:rsid w:val="004E6918"/>
    <w:rsid w:val="004E711E"/>
    <w:rsid w:val="004E73F3"/>
    <w:rsid w:val="004F1125"/>
    <w:rsid w:val="004F1988"/>
    <w:rsid w:val="004F28AD"/>
    <w:rsid w:val="004F4497"/>
    <w:rsid w:val="004F55DF"/>
    <w:rsid w:val="004F596F"/>
    <w:rsid w:val="004F6A9D"/>
    <w:rsid w:val="004F7C9D"/>
    <w:rsid w:val="00500B9D"/>
    <w:rsid w:val="00501628"/>
    <w:rsid w:val="0050312F"/>
    <w:rsid w:val="0050410E"/>
    <w:rsid w:val="0050440D"/>
    <w:rsid w:val="00504535"/>
    <w:rsid w:val="005049EB"/>
    <w:rsid w:val="005050C4"/>
    <w:rsid w:val="005101AB"/>
    <w:rsid w:val="00510350"/>
    <w:rsid w:val="005103B5"/>
    <w:rsid w:val="00511368"/>
    <w:rsid w:val="0051214F"/>
    <w:rsid w:val="00512909"/>
    <w:rsid w:val="0051295D"/>
    <w:rsid w:val="00512F7A"/>
    <w:rsid w:val="00513843"/>
    <w:rsid w:val="005138CE"/>
    <w:rsid w:val="005155F7"/>
    <w:rsid w:val="00515720"/>
    <w:rsid w:val="0051589C"/>
    <w:rsid w:val="00515916"/>
    <w:rsid w:val="0051599A"/>
    <w:rsid w:val="00515EC3"/>
    <w:rsid w:val="00516299"/>
    <w:rsid w:val="005178B9"/>
    <w:rsid w:val="00520DB5"/>
    <w:rsid w:val="00521165"/>
    <w:rsid w:val="00521E29"/>
    <w:rsid w:val="005248CE"/>
    <w:rsid w:val="00524F6E"/>
    <w:rsid w:val="00526656"/>
    <w:rsid w:val="005266CA"/>
    <w:rsid w:val="0052797F"/>
    <w:rsid w:val="00530ED3"/>
    <w:rsid w:val="0053119F"/>
    <w:rsid w:val="00531A61"/>
    <w:rsid w:val="005323D8"/>
    <w:rsid w:val="005336A8"/>
    <w:rsid w:val="00534155"/>
    <w:rsid w:val="0054091A"/>
    <w:rsid w:val="00540AC5"/>
    <w:rsid w:val="0054161A"/>
    <w:rsid w:val="00542589"/>
    <w:rsid w:val="00543A96"/>
    <w:rsid w:val="00545727"/>
    <w:rsid w:val="00546266"/>
    <w:rsid w:val="00546E26"/>
    <w:rsid w:val="00547948"/>
    <w:rsid w:val="00551A5E"/>
    <w:rsid w:val="00551ADA"/>
    <w:rsid w:val="00552499"/>
    <w:rsid w:val="00553B0B"/>
    <w:rsid w:val="00554642"/>
    <w:rsid w:val="00555964"/>
    <w:rsid w:val="005568F2"/>
    <w:rsid w:val="00560474"/>
    <w:rsid w:val="005607E9"/>
    <w:rsid w:val="00560E4F"/>
    <w:rsid w:val="005623BF"/>
    <w:rsid w:val="0056258D"/>
    <w:rsid w:val="00562CFD"/>
    <w:rsid w:val="00563303"/>
    <w:rsid w:val="00563610"/>
    <w:rsid w:val="00563FBA"/>
    <w:rsid w:val="00564859"/>
    <w:rsid w:val="00565205"/>
    <w:rsid w:val="0056547A"/>
    <w:rsid w:val="005656C3"/>
    <w:rsid w:val="00565ADC"/>
    <w:rsid w:val="00565EB2"/>
    <w:rsid w:val="005660F2"/>
    <w:rsid w:val="00571174"/>
    <w:rsid w:val="005724CD"/>
    <w:rsid w:val="00573B31"/>
    <w:rsid w:val="00574B56"/>
    <w:rsid w:val="00575253"/>
    <w:rsid w:val="00576732"/>
    <w:rsid w:val="00580145"/>
    <w:rsid w:val="00580B28"/>
    <w:rsid w:val="0058220C"/>
    <w:rsid w:val="00582A56"/>
    <w:rsid w:val="005830CB"/>
    <w:rsid w:val="005836D8"/>
    <w:rsid w:val="00584AB0"/>
    <w:rsid w:val="00585432"/>
    <w:rsid w:val="00585A2F"/>
    <w:rsid w:val="0058646D"/>
    <w:rsid w:val="00586C01"/>
    <w:rsid w:val="00586ED5"/>
    <w:rsid w:val="00587A1A"/>
    <w:rsid w:val="00591E0D"/>
    <w:rsid w:val="005929B2"/>
    <w:rsid w:val="005929E5"/>
    <w:rsid w:val="00593901"/>
    <w:rsid w:val="00593B89"/>
    <w:rsid w:val="00593BD1"/>
    <w:rsid w:val="00593EDE"/>
    <w:rsid w:val="00596642"/>
    <w:rsid w:val="005966E2"/>
    <w:rsid w:val="005967E6"/>
    <w:rsid w:val="005A096B"/>
    <w:rsid w:val="005A115C"/>
    <w:rsid w:val="005A188F"/>
    <w:rsid w:val="005A19DB"/>
    <w:rsid w:val="005A1B25"/>
    <w:rsid w:val="005A1FB5"/>
    <w:rsid w:val="005A2AF5"/>
    <w:rsid w:val="005A3664"/>
    <w:rsid w:val="005A4506"/>
    <w:rsid w:val="005A5B17"/>
    <w:rsid w:val="005A5FD6"/>
    <w:rsid w:val="005A63CA"/>
    <w:rsid w:val="005A7462"/>
    <w:rsid w:val="005A7ED6"/>
    <w:rsid w:val="005B0280"/>
    <w:rsid w:val="005B0BD2"/>
    <w:rsid w:val="005B10F6"/>
    <w:rsid w:val="005B1C7A"/>
    <w:rsid w:val="005B230B"/>
    <w:rsid w:val="005B24BF"/>
    <w:rsid w:val="005B2635"/>
    <w:rsid w:val="005B269B"/>
    <w:rsid w:val="005B28E2"/>
    <w:rsid w:val="005B2D9C"/>
    <w:rsid w:val="005B31D4"/>
    <w:rsid w:val="005B35E9"/>
    <w:rsid w:val="005B3EBA"/>
    <w:rsid w:val="005B4181"/>
    <w:rsid w:val="005B4BA8"/>
    <w:rsid w:val="005B4C4D"/>
    <w:rsid w:val="005B5CF4"/>
    <w:rsid w:val="005B5EF8"/>
    <w:rsid w:val="005B79A9"/>
    <w:rsid w:val="005B7AC5"/>
    <w:rsid w:val="005C0D63"/>
    <w:rsid w:val="005C10AA"/>
    <w:rsid w:val="005C119D"/>
    <w:rsid w:val="005C11AD"/>
    <w:rsid w:val="005C3FC1"/>
    <w:rsid w:val="005C4018"/>
    <w:rsid w:val="005C5901"/>
    <w:rsid w:val="005C5F2B"/>
    <w:rsid w:val="005C6B9D"/>
    <w:rsid w:val="005D1365"/>
    <w:rsid w:val="005D1BCF"/>
    <w:rsid w:val="005D22AA"/>
    <w:rsid w:val="005D2A4C"/>
    <w:rsid w:val="005D2FB8"/>
    <w:rsid w:val="005D4245"/>
    <w:rsid w:val="005D4734"/>
    <w:rsid w:val="005D51C4"/>
    <w:rsid w:val="005D6102"/>
    <w:rsid w:val="005D6226"/>
    <w:rsid w:val="005D6517"/>
    <w:rsid w:val="005D774A"/>
    <w:rsid w:val="005D7BCE"/>
    <w:rsid w:val="005E13A6"/>
    <w:rsid w:val="005E1505"/>
    <w:rsid w:val="005E1CD7"/>
    <w:rsid w:val="005E1F0B"/>
    <w:rsid w:val="005E22FD"/>
    <w:rsid w:val="005E2F0B"/>
    <w:rsid w:val="005E37E9"/>
    <w:rsid w:val="005E397C"/>
    <w:rsid w:val="005E4C0D"/>
    <w:rsid w:val="005E5131"/>
    <w:rsid w:val="005E66E7"/>
    <w:rsid w:val="005E694B"/>
    <w:rsid w:val="005E76DD"/>
    <w:rsid w:val="005F043C"/>
    <w:rsid w:val="005F0A7D"/>
    <w:rsid w:val="005F0D5F"/>
    <w:rsid w:val="005F1EEC"/>
    <w:rsid w:val="005F238B"/>
    <w:rsid w:val="005F2C59"/>
    <w:rsid w:val="005F3322"/>
    <w:rsid w:val="005F51C8"/>
    <w:rsid w:val="005F5A65"/>
    <w:rsid w:val="005F77AF"/>
    <w:rsid w:val="005F789A"/>
    <w:rsid w:val="006001F1"/>
    <w:rsid w:val="006008FF"/>
    <w:rsid w:val="00600C9D"/>
    <w:rsid w:val="006010B9"/>
    <w:rsid w:val="00601A25"/>
    <w:rsid w:val="00601C73"/>
    <w:rsid w:val="006020D1"/>
    <w:rsid w:val="00602BBF"/>
    <w:rsid w:val="006071F1"/>
    <w:rsid w:val="006071F6"/>
    <w:rsid w:val="00607234"/>
    <w:rsid w:val="00607ECD"/>
    <w:rsid w:val="00610A50"/>
    <w:rsid w:val="00610C49"/>
    <w:rsid w:val="006113CE"/>
    <w:rsid w:val="006113E8"/>
    <w:rsid w:val="006135C5"/>
    <w:rsid w:val="00615074"/>
    <w:rsid w:val="006151D9"/>
    <w:rsid w:val="00615B4E"/>
    <w:rsid w:val="00615DF4"/>
    <w:rsid w:val="0061690A"/>
    <w:rsid w:val="00617A47"/>
    <w:rsid w:val="0062034F"/>
    <w:rsid w:val="00620D26"/>
    <w:rsid w:val="00621180"/>
    <w:rsid w:val="0062185B"/>
    <w:rsid w:val="00621F1D"/>
    <w:rsid w:val="00621F48"/>
    <w:rsid w:val="00622399"/>
    <w:rsid w:val="006226B9"/>
    <w:rsid w:val="0062299E"/>
    <w:rsid w:val="00622E33"/>
    <w:rsid w:val="00624190"/>
    <w:rsid w:val="00624745"/>
    <w:rsid w:val="006247FB"/>
    <w:rsid w:val="00624889"/>
    <w:rsid w:val="00625168"/>
    <w:rsid w:val="00625256"/>
    <w:rsid w:val="00625F03"/>
    <w:rsid w:val="00627A6A"/>
    <w:rsid w:val="00627EBC"/>
    <w:rsid w:val="00632A35"/>
    <w:rsid w:val="00634B6A"/>
    <w:rsid w:val="00635AD9"/>
    <w:rsid w:val="006364CD"/>
    <w:rsid w:val="00636836"/>
    <w:rsid w:val="006368B7"/>
    <w:rsid w:val="0063771F"/>
    <w:rsid w:val="00637D4E"/>
    <w:rsid w:val="006401A4"/>
    <w:rsid w:val="00640B33"/>
    <w:rsid w:val="006433EC"/>
    <w:rsid w:val="00643663"/>
    <w:rsid w:val="0064466B"/>
    <w:rsid w:val="006448D4"/>
    <w:rsid w:val="00644F67"/>
    <w:rsid w:val="00645A39"/>
    <w:rsid w:val="00645FE1"/>
    <w:rsid w:val="006473B8"/>
    <w:rsid w:val="00647F98"/>
    <w:rsid w:val="006502DB"/>
    <w:rsid w:val="00650394"/>
    <w:rsid w:val="006503ED"/>
    <w:rsid w:val="00650A01"/>
    <w:rsid w:val="006522E6"/>
    <w:rsid w:val="006547BC"/>
    <w:rsid w:val="00654B39"/>
    <w:rsid w:val="00656374"/>
    <w:rsid w:val="00657754"/>
    <w:rsid w:val="00657920"/>
    <w:rsid w:val="00657EE5"/>
    <w:rsid w:val="00660554"/>
    <w:rsid w:val="00660B67"/>
    <w:rsid w:val="006619F2"/>
    <w:rsid w:val="00662C1C"/>
    <w:rsid w:val="00663A23"/>
    <w:rsid w:val="006640D8"/>
    <w:rsid w:val="00664E1F"/>
    <w:rsid w:val="006650CA"/>
    <w:rsid w:val="00666F67"/>
    <w:rsid w:val="00667043"/>
    <w:rsid w:val="0066711E"/>
    <w:rsid w:val="006675C7"/>
    <w:rsid w:val="00667682"/>
    <w:rsid w:val="00667886"/>
    <w:rsid w:val="0067042D"/>
    <w:rsid w:val="0067155D"/>
    <w:rsid w:val="00672AB5"/>
    <w:rsid w:val="00672BA0"/>
    <w:rsid w:val="00674341"/>
    <w:rsid w:val="00674F95"/>
    <w:rsid w:val="00676363"/>
    <w:rsid w:val="00677297"/>
    <w:rsid w:val="006773EB"/>
    <w:rsid w:val="0068044F"/>
    <w:rsid w:val="00680544"/>
    <w:rsid w:val="00680CCB"/>
    <w:rsid w:val="00681B4F"/>
    <w:rsid w:val="0068207F"/>
    <w:rsid w:val="00682AEF"/>
    <w:rsid w:val="00682FF2"/>
    <w:rsid w:val="00683A8F"/>
    <w:rsid w:val="0068408D"/>
    <w:rsid w:val="00684229"/>
    <w:rsid w:val="00684593"/>
    <w:rsid w:val="006845DB"/>
    <w:rsid w:val="006849E6"/>
    <w:rsid w:val="00685516"/>
    <w:rsid w:val="00685585"/>
    <w:rsid w:val="0068564F"/>
    <w:rsid w:val="00686D7B"/>
    <w:rsid w:val="00687570"/>
    <w:rsid w:val="0069058C"/>
    <w:rsid w:val="00690ED7"/>
    <w:rsid w:val="006916A3"/>
    <w:rsid w:val="00691CFF"/>
    <w:rsid w:val="006929EE"/>
    <w:rsid w:val="00692A19"/>
    <w:rsid w:val="006938BF"/>
    <w:rsid w:val="00694462"/>
    <w:rsid w:val="00694E23"/>
    <w:rsid w:val="006950D3"/>
    <w:rsid w:val="00695140"/>
    <w:rsid w:val="0069726E"/>
    <w:rsid w:val="00697ABF"/>
    <w:rsid w:val="00697C53"/>
    <w:rsid w:val="006A0435"/>
    <w:rsid w:val="006A0FBE"/>
    <w:rsid w:val="006A187B"/>
    <w:rsid w:val="006A1B63"/>
    <w:rsid w:val="006A28E1"/>
    <w:rsid w:val="006A372D"/>
    <w:rsid w:val="006A404B"/>
    <w:rsid w:val="006A4E6D"/>
    <w:rsid w:val="006A4F8E"/>
    <w:rsid w:val="006A5005"/>
    <w:rsid w:val="006A5173"/>
    <w:rsid w:val="006A7051"/>
    <w:rsid w:val="006A7425"/>
    <w:rsid w:val="006A7D0A"/>
    <w:rsid w:val="006B06C1"/>
    <w:rsid w:val="006B2794"/>
    <w:rsid w:val="006B2DF4"/>
    <w:rsid w:val="006B347E"/>
    <w:rsid w:val="006B397A"/>
    <w:rsid w:val="006B40CC"/>
    <w:rsid w:val="006B4264"/>
    <w:rsid w:val="006B45E7"/>
    <w:rsid w:val="006B4B83"/>
    <w:rsid w:val="006C008E"/>
    <w:rsid w:val="006C0E52"/>
    <w:rsid w:val="006C1617"/>
    <w:rsid w:val="006C2D63"/>
    <w:rsid w:val="006C3370"/>
    <w:rsid w:val="006C34F1"/>
    <w:rsid w:val="006C48B7"/>
    <w:rsid w:val="006C54DF"/>
    <w:rsid w:val="006C55FA"/>
    <w:rsid w:val="006C5D38"/>
    <w:rsid w:val="006C69E5"/>
    <w:rsid w:val="006C6A26"/>
    <w:rsid w:val="006C7953"/>
    <w:rsid w:val="006C7C3F"/>
    <w:rsid w:val="006D13FF"/>
    <w:rsid w:val="006D167B"/>
    <w:rsid w:val="006D1E94"/>
    <w:rsid w:val="006D21A3"/>
    <w:rsid w:val="006D21D1"/>
    <w:rsid w:val="006D25CA"/>
    <w:rsid w:val="006D2DCF"/>
    <w:rsid w:val="006D2DD0"/>
    <w:rsid w:val="006D35D9"/>
    <w:rsid w:val="006D3843"/>
    <w:rsid w:val="006D3A43"/>
    <w:rsid w:val="006D4107"/>
    <w:rsid w:val="006D4D25"/>
    <w:rsid w:val="006D5202"/>
    <w:rsid w:val="006D5BAD"/>
    <w:rsid w:val="006D5E4D"/>
    <w:rsid w:val="006D5FB0"/>
    <w:rsid w:val="006D740D"/>
    <w:rsid w:val="006D747A"/>
    <w:rsid w:val="006D7C31"/>
    <w:rsid w:val="006E0D16"/>
    <w:rsid w:val="006E18E1"/>
    <w:rsid w:val="006E1D79"/>
    <w:rsid w:val="006E3CD6"/>
    <w:rsid w:val="006E48E3"/>
    <w:rsid w:val="006E53B1"/>
    <w:rsid w:val="006E6296"/>
    <w:rsid w:val="006E65EF"/>
    <w:rsid w:val="006E6BFF"/>
    <w:rsid w:val="006E7054"/>
    <w:rsid w:val="006E7B35"/>
    <w:rsid w:val="006E7CC8"/>
    <w:rsid w:val="006E7E31"/>
    <w:rsid w:val="006F1185"/>
    <w:rsid w:val="006F2107"/>
    <w:rsid w:val="006F28D8"/>
    <w:rsid w:val="006F48DC"/>
    <w:rsid w:val="006F4CF4"/>
    <w:rsid w:val="006F4D98"/>
    <w:rsid w:val="006F5D26"/>
    <w:rsid w:val="006F77BA"/>
    <w:rsid w:val="006F7DE1"/>
    <w:rsid w:val="00700AE8"/>
    <w:rsid w:val="007019E6"/>
    <w:rsid w:val="007027FE"/>
    <w:rsid w:val="00702D15"/>
    <w:rsid w:val="00703085"/>
    <w:rsid w:val="00703833"/>
    <w:rsid w:val="00703EDE"/>
    <w:rsid w:val="007041BA"/>
    <w:rsid w:val="007045EA"/>
    <w:rsid w:val="00704B23"/>
    <w:rsid w:val="00704CFF"/>
    <w:rsid w:val="00705522"/>
    <w:rsid w:val="007065AC"/>
    <w:rsid w:val="007065AD"/>
    <w:rsid w:val="00710163"/>
    <w:rsid w:val="00711721"/>
    <w:rsid w:val="00711B8B"/>
    <w:rsid w:val="00711C8E"/>
    <w:rsid w:val="0071274E"/>
    <w:rsid w:val="007130F5"/>
    <w:rsid w:val="00713BCA"/>
    <w:rsid w:val="0071411C"/>
    <w:rsid w:val="007147ED"/>
    <w:rsid w:val="007153B0"/>
    <w:rsid w:val="00715EE8"/>
    <w:rsid w:val="00717B72"/>
    <w:rsid w:val="007204EB"/>
    <w:rsid w:val="0072096F"/>
    <w:rsid w:val="00722445"/>
    <w:rsid w:val="007224E4"/>
    <w:rsid w:val="007239FA"/>
    <w:rsid w:val="00723F80"/>
    <w:rsid w:val="007247A5"/>
    <w:rsid w:val="00724E80"/>
    <w:rsid w:val="00724F0E"/>
    <w:rsid w:val="007264C5"/>
    <w:rsid w:val="00726DBE"/>
    <w:rsid w:val="00727E03"/>
    <w:rsid w:val="00731212"/>
    <w:rsid w:val="00731D10"/>
    <w:rsid w:val="00732056"/>
    <w:rsid w:val="0073211C"/>
    <w:rsid w:val="00732546"/>
    <w:rsid w:val="00733FF0"/>
    <w:rsid w:val="00734DE7"/>
    <w:rsid w:val="00734E91"/>
    <w:rsid w:val="00735767"/>
    <w:rsid w:val="00735FFA"/>
    <w:rsid w:val="00737239"/>
    <w:rsid w:val="00737958"/>
    <w:rsid w:val="00737C2E"/>
    <w:rsid w:val="00740DDC"/>
    <w:rsid w:val="00740DE7"/>
    <w:rsid w:val="00741EB5"/>
    <w:rsid w:val="00742F94"/>
    <w:rsid w:val="00743B3C"/>
    <w:rsid w:val="00743E7B"/>
    <w:rsid w:val="00744C7F"/>
    <w:rsid w:val="0074577E"/>
    <w:rsid w:val="00745EBC"/>
    <w:rsid w:val="00746894"/>
    <w:rsid w:val="00746BA7"/>
    <w:rsid w:val="00746C5B"/>
    <w:rsid w:val="00746F00"/>
    <w:rsid w:val="00750380"/>
    <w:rsid w:val="00750B19"/>
    <w:rsid w:val="00750F67"/>
    <w:rsid w:val="007513ED"/>
    <w:rsid w:val="0075189A"/>
    <w:rsid w:val="007518C7"/>
    <w:rsid w:val="00752254"/>
    <w:rsid w:val="00752621"/>
    <w:rsid w:val="007532A9"/>
    <w:rsid w:val="00753C7D"/>
    <w:rsid w:val="00753F11"/>
    <w:rsid w:val="00753F95"/>
    <w:rsid w:val="00754ECF"/>
    <w:rsid w:val="00754FA1"/>
    <w:rsid w:val="0075512F"/>
    <w:rsid w:val="0075544A"/>
    <w:rsid w:val="007555F4"/>
    <w:rsid w:val="00755C25"/>
    <w:rsid w:val="00756715"/>
    <w:rsid w:val="007607E7"/>
    <w:rsid w:val="00761210"/>
    <w:rsid w:val="00761287"/>
    <w:rsid w:val="0076274E"/>
    <w:rsid w:val="00763303"/>
    <w:rsid w:val="00764801"/>
    <w:rsid w:val="00765581"/>
    <w:rsid w:val="00765754"/>
    <w:rsid w:val="00765B4C"/>
    <w:rsid w:val="00765E5C"/>
    <w:rsid w:val="00766FE4"/>
    <w:rsid w:val="00767258"/>
    <w:rsid w:val="00767C7E"/>
    <w:rsid w:val="00767ED9"/>
    <w:rsid w:val="00771270"/>
    <w:rsid w:val="007712DC"/>
    <w:rsid w:val="00771B21"/>
    <w:rsid w:val="00772BE2"/>
    <w:rsid w:val="00772FB0"/>
    <w:rsid w:val="00773881"/>
    <w:rsid w:val="00774607"/>
    <w:rsid w:val="0077475F"/>
    <w:rsid w:val="00774C44"/>
    <w:rsid w:val="007770CB"/>
    <w:rsid w:val="007777D0"/>
    <w:rsid w:val="0077795A"/>
    <w:rsid w:val="00780A2F"/>
    <w:rsid w:val="00780D30"/>
    <w:rsid w:val="00781B8D"/>
    <w:rsid w:val="00782C34"/>
    <w:rsid w:val="00783845"/>
    <w:rsid w:val="0078391F"/>
    <w:rsid w:val="00784185"/>
    <w:rsid w:val="007842CD"/>
    <w:rsid w:val="007848B5"/>
    <w:rsid w:val="00785211"/>
    <w:rsid w:val="00785C36"/>
    <w:rsid w:val="00786CAB"/>
    <w:rsid w:val="0078796A"/>
    <w:rsid w:val="007879A1"/>
    <w:rsid w:val="00793499"/>
    <w:rsid w:val="0079366B"/>
    <w:rsid w:val="00794B34"/>
    <w:rsid w:val="00794E04"/>
    <w:rsid w:val="007955C7"/>
    <w:rsid w:val="007959FB"/>
    <w:rsid w:val="00795A14"/>
    <w:rsid w:val="0079782A"/>
    <w:rsid w:val="007A11B1"/>
    <w:rsid w:val="007A3082"/>
    <w:rsid w:val="007A35A8"/>
    <w:rsid w:val="007A388B"/>
    <w:rsid w:val="007A3C4F"/>
    <w:rsid w:val="007A3CB4"/>
    <w:rsid w:val="007A43D3"/>
    <w:rsid w:val="007A4418"/>
    <w:rsid w:val="007A464F"/>
    <w:rsid w:val="007A6329"/>
    <w:rsid w:val="007A655D"/>
    <w:rsid w:val="007A67E3"/>
    <w:rsid w:val="007A7132"/>
    <w:rsid w:val="007A78A2"/>
    <w:rsid w:val="007B1AE9"/>
    <w:rsid w:val="007B3231"/>
    <w:rsid w:val="007B4312"/>
    <w:rsid w:val="007B4664"/>
    <w:rsid w:val="007B516A"/>
    <w:rsid w:val="007B53DB"/>
    <w:rsid w:val="007B7D8A"/>
    <w:rsid w:val="007C0394"/>
    <w:rsid w:val="007C15B7"/>
    <w:rsid w:val="007C25B5"/>
    <w:rsid w:val="007C34DA"/>
    <w:rsid w:val="007C3A75"/>
    <w:rsid w:val="007C3E18"/>
    <w:rsid w:val="007C41F5"/>
    <w:rsid w:val="007C42C3"/>
    <w:rsid w:val="007C4E7A"/>
    <w:rsid w:val="007C4EC4"/>
    <w:rsid w:val="007C678C"/>
    <w:rsid w:val="007C69D3"/>
    <w:rsid w:val="007C6B2E"/>
    <w:rsid w:val="007C7000"/>
    <w:rsid w:val="007C71F2"/>
    <w:rsid w:val="007C73E9"/>
    <w:rsid w:val="007C7AB1"/>
    <w:rsid w:val="007D08D2"/>
    <w:rsid w:val="007D26BF"/>
    <w:rsid w:val="007D2C49"/>
    <w:rsid w:val="007D36DE"/>
    <w:rsid w:val="007D3981"/>
    <w:rsid w:val="007D39E9"/>
    <w:rsid w:val="007D3EB6"/>
    <w:rsid w:val="007D5FD8"/>
    <w:rsid w:val="007D6C40"/>
    <w:rsid w:val="007D6C92"/>
    <w:rsid w:val="007E0026"/>
    <w:rsid w:val="007E0092"/>
    <w:rsid w:val="007E2C9B"/>
    <w:rsid w:val="007E2E24"/>
    <w:rsid w:val="007E36F0"/>
    <w:rsid w:val="007E3D6D"/>
    <w:rsid w:val="007E42F9"/>
    <w:rsid w:val="007E66ED"/>
    <w:rsid w:val="007E687B"/>
    <w:rsid w:val="007E6A3E"/>
    <w:rsid w:val="007E758C"/>
    <w:rsid w:val="007E7F97"/>
    <w:rsid w:val="007F0282"/>
    <w:rsid w:val="007F2BBA"/>
    <w:rsid w:val="007F2E14"/>
    <w:rsid w:val="007F364F"/>
    <w:rsid w:val="007F3A9B"/>
    <w:rsid w:val="007F4631"/>
    <w:rsid w:val="007F46DA"/>
    <w:rsid w:val="007F5F45"/>
    <w:rsid w:val="007F753D"/>
    <w:rsid w:val="00802250"/>
    <w:rsid w:val="00802DEE"/>
    <w:rsid w:val="008044D1"/>
    <w:rsid w:val="008050A9"/>
    <w:rsid w:val="0080560F"/>
    <w:rsid w:val="00805FDC"/>
    <w:rsid w:val="008065BF"/>
    <w:rsid w:val="00806BD5"/>
    <w:rsid w:val="0080713F"/>
    <w:rsid w:val="00807244"/>
    <w:rsid w:val="00807DBC"/>
    <w:rsid w:val="00807EA0"/>
    <w:rsid w:val="008102D5"/>
    <w:rsid w:val="00816003"/>
    <w:rsid w:val="008174AB"/>
    <w:rsid w:val="00820205"/>
    <w:rsid w:val="0082029C"/>
    <w:rsid w:val="00821E30"/>
    <w:rsid w:val="00823078"/>
    <w:rsid w:val="00824C46"/>
    <w:rsid w:val="00824FFC"/>
    <w:rsid w:val="0082519A"/>
    <w:rsid w:val="00825486"/>
    <w:rsid w:val="008254C7"/>
    <w:rsid w:val="00826A07"/>
    <w:rsid w:val="00827D81"/>
    <w:rsid w:val="00830228"/>
    <w:rsid w:val="00831AE9"/>
    <w:rsid w:val="00832325"/>
    <w:rsid w:val="00834B5C"/>
    <w:rsid w:val="00835279"/>
    <w:rsid w:val="008354FC"/>
    <w:rsid w:val="008362A2"/>
    <w:rsid w:val="00837B5A"/>
    <w:rsid w:val="00837C19"/>
    <w:rsid w:val="00840384"/>
    <w:rsid w:val="00840952"/>
    <w:rsid w:val="00840F65"/>
    <w:rsid w:val="008414AB"/>
    <w:rsid w:val="008416B4"/>
    <w:rsid w:val="00841CA0"/>
    <w:rsid w:val="00841E7C"/>
    <w:rsid w:val="00842C96"/>
    <w:rsid w:val="00843784"/>
    <w:rsid w:val="00844375"/>
    <w:rsid w:val="00844EBC"/>
    <w:rsid w:val="0084529D"/>
    <w:rsid w:val="00845A21"/>
    <w:rsid w:val="00846339"/>
    <w:rsid w:val="00846F84"/>
    <w:rsid w:val="0085000B"/>
    <w:rsid w:val="00850861"/>
    <w:rsid w:val="00850EDA"/>
    <w:rsid w:val="00851956"/>
    <w:rsid w:val="00853538"/>
    <w:rsid w:val="00853B4F"/>
    <w:rsid w:val="00853F60"/>
    <w:rsid w:val="00856A2D"/>
    <w:rsid w:val="00856B00"/>
    <w:rsid w:val="00856D65"/>
    <w:rsid w:val="00857159"/>
    <w:rsid w:val="00857C44"/>
    <w:rsid w:val="00860051"/>
    <w:rsid w:val="00860347"/>
    <w:rsid w:val="00861842"/>
    <w:rsid w:val="008621E4"/>
    <w:rsid w:val="008622D2"/>
    <w:rsid w:val="008629CB"/>
    <w:rsid w:val="00862EFB"/>
    <w:rsid w:val="008630F9"/>
    <w:rsid w:val="008638A7"/>
    <w:rsid w:val="00863B85"/>
    <w:rsid w:val="00863C56"/>
    <w:rsid w:val="00864D74"/>
    <w:rsid w:val="008651D5"/>
    <w:rsid w:val="008652A8"/>
    <w:rsid w:val="00865BCF"/>
    <w:rsid w:val="00866289"/>
    <w:rsid w:val="00867371"/>
    <w:rsid w:val="00867A02"/>
    <w:rsid w:val="00867D2C"/>
    <w:rsid w:val="00867EB4"/>
    <w:rsid w:val="008705B0"/>
    <w:rsid w:val="00871709"/>
    <w:rsid w:val="0087175D"/>
    <w:rsid w:val="00872467"/>
    <w:rsid w:val="00872B0D"/>
    <w:rsid w:val="00872F6F"/>
    <w:rsid w:val="0087446F"/>
    <w:rsid w:val="00874475"/>
    <w:rsid w:val="008750A3"/>
    <w:rsid w:val="008752DF"/>
    <w:rsid w:val="00875930"/>
    <w:rsid w:val="00875E71"/>
    <w:rsid w:val="008765DF"/>
    <w:rsid w:val="008766B9"/>
    <w:rsid w:val="00876A6F"/>
    <w:rsid w:val="00877572"/>
    <w:rsid w:val="00877832"/>
    <w:rsid w:val="00877B20"/>
    <w:rsid w:val="008807C1"/>
    <w:rsid w:val="00880804"/>
    <w:rsid w:val="00880A07"/>
    <w:rsid w:val="00880B81"/>
    <w:rsid w:val="00882861"/>
    <w:rsid w:val="008841B6"/>
    <w:rsid w:val="0088477D"/>
    <w:rsid w:val="00884E10"/>
    <w:rsid w:val="00887036"/>
    <w:rsid w:val="008872EC"/>
    <w:rsid w:val="00887A90"/>
    <w:rsid w:val="0089160F"/>
    <w:rsid w:val="008935C2"/>
    <w:rsid w:val="0089360F"/>
    <w:rsid w:val="00893874"/>
    <w:rsid w:val="00893A0D"/>
    <w:rsid w:val="00895675"/>
    <w:rsid w:val="00896AA1"/>
    <w:rsid w:val="00896E11"/>
    <w:rsid w:val="008971BF"/>
    <w:rsid w:val="00897E72"/>
    <w:rsid w:val="008A06DE"/>
    <w:rsid w:val="008A0F3C"/>
    <w:rsid w:val="008A1939"/>
    <w:rsid w:val="008A20A7"/>
    <w:rsid w:val="008A279B"/>
    <w:rsid w:val="008A29CF"/>
    <w:rsid w:val="008A3153"/>
    <w:rsid w:val="008A3ABD"/>
    <w:rsid w:val="008A3E90"/>
    <w:rsid w:val="008A4303"/>
    <w:rsid w:val="008A46B6"/>
    <w:rsid w:val="008A4A29"/>
    <w:rsid w:val="008A4F2A"/>
    <w:rsid w:val="008B1FF5"/>
    <w:rsid w:val="008B29BF"/>
    <w:rsid w:val="008B2B14"/>
    <w:rsid w:val="008B3169"/>
    <w:rsid w:val="008B5734"/>
    <w:rsid w:val="008B5C9F"/>
    <w:rsid w:val="008B6154"/>
    <w:rsid w:val="008B65B8"/>
    <w:rsid w:val="008B6A51"/>
    <w:rsid w:val="008C12A5"/>
    <w:rsid w:val="008C1C28"/>
    <w:rsid w:val="008C1E95"/>
    <w:rsid w:val="008C2260"/>
    <w:rsid w:val="008C3CAE"/>
    <w:rsid w:val="008C4461"/>
    <w:rsid w:val="008C45F6"/>
    <w:rsid w:val="008C4FC0"/>
    <w:rsid w:val="008C504F"/>
    <w:rsid w:val="008C5881"/>
    <w:rsid w:val="008C5D24"/>
    <w:rsid w:val="008C74A5"/>
    <w:rsid w:val="008C7529"/>
    <w:rsid w:val="008D06B6"/>
    <w:rsid w:val="008D1C5A"/>
    <w:rsid w:val="008D2A90"/>
    <w:rsid w:val="008D2EEC"/>
    <w:rsid w:val="008D3265"/>
    <w:rsid w:val="008D3AA8"/>
    <w:rsid w:val="008D452C"/>
    <w:rsid w:val="008D590A"/>
    <w:rsid w:val="008D6030"/>
    <w:rsid w:val="008D63E5"/>
    <w:rsid w:val="008D741F"/>
    <w:rsid w:val="008E0317"/>
    <w:rsid w:val="008E10BD"/>
    <w:rsid w:val="008E1864"/>
    <w:rsid w:val="008E21DE"/>
    <w:rsid w:val="008E2E9C"/>
    <w:rsid w:val="008E30CA"/>
    <w:rsid w:val="008E38AF"/>
    <w:rsid w:val="008E3B18"/>
    <w:rsid w:val="008E4221"/>
    <w:rsid w:val="008E46E2"/>
    <w:rsid w:val="008E4713"/>
    <w:rsid w:val="008E5819"/>
    <w:rsid w:val="008E59BD"/>
    <w:rsid w:val="008E5D0E"/>
    <w:rsid w:val="008E6636"/>
    <w:rsid w:val="008E6C83"/>
    <w:rsid w:val="008E7599"/>
    <w:rsid w:val="008F01B7"/>
    <w:rsid w:val="008F0E9A"/>
    <w:rsid w:val="008F142C"/>
    <w:rsid w:val="008F1C0E"/>
    <w:rsid w:val="008F2029"/>
    <w:rsid w:val="008F2579"/>
    <w:rsid w:val="008F3943"/>
    <w:rsid w:val="008F3A4B"/>
    <w:rsid w:val="008F3ED2"/>
    <w:rsid w:val="008F3EE6"/>
    <w:rsid w:val="008F4826"/>
    <w:rsid w:val="008F4AC2"/>
    <w:rsid w:val="008F6B0A"/>
    <w:rsid w:val="008F7058"/>
    <w:rsid w:val="008F771B"/>
    <w:rsid w:val="008F7EE5"/>
    <w:rsid w:val="008F7F9A"/>
    <w:rsid w:val="00901470"/>
    <w:rsid w:val="00901F75"/>
    <w:rsid w:val="00903665"/>
    <w:rsid w:val="00903914"/>
    <w:rsid w:val="00903EFD"/>
    <w:rsid w:val="00904094"/>
    <w:rsid w:val="009042BC"/>
    <w:rsid w:val="0090447F"/>
    <w:rsid w:val="00905A5D"/>
    <w:rsid w:val="00907012"/>
    <w:rsid w:val="00907B5A"/>
    <w:rsid w:val="00910224"/>
    <w:rsid w:val="00911881"/>
    <w:rsid w:val="0091231B"/>
    <w:rsid w:val="009129DA"/>
    <w:rsid w:val="00914303"/>
    <w:rsid w:val="009151FD"/>
    <w:rsid w:val="00915AD7"/>
    <w:rsid w:val="00915BF1"/>
    <w:rsid w:val="00917699"/>
    <w:rsid w:val="00917CA5"/>
    <w:rsid w:val="00920175"/>
    <w:rsid w:val="009213C1"/>
    <w:rsid w:val="00921623"/>
    <w:rsid w:val="0092172A"/>
    <w:rsid w:val="00922EC0"/>
    <w:rsid w:val="00923F98"/>
    <w:rsid w:val="0092525E"/>
    <w:rsid w:val="0092613E"/>
    <w:rsid w:val="00926951"/>
    <w:rsid w:val="00927D92"/>
    <w:rsid w:val="009314CF"/>
    <w:rsid w:val="00932453"/>
    <w:rsid w:val="00932504"/>
    <w:rsid w:val="00932FFF"/>
    <w:rsid w:val="00933BF4"/>
    <w:rsid w:val="00934A43"/>
    <w:rsid w:val="00935198"/>
    <w:rsid w:val="009367B8"/>
    <w:rsid w:val="00937238"/>
    <w:rsid w:val="00937CFE"/>
    <w:rsid w:val="009404FC"/>
    <w:rsid w:val="009406C2"/>
    <w:rsid w:val="00940ADD"/>
    <w:rsid w:val="00941593"/>
    <w:rsid w:val="0094167C"/>
    <w:rsid w:val="009426D9"/>
    <w:rsid w:val="00943B20"/>
    <w:rsid w:val="00943F5F"/>
    <w:rsid w:val="009440AF"/>
    <w:rsid w:val="0094571D"/>
    <w:rsid w:val="0094609D"/>
    <w:rsid w:val="00950004"/>
    <w:rsid w:val="009517F5"/>
    <w:rsid w:val="0095241C"/>
    <w:rsid w:val="00953B68"/>
    <w:rsid w:val="00954AD4"/>
    <w:rsid w:val="0095510E"/>
    <w:rsid w:val="00955525"/>
    <w:rsid w:val="0095693E"/>
    <w:rsid w:val="00956EC5"/>
    <w:rsid w:val="0095701B"/>
    <w:rsid w:val="00957B7D"/>
    <w:rsid w:val="0096000D"/>
    <w:rsid w:val="009600BE"/>
    <w:rsid w:val="00960AA4"/>
    <w:rsid w:val="00960E1C"/>
    <w:rsid w:val="009617F1"/>
    <w:rsid w:val="00961D86"/>
    <w:rsid w:val="00961E8C"/>
    <w:rsid w:val="00961F22"/>
    <w:rsid w:val="0096201C"/>
    <w:rsid w:val="00962B83"/>
    <w:rsid w:val="0096309A"/>
    <w:rsid w:val="00963D87"/>
    <w:rsid w:val="00964878"/>
    <w:rsid w:val="00964CE2"/>
    <w:rsid w:val="00964CF0"/>
    <w:rsid w:val="00964E4D"/>
    <w:rsid w:val="009651AD"/>
    <w:rsid w:val="009657FD"/>
    <w:rsid w:val="009667E7"/>
    <w:rsid w:val="009670A5"/>
    <w:rsid w:val="00967299"/>
    <w:rsid w:val="0096733C"/>
    <w:rsid w:val="00967507"/>
    <w:rsid w:val="00970474"/>
    <w:rsid w:val="009726CD"/>
    <w:rsid w:val="00972D29"/>
    <w:rsid w:val="00972D76"/>
    <w:rsid w:val="009737D4"/>
    <w:rsid w:val="009739CC"/>
    <w:rsid w:val="00974095"/>
    <w:rsid w:val="00974A70"/>
    <w:rsid w:val="00974CCD"/>
    <w:rsid w:val="0097520C"/>
    <w:rsid w:val="00975832"/>
    <w:rsid w:val="00975AA8"/>
    <w:rsid w:val="00975CA7"/>
    <w:rsid w:val="00976A34"/>
    <w:rsid w:val="00976FBC"/>
    <w:rsid w:val="00977882"/>
    <w:rsid w:val="00980137"/>
    <w:rsid w:val="0098092F"/>
    <w:rsid w:val="009809EB"/>
    <w:rsid w:val="0098140D"/>
    <w:rsid w:val="00981A03"/>
    <w:rsid w:val="0098279B"/>
    <w:rsid w:val="00982924"/>
    <w:rsid w:val="00982CE7"/>
    <w:rsid w:val="00982E94"/>
    <w:rsid w:val="00982EEB"/>
    <w:rsid w:val="009842CD"/>
    <w:rsid w:val="00984CCE"/>
    <w:rsid w:val="00984DF6"/>
    <w:rsid w:val="00984FE1"/>
    <w:rsid w:val="00985ED8"/>
    <w:rsid w:val="00986A0D"/>
    <w:rsid w:val="00992608"/>
    <w:rsid w:val="00994EDE"/>
    <w:rsid w:val="0099571D"/>
    <w:rsid w:val="00995F82"/>
    <w:rsid w:val="009960A8"/>
    <w:rsid w:val="00996585"/>
    <w:rsid w:val="00996AE7"/>
    <w:rsid w:val="009A040F"/>
    <w:rsid w:val="009A09E4"/>
    <w:rsid w:val="009A285A"/>
    <w:rsid w:val="009A31D0"/>
    <w:rsid w:val="009A3213"/>
    <w:rsid w:val="009A3373"/>
    <w:rsid w:val="009A365D"/>
    <w:rsid w:val="009A452E"/>
    <w:rsid w:val="009A45B6"/>
    <w:rsid w:val="009A5DD8"/>
    <w:rsid w:val="009A64A1"/>
    <w:rsid w:val="009A653E"/>
    <w:rsid w:val="009A693F"/>
    <w:rsid w:val="009A712C"/>
    <w:rsid w:val="009A7804"/>
    <w:rsid w:val="009B0941"/>
    <w:rsid w:val="009B0979"/>
    <w:rsid w:val="009B0D28"/>
    <w:rsid w:val="009B0F59"/>
    <w:rsid w:val="009B0FE2"/>
    <w:rsid w:val="009B12B5"/>
    <w:rsid w:val="009B2865"/>
    <w:rsid w:val="009B4686"/>
    <w:rsid w:val="009B55F6"/>
    <w:rsid w:val="009B573B"/>
    <w:rsid w:val="009B66B2"/>
    <w:rsid w:val="009B681C"/>
    <w:rsid w:val="009B703A"/>
    <w:rsid w:val="009B77CA"/>
    <w:rsid w:val="009C088A"/>
    <w:rsid w:val="009C0A60"/>
    <w:rsid w:val="009C0CF9"/>
    <w:rsid w:val="009C13A5"/>
    <w:rsid w:val="009C1DDC"/>
    <w:rsid w:val="009C22F4"/>
    <w:rsid w:val="009C26A0"/>
    <w:rsid w:val="009C3784"/>
    <w:rsid w:val="009C5CB7"/>
    <w:rsid w:val="009C6C25"/>
    <w:rsid w:val="009C783A"/>
    <w:rsid w:val="009C7BCF"/>
    <w:rsid w:val="009C7C31"/>
    <w:rsid w:val="009C7E2E"/>
    <w:rsid w:val="009C7E74"/>
    <w:rsid w:val="009C7FCE"/>
    <w:rsid w:val="009D0C2D"/>
    <w:rsid w:val="009D2F7F"/>
    <w:rsid w:val="009D4A51"/>
    <w:rsid w:val="009D5EAB"/>
    <w:rsid w:val="009D66B4"/>
    <w:rsid w:val="009D7D3F"/>
    <w:rsid w:val="009E027A"/>
    <w:rsid w:val="009E0557"/>
    <w:rsid w:val="009E09C5"/>
    <w:rsid w:val="009E2E54"/>
    <w:rsid w:val="009E3A9B"/>
    <w:rsid w:val="009E4324"/>
    <w:rsid w:val="009E471E"/>
    <w:rsid w:val="009E4D81"/>
    <w:rsid w:val="009E51E6"/>
    <w:rsid w:val="009E5370"/>
    <w:rsid w:val="009E78EE"/>
    <w:rsid w:val="009E7EE1"/>
    <w:rsid w:val="009F0637"/>
    <w:rsid w:val="009F086D"/>
    <w:rsid w:val="009F092D"/>
    <w:rsid w:val="009F0FA0"/>
    <w:rsid w:val="009F18F0"/>
    <w:rsid w:val="009F1BEE"/>
    <w:rsid w:val="009F2073"/>
    <w:rsid w:val="009F34AA"/>
    <w:rsid w:val="009F36E5"/>
    <w:rsid w:val="009F4676"/>
    <w:rsid w:val="009F4D93"/>
    <w:rsid w:val="009F5CFD"/>
    <w:rsid w:val="009F6249"/>
    <w:rsid w:val="009F73AE"/>
    <w:rsid w:val="009F7562"/>
    <w:rsid w:val="009F78A0"/>
    <w:rsid w:val="00A000BD"/>
    <w:rsid w:val="00A0230B"/>
    <w:rsid w:val="00A02388"/>
    <w:rsid w:val="00A0270E"/>
    <w:rsid w:val="00A02FF9"/>
    <w:rsid w:val="00A06B0F"/>
    <w:rsid w:val="00A07309"/>
    <w:rsid w:val="00A078B8"/>
    <w:rsid w:val="00A106DD"/>
    <w:rsid w:val="00A10C0A"/>
    <w:rsid w:val="00A10C49"/>
    <w:rsid w:val="00A10D73"/>
    <w:rsid w:val="00A10F20"/>
    <w:rsid w:val="00A10F5D"/>
    <w:rsid w:val="00A12C81"/>
    <w:rsid w:val="00A1368E"/>
    <w:rsid w:val="00A13EE4"/>
    <w:rsid w:val="00A14838"/>
    <w:rsid w:val="00A15168"/>
    <w:rsid w:val="00A1726E"/>
    <w:rsid w:val="00A1739D"/>
    <w:rsid w:val="00A17999"/>
    <w:rsid w:val="00A20633"/>
    <w:rsid w:val="00A208AF"/>
    <w:rsid w:val="00A20BE0"/>
    <w:rsid w:val="00A2165C"/>
    <w:rsid w:val="00A24118"/>
    <w:rsid w:val="00A249CB"/>
    <w:rsid w:val="00A2552C"/>
    <w:rsid w:val="00A25F41"/>
    <w:rsid w:val="00A264F5"/>
    <w:rsid w:val="00A26C5F"/>
    <w:rsid w:val="00A26E43"/>
    <w:rsid w:val="00A27CA9"/>
    <w:rsid w:val="00A27D6C"/>
    <w:rsid w:val="00A30250"/>
    <w:rsid w:val="00A3192B"/>
    <w:rsid w:val="00A32A82"/>
    <w:rsid w:val="00A343BB"/>
    <w:rsid w:val="00A355D6"/>
    <w:rsid w:val="00A35D75"/>
    <w:rsid w:val="00A36AF6"/>
    <w:rsid w:val="00A36B9E"/>
    <w:rsid w:val="00A37CFB"/>
    <w:rsid w:val="00A40BD4"/>
    <w:rsid w:val="00A4227F"/>
    <w:rsid w:val="00A42C31"/>
    <w:rsid w:val="00A43C0A"/>
    <w:rsid w:val="00A44AC9"/>
    <w:rsid w:val="00A474C8"/>
    <w:rsid w:val="00A50587"/>
    <w:rsid w:val="00A51376"/>
    <w:rsid w:val="00A51E26"/>
    <w:rsid w:val="00A51E2C"/>
    <w:rsid w:val="00A52F58"/>
    <w:rsid w:val="00A52F89"/>
    <w:rsid w:val="00A5332B"/>
    <w:rsid w:val="00A53B6E"/>
    <w:rsid w:val="00A53CE9"/>
    <w:rsid w:val="00A53F84"/>
    <w:rsid w:val="00A53FA9"/>
    <w:rsid w:val="00A5475D"/>
    <w:rsid w:val="00A55132"/>
    <w:rsid w:val="00A55377"/>
    <w:rsid w:val="00A55BD6"/>
    <w:rsid w:val="00A56152"/>
    <w:rsid w:val="00A5621C"/>
    <w:rsid w:val="00A56915"/>
    <w:rsid w:val="00A56B96"/>
    <w:rsid w:val="00A607CA"/>
    <w:rsid w:val="00A61F2A"/>
    <w:rsid w:val="00A62021"/>
    <w:rsid w:val="00A63596"/>
    <w:rsid w:val="00A63619"/>
    <w:rsid w:val="00A63EB0"/>
    <w:rsid w:val="00A63EE9"/>
    <w:rsid w:val="00A64C35"/>
    <w:rsid w:val="00A6577E"/>
    <w:rsid w:val="00A6660F"/>
    <w:rsid w:val="00A673FB"/>
    <w:rsid w:val="00A67508"/>
    <w:rsid w:val="00A700E9"/>
    <w:rsid w:val="00A71046"/>
    <w:rsid w:val="00A7146E"/>
    <w:rsid w:val="00A726DD"/>
    <w:rsid w:val="00A7391E"/>
    <w:rsid w:val="00A73965"/>
    <w:rsid w:val="00A74409"/>
    <w:rsid w:val="00A75D49"/>
    <w:rsid w:val="00A76103"/>
    <w:rsid w:val="00A769EA"/>
    <w:rsid w:val="00A76AD5"/>
    <w:rsid w:val="00A8004B"/>
    <w:rsid w:val="00A80E8A"/>
    <w:rsid w:val="00A81391"/>
    <w:rsid w:val="00A81E67"/>
    <w:rsid w:val="00A81F34"/>
    <w:rsid w:val="00A83BD7"/>
    <w:rsid w:val="00A8400C"/>
    <w:rsid w:val="00A84B85"/>
    <w:rsid w:val="00A86672"/>
    <w:rsid w:val="00A8676D"/>
    <w:rsid w:val="00A86E37"/>
    <w:rsid w:val="00A87100"/>
    <w:rsid w:val="00A87D8B"/>
    <w:rsid w:val="00A90038"/>
    <w:rsid w:val="00A9158D"/>
    <w:rsid w:val="00A91939"/>
    <w:rsid w:val="00A91BD7"/>
    <w:rsid w:val="00A9233C"/>
    <w:rsid w:val="00A93428"/>
    <w:rsid w:val="00A935D3"/>
    <w:rsid w:val="00A936DF"/>
    <w:rsid w:val="00A93A57"/>
    <w:rsid w:val="00A943FD"/>
    <w:rsid w:val="00A94718"/>
    <w:rsid w:val="00A9724F"/>
    <w:rsid w:val="00A97820"/>
    <w:rsid w:val="00A97E3E"/>
    <w:rsid w:val="00AA005C"/>
    <w:rsid w:val="00AA015B"/>
    <w:rsid w:val="00AA04B5"/>
    <w:rsid w:val="00AA1478"/>
    <w:rsid w:val="00AA1EB5"/>
    <w:rsid w:val="00AA28A4"/>
    <w:rsid w:val="00AA28ED"/>
    <w:rsid w:val="00AA3E80"/>
    <w:rsid w:val="00AA4027"/>
    <w:rsid w:val="00AA6F7F"/>
    <w:rsid w:val="00AA7074"/>
    <w:rsid w:val="00AA76CC"/>
    <w:rsid w:val="00AB00CF"/>
    <w:rsid w:val="00AB044F"/>
    <w:rsid w:val="00AB164F"/>
    <w:rsid w:val="00AB1C6B"/>
    <w:rsid w:val="00AB2571"/>
    <w:rsid w:val="00AB303A"/>
    <w:rsid w:val="00AB36D7"/>
    <w:rsid w:val="00AB3888"/>
    <w:rsid w:val="00AB4BA1"/>
    <w:rsid w:val="00AB4F5D"/>
    <w:rsid w:val="00AB6C0E"/>
    <w:rsid w:val="00AB79DD"/>
    <w:rsid w:val="00AB7A71"/>
    <w:rsid w:val="00AB7BAA"/>
    <w:rsid w:val="00AC06FC"/>
    <w:rsid w:val="00AC0A60"/>
    <w:rsid w:val="00AC0C04"/>
    <w:rsid w:val="00AC1529"/>
    <w:rsid w:val="00AC198E"/>
    <w:rsid w:val="00AC2102"/>
    <w:rsid w:val="00AC250A"/>
    <w:rsid w:val="00AC41BE"/>
    <w:rsid w:val="00AC4640"/>
    <w:rsid w:val="00AC50F4"/>
    <w:rsid w:val="00AC5C8E"/>
    <w:rsid w:val="00AC7943"/>
    <w:rsid w:val="00AC7E8C"/>
    <w:rsid w:val="00AD0183"/>
    <w:rsid w:val="00AD1242"/>
    <w:rsid w:val="00AD1539"/>
    <w:rsid w:val="00AD1F7A"/>
    <w:rsid w:val="00AD2ACD"/>
    <w:rsid w:val="00AD2C26"/>
    <w:rsid w:val="00AD3A43"/>
    <w:rsid w:val="00AD3A46"/>
    <w:rsid w:val="00AD4553"/>
    <w:rsid w:val="00AD539D"/>
    <w:rsid w:val="00AD6AAE"/>
    <w:rsid w:val="00AD7117"/>
    <w:rsid w:val="00AD78B0"/>
    <w:rsid w:val="00AD7974"/>
    <w:rsid w:val="00AE08A5"/>
    <w:rsid w:val="00AE090C"/>
    <w:rsid w:val="00AE1030"/>
    <w:rsid w:val="00AE197A"/>
    <w:rsid w:val="00AE1EC1"/>
    <w:rsid w:val="00AE217B"/>
    <w:rsid w:val="00AE2648"/>
    <w:rsid w:val="00AE2B25"/>
    <w:rsid w:val="00AE3844"/>
    <w:rsid w:val="00AE40E6"/>
    <w:rsid w:val="00AE5217"/>
    <w:rsid w:val="00AE6577"/>
    <w:rsid w:val="00AE6D2D"/>
    <w:rsid w:val="00AE73D3"/>
    <w:rsid w:val="00AE7AFD"/>
    <w:rsid w:val="00AE7C0F"/>
    <w:rsid w:val="00AF17EE"/>
    <w:rsid w:val="00AF307D"/>
    <w:rsid w:val="00AF37BE"/>
    <w:rsid w:val="00AF4073"/>
    <w:rsid w:val="00AF4233"/>
    <w:rsid w:val="00AF472C"/>
    <w:rsid w:val="00AF5988"/>
    <w:rsid w:val="00AF5FB5"/>
    <w:rsid w:val="00AF6A42"/>
    <w:rsid w:val="00B00DC0"/>
    <w:rsid w:val="00B01DFC"/>
    <w:rsid w:val="00B02EC5"/>
    <w:rsid w:val="00B03FC4"/>
    <w:rsid w:val="00B044E8"/>
    <w:rsid w:val="00B057A9"/>
    <w:rsid w:val="00B06D74"/>
    <w:rsid w:val="00B07E7C"/>
    <w:rsid w:val="00B10358"/>
    <w:rsid w:val="00B104A5"/>
    <w:rsid w:val="00B10B94"/>
    <w:rsid w:val="00B111E1"/>
    <w:rsid w:val="00B11CB7"/>
    <w:rsid w:val="00B1327E"/>
    <w:rsid w:val="00B13B5D"/>
    <w:rsid w:val="00B13D69"/>
    <w:rsid w:val="00B1512B"/>
    <w:rsid w:val="00B15A8F"/>
    <w:rsid w:val="00B15E05"/>
    <w:rsid w:val="00B15F35"/>
    <w:rsid w:val="00B17AB7"/>
    <w:rsid w:val="00B17CE0"/>
    <w:rsid w:val="00B17D25"/>
    <w:rsid w:val="00B17D5B"/>
    <w:rsid w:val="00B20BF7"/>
    <w:rsid w:val="00B21A60"/>
    <w:rsid w:val="00B22192"/>
    <w:rsid w:val="00B22E3D"/>
    <w:rsid w:val="00B22FFD"/>
    <w:rsid w:val="00B237F0"/>
    <w:rsid w:val="00B266D2"/>
    <w:rsid w:val="00B27198"/>
    <w:rsid w:val="00B27ED3"/>
    <w:rsid w:val="00B318C5"/>
    <w:rsid w:val="00B324A4"/>
    <w:rsid w:val="00B33753"/>
    <w:rsid w:val="00B33997"/>
    <w:rsid w:val="00B348F3"/>
    <w:rsid w:val="00B35AC2"/>
    <w:rsid w:val="00B35D69"/>
    <w:rsid w:val="00B366C5"/>
    <w:rsid w:val="00B369FD"/>
    <w:rsid w:val="00B36F6C"/>
    <w:rsid w:val="00B375BD"/>
    <w:rsid w:val="00B37A7D"/>
    <w:rsid w:val="00B40034"/>
    <w:rsid w:val="00B40475"/>
    <w:rsid w:val="00B40E3C"/>
    <w:rsid w:val="00B41330"/>
    <w:rsid w:val="00B43132"/>
    <w:rsid w:val="00B43305"/>
    <w:rsid w:val="00B43976"/>
    <w:rsid w:val="00B43E23"/>
    <w:rsid w:val="00B44409"/>
    <w:rsid w:val="00B44923"/>
    <w:rsid w:val="00B45E51"/>
    <w:rsid w:val="00B460AA"/>
    <w:rsid w:val="00B4627F"/>
    <w:rsid w:val="00B47545"/>
    <w:rsid w:val="00B47709"/>
    <w:rsid w:val="00B47E93"/>
    <w:rsid w:val="00B506C8"/>
    <w:rsid w:val="00B50BA2"/>
    <w:rsid w:val="00B514F4"/>
    <w:rsid w:val="00B5178B"/>
    <w:rsid w:val="00B52137"/>
    <w:rsid w:val="00B52D80"/>
    <w:rsid w:val="00B545DC"/>
    <w:rsid w:val="00B54F7B"/>
    <w:rsid w:val="00B553FC"/>
    <w:rsid w:val="00B55798"/>
    <w:rsid w:val="00B56854"/>
    <w:rsid w:val="00B56F05"/>
    <w:rsid w:val="00B60B93"/>
    <w:rsid w:val="00B60EE5"/>
    <w:rsid w:val="00B612B2"/>
    <w:rsid w:val="00B613E1"/>
    <w:rsid w:val="00B61817"/>
    <w:rsid w:val="00B61AC1"/>
    <w:rsid w:val="00B63F54"/>
    <w:rsid w:val="00B6443F"/>
    <w:rsid w:val="00B6460E"/>
    <w:rsid w:val="00B65E92"/>
    <w:rsid w:val="00B663CD"/>
    <w:rsid w:val="00B66DEB"/>
    <w:rsid w:val="00B67CFB"/>
    <w:rsid w:val="00B70030"/>
    <w:rsid w:val="00B7064C"/>
    <w:rsid w:val="00B70DDD"/>
    <w:rsid w:val="00B71A11"/>
    <w:rsid w:val="00B71FCA"/>
    <w:rsid w:val="00B721C6"/>
    <w:rsid w:val="00B7225E"/>
    <w:rsid w:val="00B72549"/>
    <w:rsid w:val="00B72E1E"/>
    <w:rsid w:val="00B73AA7"/>
    <w:rsid w:val="00B763F9"/>
    <w:rsid w:val="00B77A10"/>
    <w:rsid w:val="00B803F8"/>
    <w:rsid w:val="00B81761"/>
    <w:rsid w:val="00B82DD4"/>
    <w:rsid w:val="00B83FB9"/>
    <w:rsid w:val="00B85472"/>
    <w:rsid w:val="00B85AA7"/>
    <w:rsid w:val="00B85ED5"/>
    <w:rsid w:val="00B872DF"/>
    <w:rsid w:val="00B8747F"/>
    <w:rsid w:val="00B877AC"/>
    <w:rsid w:val="00B87E64"/>
    <w:rsid w:val="00B90516"/>
    <w:rsid w:val="00B90815"/>
    <w:rsid w:val="00B90D3A"/>
    <w:rsid w:val="00B91F0A"/>
    <w:rsid w:val="00B926B0"/>
    <w:rsid w:val="00B929C7"/>
    <w:rsid w:val="00B93769"/>
    <w:rsid w:val="00B948D9"/>
    <w:rsid w:val="00B94ABD"/>
    <w:rsid w:val="00B94BF1"/>
    <w:rsid w:val="00B94C41"/>
    <w:rsid w:val="00B95DB7"/>
    <w:rsid w:val="00B9687E"/>
    <w:rsid w:val="00BA18E5"/>
    <w:rsid w:val="00BA1AA4"/>
    <w:rsid w:val="00BA21A0"/>
    <w:rsid w:val="00BA22D8"/>
    <w:rsid w:val="00BA2775"/>
    <w:rsid w:val="00BA28AA"/>
    <w:rsid w:val="00BA3345"/>
    <w:rsid w:val="00BA37BF"/>
    <w:rsid w:val="00BA414F"/>
    <w:rsid w:val="00BA58F6"/>
    <w:rsid w:val="00BA608D"/>
    <w:rsid w:val="00BA6258"/>
    <w:rsid w:val="00BA73D0"/>
    <w:rsid w:val="00BA74CF"/>
    <w:rsid w:val="00BB0570"/>
    <w:rsid w:val="00BB05B3"/>
    <w:rsid w:val="00BB0BC0"/>
    <w:rsid w:val="00BB0F15"/>
    <w:rsid w:val="00BB13A9"/>
    <w:rsid w:val="00BB16D3"/>
    <w:rsid w:val="00BB2875"/>
    <w:rsid w:val="00BB3747"/>
    <w:rsid w:val="00BB4ADE"/>
    <w:rsid w:val="00BB73F1"/>
    <w:rsid w:val="00BC0A51"/>
    <w:rsid w:val="00BC0A9C"/>
    <w:rsid w:val="00BC0AC7"/>
    <w:rsid w:val="00BC0C53"/>
    <w:rsid w:val="00BC130F"/>
    <w:rsid w:val="00BC1721"/>
    <w:rsid w:val="00BC235F"/>
    <w:rsid w:val="00BC26EE"/>
    <w:rsid w:val="00BC2AEF"/>
    <w:rsid w:val="00BC3AD7"/>
    <w:rsid w:val="00BC3CF9"/>
    <w:rsid w:val="00BC502B"/>
    <w:rsid w:val="00BC5793"/>
    <w:rsid w:val="00BC5A5E"/>
    <w:rsid w:val="00BC5B97"/>
    <w:rsid w:val="00BC5C5B"/>
    <w:rsid w:val="00BC65FE"/>
    <w:rsid w:val="00BC6E72"/>
    <w:rsid w:val="00BC6F75"/>
    <w:rsid w:val="00BC7EB4"/>
    <w:rsid w:val="00BD06A1"/>
    <w:rsid w:val="00BD0C6A"/>
    <w:rsid w:val="00BD17C8"/>
    <w:rsid w:val="00BD31B1"/>
    <w:rsid w:val="00BD4032"/>
    <w:rsid w:val="00BD5C14"/>
    <w:rsid w:val="00BD5CC0"/>
    <w:rsid w:val="00BD68AD"/>
    <w:rsid w:val="00BD72B3"/>
    <w:rsid w:val="00BE00B1"/>
    <w:rsid w:val="00BE0AB8"/>
    <w:rsid w:val="00BE0D63"/>
    <w:rsid w:val="00BE11D4"/>
    <w:rsid w:val="00BE1282"/>
    <w:rsid w:val="00BE1F24"/>
    <w:rsid w:val="00BE2174"/>
    <w:rsid w:val="00BE3615"/>
    <w:rsid w:val="00BE3F10"/>
    <w:rsid w:val="00BE4074"/>
    <w:rsid w:val="00BE4327"/>
    <w:rsid w:val="00BE56CE"/>
    <w:rsid w:val="00BE572A"/>
    <w:rsid w:val="00BE589E"/>
    <w:rsid w:val="00BE5B3F"/>
    <w:rsid w:val="00BE61F6"/>
    <w:rsid w:val="00BE72B1"/>
    <w:rsid w:val="00BE7534"/>
    <w:rsid w:val="00BF06D6"/>
    <w:rsid w:val="00BF2CBB"/>
    <w:rsid w:val="00BF3BD8"/>
    <w:rsid w:val="00BF4250"/>
    <w:rsid w:val="00BF639E"/>
    <w:rsid w:val="00BF66C7"/>
    <w:rsid w:val="00BF69D6"/>
    <w:rsid w:val="00BF6BAB"/>
    <w:rsid w:val="00BF6C8E"/>
    <w:rsid w:val="00BF7162"/>
    <w:rsid w:val="00BF74F2"/>
    <w:rsid w:val="00BF770C"/>
    <w:rsid w:val="00BF78C5"/>
    <w:rsid w:val="00C00A27"/>
    <w:rsid w:val="00C01B86"/>
    <w:rsid w:val="00C01D2B"/>
    <w:rsid w:val="00C02DC9"/>
    <w:rsid w:val="00C02ECD"/>
    <w:rsid w:val="00C03202"/>
    <w:rsid w:val="00C03BDA"/>
    <w:rsid w:val="00C04762"/>
    <w:rsid w:val="00C04AF1"/>
    <w:rsid w:val="00C0517A"/>
    <w:rsid w:val="00C054DD"/>
    <w:rsid w:val="00C05568"/>
    <w:rsid w:val="00C056EF"/>
    <w:rsid w:val="00C05D53"/>
    <w:rsid w:val="00C065DD"/>
    <w:rsid w:val="00C068EC"/>
    <w:rsid w:val="00C0771A"/>
    <w:rsid w:val="00C07A7E"/>
    <w:rsid w:val="00C10238"/>
    <w:rsid w:val="00C10283"/>
    <w:rsid w:val="00C10666"/>
    <w:rsid w:val="00C10792"/>
    <w:rsid w:val="00C10C51"/>
    <w:rsid w:val="00C11AE5"/>
    <w:rsid w:val="00C11F90"/>
    <w:rsid w:val="00C11FD5"/>
    <w:rsid w:val="00C12E34"/>
    <w:rsid w:val="00C130DD"/>
    <w:rsid w:val="00C142BA"/>
    <w:rsid w:val="00C14343"/>
    <w:rsid w:val="00C14817"/>
    <w:rsid w:val="00C14C05"/>
    <w:rsid w:val="00C15E1F"/>
    <w:rsid w:val="00C164CD"/>
    <w:rsid w:val="00C205F1"/>
    <w:rsid w:val="00C20877"/>
    <w:rsid w:val="00C2112F"/>
    <w:rsid w:val="00C211FE"/>
    <w:rsid w:val="00C2166D"/>
    <w:rsid w:val="00C218F5"/>
    <w:rsid w:val="00C21A17"/>
    <w:rsid w:val="00C21FC1"/>
    <w:rsid w:val="00C22448"/>
    <w:rsid w:val="00C2253D"/>
    <w:rsid w:val="00C24576"/>
    <w:rsid w:val="00C25601"/>
    <w:rsid w:val="00C2578D"/>
    <w:rsid w:val="00C25900"/>
    <w:rsid w:val="00C2629A"/>
    <w:rsid w:val="00C26C45"/>
    <w:rsid w:val="00C26EAF"/>
    <w:rsid w:val="00C26FCE"/>
    <w:rsid w:val="00C31058"/>
    <w:rsid w:val="00C319FE"/>
    <w:rsid w:val="00C337A7"/>
    <w:rsid w:val="00C341F4"/>
    <w:rsid w:val="00C366D0"/>
    <w:rsid w:val="00C36A5E"/>
    <w:rsid w:val="00C36C2A"/>
    <w:rsid w:val="00C3706F"/>
    <w:rsid w:val="00C3766C"/>
    <w:rsid w:val="00C37A38"/>
    <w:rsid w:val="00C37E35"/>
    <w:rsid w:val="00C40214"/>
    <w:rsid w:val="00C40A08"/>
    <w:rsid w:val="00C40C15"/>
    <w:rsid w:val="00C412EA"/>
    <w:rsid w:val="00C41CE8"/>
    <w:rsid w:val="00C431CF"/>
    <w:rsid w:val="00C443E4"/>
    <w:rsid w:val="00C46EC8"/>
    <w:rsid w:val="00C4733F"/>
    <w:rsid w:val="00C50733"/>
    <w:rsid w:val="00C51624"/>
    <w:rsid w:val="00C51869"/>
    <w:rsid w:val="00C51E8F"/>
    <w:rsid w:val="00C52031"/>
    <w:rsid w:val="00C52BD1"/>
    <w:rsid w:val="00C535B9"/>
    <w:rsid w:val="00C541A2"/>
    <w:rsid w:val="00C54D69"/>
    <w:rsid w:val="00C55AE0"/>
    <w:rsid w:val="00C55D02"/>
    <w:rsid w:val="00C55ED1"/>
    <w:rsid w:val="00C60167"/>
    <w:rsid w:val="00C619D5"/>
    <w:rsid w:val="00C61B35"/>
    <w:rsid w:val="00C63797"/>
    <w:rsid w:val="00C6386E"/>
    <w:rsid w:val="00C663B6"/>
    <w:rsid w:val="00C6703C"/>
    <w:rsid w:val="00C6777D"/>
    <w:rsid w:val="00C67E62"/>
    <w:rsid w:val="00C67F12"/>
    <w:rsid w:val="00C7013C"/>
    <w:rsid w:val="00C7095C"/>
    <w:rsid w:val="00C70A73"/>
    <w:rsid w:val="00C70B7E"/>
    <w:rsid w:val="00C70C15"/>
    <w:rsid w:val="00C71A8B"/>
    <w:rsid w:val="00C71AC7"/>
    <w:rsid w:val="00C7217B"/>
    <w:rsid w:val="00C724EA"/>
    <w:rsid w:val="00C72E1E"/>
    <w:rsid w:val="00C7367E"/>
    <w:rsid w:val="00C7378B"/>
    <w:rsid w:val="00C739ED"/>
    <w:rsid w:val="00C74250"/>
    <w:rsid w:val="00C75219"/>
    <w:rsid w:val="00C753D2"/>
    <w:rsid w:val="00C755C3"/>
    <w:rsid w:val="00C75C90"/>
    <w:rsid w:val="00C75F89"/>
    <w:rsid w:val="00C76FAA"/>
    <w:rsid w:val="00C77666"/>
    <w:rsid w:val="00C80969"/>
    <w:rsid w:val="00C81077"/>
    <w:rsid w:val="00C815F0"/>
    <w:rsid w:val="00C81E04"/>
    <w:rsid w:val="00C81FBC"/>
    <w:rsid w:val="00C82366"/>
    <w:rsid w:val="00C831FB"/>
    <w:rsid w:val="00C84397"/>
    <w:rsid w:val="00C856C2"/>
    <w:rsid w:val="00C858D7"/>
    <w:rsid w:val="00C86507"/>
    <w:rsid w:val="00C86B2C"/>
    <w:rsid w:val="00C87495"/>
    <w:rsid w:val="00C8799A"/>
    <w:rsid w:val="00C87D3B"/>
    <w:rsid w:val="00C90FCC"/>
    <w:rsid w:val="00C92391"/>
    <w:rsid w:val="00C926E6"/>
    <w:rsid w:val="00C92A5F"/>
    <w:rsid w:val="00C94CDB"/>
    <w:rsid w:val="00C9643B"/>
    <w:rsid w:val="00C97080"/>
    <w:rsid w:val="00C971B2"/>
    <w:rsid w:val="00C97516"/>
    <w:rsid w:val="00C97941"/>
    <w:rsid w:val="00C97EE8"/>
    <w:rsid w:val="00CA0FCF"/>
    <w:rsid w:val="00CA1939"/>
    <w:rsid w:val="00CA2DD4"/>
    <w:rsid w:val="00CA4256"/>
    <w:rsid w:val="00CA4828"/>
    <w:rsid w:val="00CA4A62"/>
    <w:rsid w:val="00CA5ABE"/>
    <w:rsid w:val="00CA6A19"/>
    <w:rsid w:val="00CA6C83"/>
    <w:rsid w:val="00CA7163"/>
    <w:rsid w:val="00CB0A0C"/>
    <w:rsid w:val="00CB0A88"/>
    <w:rsid w:val="00CB0C45"/>
    <w:rsid w:val="00CB1D2F"/>
    <w:rsid w:val="00CB257A"/>
    <w:rsid w:val="00CB339F"/>
    <w:rsid w:val="00CB41C8"/>
    <w:rsid w:val="00CB4E97"/>
    <w:rsid w:val="00CB6772"/>
    <w:rsid w:val="00CB6B92"/>
    <w:rsid w:val="00CB6E92"/>
    <w:rsid w:val="00CB7187"/>
    <w:rsid w:val="00CB7E51"/>
    <w:rsid w:val="00CC04A3"/>
    <w:rsid w:val="00CC05BB"/>
    <w:rsid w:val="00CC1004"/>
    <w:rsid w:val="00CC1B38"/>
    <w:rsid w:val="00CC1FFA"/>
    <w:rsid w:val="00CC2984"/>
    <w:rsid w:val="00CC2E7B"/>
    <w:rsid w:val="00CC3635"/>
    <w:rsid w:val="00CC4706"/>
    <w:rsid w:val="00CC51CD"/>
    <w:rsid w:val="00CC55FA"/>
    <w:rsid w:val="00CC5A21"/>
    <w:rsid w:val="00CC5B7F"/>
    <w:rsid w:val="00CC69E4"/>
    <w:rsid w:val="00CC71D6"/>
    <w:rsid w:val="00CC7308"/>
    <w:rsid w:val="00CC76A3"/>
    <w:rsid w:val="00CD1531"/>
    <w:rsid w:val="00CD1680"/>
    <w:rsid w:val="00CD231D"/>
    <w:rsid w:val="00CD2C87"/>
    <w:rsid w:val="00CD32B4"/>
    <w:rsid w:val="00CD4217"/>
    <w:rsid w:val="00CD4738"/>
    <w:rsid w:val="00CD5A15"/>
    <w:rsid w:val="00CD6074"/>
    <w:rsid w:val="00CD6790"/>
    <w:rsid w:val="00CD6C33"/>
    <w:rsid w:val="00CD6D65"/>
    <w:rsid w:val="00CD6F2D"/>
    <w:rsid w:val="00CD74D6"/>
    <w:rsid w:val="00CD7A16"/>
    <w:rsid w:val="00CD7D9D"/>
    <w:rsid w:val="00CD7E04"/>
    <w:rsid w:val="00CE02A1"/>
    <w:rsid w:val="00CE042C"/>
    <w:rsid w:val="00CE05F3"/>
    <w:rsid w:val="00CE09B7"/>
    <w:rsid w:val="00CE0CA7"/>
    <w:rsid w:val="00CE145B"/>
    <w:rsid w:val="00CE2C9B"/>
    <w:rsid w:val="00CE3AC1"/>
    <w:rsid w:val="00CE3F13"/>
    <w:rsid w:val="00CE4244"/>
    <w:rsid w:val="00CE42A7"/>
    <w:rsid w:val="00CE4313"/>
    <w:rsid w:val="00CE4A44"/>
    <w:rsid w:val="00CE4A90"/>
    <w:rsid w:val="00CE4FA4"/>
    <w:rsid w:val="00CE5423"/>
    <w:rsid w:val="00CE5429"/>
    <w:rsid w:val="00CE544B"/>
    <w:rsid w:val="00CE5935"/>
    <w:rsid w:val="00CE5FB4"/>
    <w:rsid w:val="00CE6BD8"/>
    <w:rsid w:val="00CE75A8"/>
    <w:rsid w:val="00CE7DEF"/>
    <w:rsid w:val="00CF0A52"/>
    <w:rsid w:val="00CF0F0F"/>
    <w:rsid w:val="00CF1377"/>
    <w:rsid w:val="00CF287F"/>
    <w:rsid w:val="00CF2BD9"/>
    <w:rsid w:val="00CF53D5"/>
    <w:rsid w:val="00CF5652"/>
    <w:rsid w:val="00CF64E0"/>
    <w:rsid w:val="00CF6C57"/>
    <w:rsid w:val="00CF720C"/>
    <w:rsid w:val="00D00308"/>
    <w:rsid w:val="00D00346"/>
    <w:rsid w:val="00D00DAD"/>
    <w:rsid w:val="00D0184F"/>
    <w:rsid w:val="00D01A3D"/>
    <w:rsid w:val="00D03281"/>
    <w:rsid w:val="00D03320"/>
    <w:rsid w:val="00D03D97"/>
    <w:rsid w:val="00D04117"/>
    <w:rsid w:val="00D04271"/>
    <w:rsid w:val="00D0469B"/>
    <w:rsid w:val="00D04B0D"/>
    <w:rsid w:val="00D050E3"/>
    <w:rsid w:val="00D051A4"/>
    <w:rsid w:val="00D055FB"/>
    <w:rsid w:val="00D10086"/>
    <w:rsid w:val="00D13BA9"/>
    <w:rsid w:val="00D14451"/>
    <w:rsid w:val="00D1535D"/>
    <w:rsid w:val="00D15AF3"/>
    <w:rsid w:val="00D160FD"/>
    <w:rsid w:val="00D16870"/>
    <w:rsid w:val="00D172A2"/>
    <w:rsid w:val="00D17A40"/>
    <w:rsid w:val="00D2004F"/>
    <w:rsid w:val="00D2067B"/>
    <w:rsid w:val="00D21FC9"/>
    <w:rsid w:val="00D23176"/>
    <w:rsid w:val="00D236F2"/>
    <w:rsid w:val="00D23851"/>
    <w:rsid w:val="00D23A1C"/>
    <w:rsid w:val="00D23B1D"/>
    <w:rsid w:val="00D24FEC"/>
    <w:rsid w:val="00D25488"/>
    <w:rsid w:val="00D254A7"/>
    <w:rsid w:val="00D25DD8"/>
    <w:rsid w:val="00D27B72"/>
    <w:rsid w:val="00D27E99"/>
    <w:rsid w:val="00D30A8B"/>
    <w:rsid w:val="00D31410"/>
    <w:rsid w:val="00D34C62"/>
    <w:rsid w:val="00D34F0B"/>
    <w:rsid w:val="00D34F32"/>
    <w:rsid w:val="00D352E5"/>
    <w:rsid w:val="00D359E3"/>
    <w:rsid w:val="00D3695A"/>
    <w:rsid w:val="00D3720B"/>
    <w:rsid w:val="00D37DCF"/>
    <w:rsid w:val="00D4034F"/>
    <w:rsid w:val="00D408B2"/>
    <w:rsid w:val="00D4334B"/>
    <w:rsid w:val="00D433AB"/>
    <w:rsid w:val="00D435EF"/>
    <w:rsid w:val="00D43DBE"/>
    <w:rsid w:val="00D442D8"/>
    <w:rsid w:val="00D448BD"/>
    <w:rsid w:val="00D45AAC"/>
    <w:rsid w:val="00D46545"/>
    <w:rsid w:val="00D4666D"/>
    <w:rsid w:val="00D46D3E"/>
    <w:rsid w:val="00D46FED"/>
    <w:rsid w:val="00D470BF"/>
    <w:rsid w:val="00D500F0"/>
    <w:rsid w:val="00D50FC9"/>
    <w:rsid w:val="00D51067"/>
    <w:rsid w:val="00D51F43"/>
    <w:rsid w:val="00D5207E"/>
    <w:rsid w:val="00D52296"/>
    <w:rsid w:val="00D5232E"/>
    <w:rsid w:val="00D526B3"/>
    <w:rsid w:val="00D5306D"/>
    <w:rsid w:val="00D54B8B"/>
    <w:rsid w:val="00D54BFE"/>
    <w:rsid w:val="00D56326"/>
    <w:rsid w:val="00D568EC"/>
    <w:rsid w:val="00D578F2"/>
    <w:rsid w:val="00D57E5E"/>
    <w:rsid w:val="00D57E76"/>
    <w:rsid w:val="00D603AC"/>
    <w:rsid w:val="00D6117E"/>
    <w:rsid w:val="00D617A5"/>
    <w:rsid w:val="00D62845"/>
    <w:rsid w:val="00D62FE4"/>
    <w:rsid w:val="00D630F9"/>
    <w:rsid w:val="00D63793"/>
    <w:rsid w:val="00D640CE"/>
    <w:rsid w:val="00D64F28"/>
    <w:rsid w:val="00D654BC"/>
    <w:rsid w:val="00D654DB"/>
    <w:rsid w:val="00D65677"/>
    <w:rsid w:val="00D6574D"/>
    <w:rsid w:val="00D66180"/>
    <w:rsid w:val="00D666AE"/>
    <w:rsid w:val="00D66726"/>
    <w:rsid w:val="00D66DAD"/>
    <w:rsid w:val="00D6784B"/>
    <w:rsid w:val="00D67DED"/>
    <w:rsid w:val="00D71019"/>
    <w:rsid w:val="00D7284D"/>
    <w:rsid w:val="00D73823"/>
    <w:rsid w:val="00D73F76"/>
    <w:rsid w:val="00D74547"/>
    <w:rsid w:val="00D74948"/>
    <w:rsid w:val="00D74D77"/>
    <w:rsid w:val="00D771A8"/>
    <w:rsid w:val="00D77B85"/>
    <w:rsid w:val="00D77E3C"/>
    <w:rsid w:val="00D80F84"/>
    <w:rsid w:val="00D810F9"/>
    <w:rsid w:val="00D83130"/>
    <w:rsid w:val="00D83206"/>
    <w:rsid w:val="00D834DA"/>
    <w:rsid w:val="00D83729"/>
    <w:rsid w:val="00D84315"/>
    <w:rsid w:val="00D85681"/>
    <w:rsid w:val="00D85A3C"/>
    <w:rsid w:val="00D85A89"/>
    <w:rsid w:val="00D85EF0"/>
    <w:rsid w:val="00D860CE"/>
    <w:rsid w:val="00D8714C"/>
    <w:rsid w:val="00D87EE5"/>
    <w:rsid w:val="00D87F49"/>
    <w:rsid w:val="00D90055"/>
    <w:rsid w:val="00D9035A"/>
    <w:rsid w:val="00D905FF"/>
    <w:rsid w:val="00D9281A"/>
    <w:rsid w:val="00D92BF7"/>
    <w:rsid w:val="00D92F91"/>
    <w:rsid w:val="00D939AC"/>
    <w:rsid w:val="00D94593"/>
    <w:rsid w:val="00D94622"/>
    <w:rsid w:val="00D9487C"/>
    <w:rsid w:val="00D95AF3"/>
    <w:rsid w:val="00D96F65"/>
    <w:rsid w:val="00D97E49"/>
    <w:rsid w:val="00DA0DF9"/>
    <w:rsid w:val="00DA124D"/>
    <w:rsid w:val="00DA2638"/>
    <w:rsid w:val="00DA39D5"/>
    <w:rsid w:val="00DA48E8"/>
    <w:rsid w:val="00DA58CF"/>
    <w:rsid w:val="00DB1CF7"/>
    <w:rsid w:val="00DB29A4"/>
    <w:rsid w:val="00DB3341"/>
    <w:rsid w:val="00DB3939"/>
    <w:rsid w:val="00DB5B8C"/>
    <w:rsid w:val="00DB6D15"/>
    <w:rsid w:val="00DB73A5"/>
    <w:rsid w:val="00DB789B"/>
    <w:rsid w:val="00DC281E"/>
    <w:rsid w:val="00DC3DEF"/>
    <w:rsid w:val="00DC4EC2"/>
    <w:rsid w:val="00DC5462"/>
    <w:rsid w:val="00DC6279"/>
    <w:rsid w:val="00DC67C6"/>
    <w:rsid w:val="00DC6E43"/>
    <w:rsid w:val="00DC7AAB"/>
    <w:rsid w:val="00DD0B87"/>
    <w:rsid w:val="00DD1632"/>
    <w:rsid w:val="00DD179B"/>
    <w:rsid w:val="00DD1D62"/>
    <w:rsid w:val="00DD263F"/>
    <w:rsid w:val="00DD2934"/>
    <w:rsid w:val="00DD2AF9"/>
    <w:rsid w:val="00DD3F8E"/>
    <w:rsid w:val="00DD4C11"/>
    <w:rsid w:val="00DD57AF"/>
    <w:rsid w:val="00DD6441"/>
    <w:rsid w:val="00DD6926"/>
    <w:rsid w:val="00DD6B39"/>
    <w:rsid w:val="00DD6BC5"/>
    <w:rsid w:val="00DD781A"/>
    <w:rsid w:val="00DD7D01"/>
    <w:rsid w:val="00DE018E"/>
    <w:rsid w:val="00DE09F0"/>
    <w:rsid w:val="00DE0A05"/>
    <w:rsid w:val="00DE1B73"/>
    <w:rsid w:val="00DE26FA"/>
    <w:rsid w:val="00DE3C13"/>
    <w:rsid w:val="00DE5873"/>
    <w:rsid w:val="00DE6E65"/>
    <w:rsid w:val="00DE7141"/>
    <w:rsid w:val="00DE72CE"/>
    <w:rsid w:val="00DE74B3"/>
    <w:rsid w:val="00DE79BC"/>
    <w:rsid w:val="00DE79D3"/>
    <w:rsid w:val="00DE7B41"/>
    <w:rsid w:val="00DF0D15"/>
    <w:rsid w:val="00DF15A0"/>
    <w:rsid w:val="00DF15FB"/>
    <w:rsid w:val="00DF16DE"/>
    <w:rsid w:val="00DF1783"/>
    <w:rsid w:val="00DF1EA1"/>
    <w:rsid w:val="00DF1FB1"/>
    <w:rsid w:val="00DF3E04"/>
    <w:rsid w:val="00DF5439"/>
    <w:rsid w:val="00DF546C"/>
    <w:rsid w:val="00DF56CA"/>
    <w:rsid w:val="00DF59B0"/>
    <w:rsid w:val="00DF5D4E"/>
    <w:rsid w:val="00DF73D9"/>
    <w:rsid w:val="00E01478"/>
    <w:rsid w:val="00E02343"/>
    <w:rsid w:val="00E023A9"/>
    <w:rsid w:val="00E02F1C"/>
    <w:rsid w:val="00E03580"/>
    <w:rsid w:val="00E03CCA"/>
    <w:rsid w:val="00E04405"/>
    <w:rsid w:val="00E04FC9"/>
    <w:rsid w:val="00E06F7E"/>
    <w:rsid w:val="00E102B2"/>
    <w:rsid w:val="00E111CD"/>
    <w:rsid w:val="00E11CF4"/>
    <w:rsid w:val="00E11EFE"/>
    <w:rsid w:val="00E12CF1"/>
    <w:rsid w:val="00E12DF7"/>
    <w:rsid w:val="00E153AC"/>
    <w:rsid w:val="00E16374"/>
    <w:rsid w:val="00E1660C"/>
    <w:rsid w:val="00E16CAB"/>
    <w:rsid w:val="00E1768D"/>
    <w:rsid w:val="00E176EE"/>
    <w:rsid w:val="00E17BC5"/>
    <w:rsid w:val="00E20203"/>
    <w:rsid w:val="00E20938"/>
    <w:rsid w:val="00E20C43"/>
    <w:rsid w:val="00E22291"/>
    <w:rsid w:val="00E2237E"/>
    <w:rsid w:val="00E22BC1"/>
    <w:rsid w:val="00E22C08"/>
    <w:rsid w:val="00E2327C"/>
    <w:rsid w:val="00E2383D"/>
    <w:rsid w:val="00E23E2A"/>
    <w:rsid w:val="00E2465C"/>
    <w:rsid w:val="00E2583E"/>
    <w:rsid w:val="00E25A0C"/>
    <w:rsid w:val="00E25DFE"/>
    <w:rsid w:val="00E25E1A"/>
    <w:rsid w:val="00E2606F"/>
    <w:rsid w:val="00E27738"/>
    <w:rsid w:val="00E30EA9"/>
    <w:rsid w:val="00E31425"/>
    <w:rsid w:val="00E3155E"/>
    <w:rsid w:val="00E31873"/>
    <w:rsid w:val="00E32347"/>
    <w:rsid w:val="00E32B8C"/>
    <w:rsid w:val="00E3332F"/>
    <w:rsid w:val="00E34313"/>
    <w:rsid w:val="00E34439"/>
    <w:rsid w:val="00E35009"/>
    <w:rsid w:val="00E3606D"/>
    <w:rsid w:val="00E36D31"/>
    <w:rsid w:val="00E37CEB"/>
    <w:rsid w:val="00E400A1"/>
    <w:rsid w:val="00E41552"/>
    <w:rsid w:val="00E436EA"/>
    <w:rsid w:val="00E4439F"/>
    <w:rsid w:val="00E44452"/>
    <w:rsid w:val="00E45851"/>
    <w:rsid w:val="00E46EB7"/>
    <w:rsid w:val="00E5082F"/>
    <w:rsid w:val="00E50BDB"/>
    <w:rsid w:val="00E51ACA"/>
    <w:rsid w:val="00E51C76"/>
    <w:rsid w:val="00E52905"/>
    <w:rsid w:val="00E572E8"/>
    <w:rsid w:val="00E574A8"/>
    <w:rsid w:val="00E57793"/>
    <w:rsid w:val="00E57D12"/>
    <w:rsid w:val="00E61075"/>
    <w:rsid w:val="00E617A1"/>
    <w:rsid w:val="00E622C5"/>
    <w:rsid w:val="00E62C00"/>
    <w:rsid w:val="00E63616"/>
    <w:rsid w:val="00E63813"/>
    <w:rsid w:val="00E6397E"/>
    <w:rsid w:val="00E64891"/>
    <w:rsid w:val="00E65718"/>
    <w:rsid w:val="00E65968"/>
    <w:rsid w:val="00E66CC8"/>
    <w:rsid w:val="00E66D86"/>
    <w:rsid w:val="00E679C9"/>
    <w:rsid w:val="00E704B3"/>
    <w:rsid w:val="00E7058C"/>
    <w:rsid w:val="00E72371"/>
    <w:rsid w:val="00E732C7"/>
    <w:rsid w:val="00E738E1"/>
    <w:rsid w:val="00E73BC2"/>
    <w:rsid w:val="00E74C29"/>
    <w:rsid w:val="00E76026"/>
    <w:rsid w:val="00E76246"/>
    <w:rsid w:val="00E76FA8"/>
    <w:rsid w:val="00E77E44"/>
    <w:rsid w:val="00E81210"/>
    <w:rsid w:val="00E81794"/>
    <w:rsid w:val="00E81C0B"/>
    <w:rsid w:val="00E81C13"/>
    <w:rsid w:val="00E81D8C"/>
    <w:rsid w:val="00E82CC4"/>
    <w:rsid w:val="00E83E83"/>
    <w:rsid w:val="00E84B40"/>
    <w:rsid w:val="00E8524B"/>
    <w:rsid w:val="00E852D6"/>
    <w:rsid w:val="00E86D66"/>
    <w:rsid w:val="00E87BD9"/>
    <w:rsid w:val="00E90717"/>
    <w:rsid w:val="00E90E04"/>
    <w:rsid w:val="00E91D9A"/>
    <w:rsid w:val="00E92477"/>
    <w:rsid w:val="00E925B7"/>
    <w:rsid w:val="00E92BA0"/>
    <w:rsid w:val="00E93817"/>
    <w:rsid w:val="00E946CF"/>
    <w:rsid w:val="00E95BB1"/>
    <w:rsid w:val="00E9615F"/>
    <w:rsid w:val="00E96426"/>
    <w:rsid w:val="00E97209"/>
    <w:rsid w:val="00E97216"/>
    <w:rsid w:val="00EA1043"/>
    <w:rsid w:val="00EA16AB"/>
    <w:rsid w:val="00EA1C51"/>
    <w:rsid w:val="00EA1C8E"/>
    <w:rsid w:val="00EA1C8F"/>
    <w:rsid w:val="00EA2830"/>
    <w:rsid w:val="00EA3828"/>
    <w:rsid w:val="00EA5800"/>
    <w:rsid w:val="00EA6837"/>
    <w:rsid w:val="00EA6D71"/>
    <w:rsid w:val="00EA758C"/>
    <w:rsid w:val="00EB03EC"/>
    <w:rsid w:val="00EB1CD5"/>
    <w:rsid w:val="00EB1E56"/>
    <w:rsid w:val="00EB3AE5"/>
    <w:rsid w:val="00EB3D56"/>
    <w:rsid w:val="00EB42C7"/>
    <w:rsid w:val="00EB4A72"/>
    <w:rsid w:val="00EB4A7E"/>
    <w:rsid w:val="00EB5774"/>
    <w:rsid w:val="00EB78C3"/>
    <w:rsid w:val="00EC25C6"/>
    <w:rsid w:val="00EC2906"/>
    <w:rsid w:val="00EC31AB"/>
    <w:rsid w:val="00EC3AAC"/>
    <w:rsid w:val="00EC4201"/>
    <w:rsid w:val="00EC6126"/>
    <w:rsid w:val="00EC615F"/>
    <w:rsid w:val="00EC7FFA"/>
    <w:rsid w:val="00ED04A4"/>
    <w:rsid w:val="00ED126C"/>
    <w:rsid w:val="00ED15F9"/>
    <w:rsid w:val="00ED1B19"/>
    <w:rsid w:val="00ED1DF1"/>
    <w:rsid w:val="00ED2A48"/>
    <w:rsid w:val="00ED34AD"/>
    <w:rsid w:val="00ED3763"/>
    <w:rsid w:val="00ED3C1D"/>
    <w:rsid w:val="00ED3FF0"/>
    <w:rsid w:val="00ED4341"/>
    <w:rsid w:val="00ED47C6"/>
    <w:rsid w:val="00ED52BD"/>
    <w:rsid w:val="00ED5334"/>
    <w:rsid w:val="00ED6E0F"/>
    <w:rsid w:val="00EE0AB2"/>
    <w:rsid w:val="00EE0FF0"/>
    <w:rsid w:val="00EE2D9C"/>
    <w:rsid w:val="00EE31B4"/>
    <w:rsid w:val="00EE34D2"/>
    <w:rsid w:val="00EE3C8D"/>
    <w:rsid w:val="00EE403E"/>
    <w:rsid w:val="00EE48FA"/>
    <w:rsid w:val="00EE4C86"/>
    <w:rsid w:val="00EE53CD"/>
    <w:rsid w:val="00EE5E23"/>
    <w:rsid w:val="00EE5EE4"/>
    <w:rsid w:val="00EE67B5"/>
    <w:rsid w:val="00EE7255"/>
    <w:rsid w:val="00EE75D5"/>
    <w:rsid w:val="00EE760A"/>
    <w:rsid w:val="00EE770C"/>
    <w:rsid w:val="00EE7ADB"/>
    <w:rsid w:val="00EF1300"/>
    <w:rsid w:val="00EF1710"/>
    <w:rsid w:val="00EF18A0"/>
    <w:rsid w:val="00EF26D0"/>
    <w:rsid w:val="00EF2931"/>
    <w:rsid w:val="00EF2F79"/>
    <w:rsid w:val="00EF4712"/>
    <w:rsid w:val="00EF4887"/>
    <w:rsid w:val="00EF4C29"/>
    <w:rsid w:val="00EF52AB"/>
    <w:rsid w:val="00EF534B"/>
    <w:rsid w:val="00EF561D"/>
    <w:rsid w:val="00EF784E"/>
    <w:rsid w:val="00EF7DE2"/>
    <w:rsid w:val="00F02267"/>
    <w:rsid w:val="00F02598"/>
    <w:rsid w:val="00F03A3D"/>
    <w:rsid w:val="00F04BAF"/>
    <w:rsid w:val="00F04CD0"/>
    <w:rsid w:val="00F04CFA"/>
    <w:rsid w:val="00F0551A"/>
    <w:rsid w:val="00F06EB0"/>
    <w:rsid w:val="00F06EE2"/>
    <w:rsid w:val="00F07455"/>
    <w:rsid w:val="00F07972"/>
    <w:rsid w:val="00F07E9E"/>
    <w:rsid w:val="00F07F25"/>
    <w:rsid w:val="00F103C5"/>
    <w:rsid w:val="00F103E5"/>
    <w:rsid w:val="00F105B8"/>
    <w:rsid w:val="00F10A75"/>
    <w:rsid w:val="00F10E36"/>
    <w:rsid w:val="00F1141F"/>
    <w:rsid w:val="00F11F18"/>
    <w:rsid w:val="00F12F93"/>
    <w:rsid w:val="00F1372A"/>
    <w:rsid w:val="00F138F7"/>
    <w:rsid w:val="00F13B1E"/>
    <w:rsid w:val="00F142C1"/>
    <w:rsid w:val="00F14AC6"/>
    <w:rsid w:val="00F157C4"/>
    <w:rsid w:val="00F16204"/>
    <w:rsid w:val="00F16C21"/>
    <w:rsid w:val="00F176DF"/>
    <w:rsid w:val="00F2047C"/>
    <w:rsid w:val="00F204B7"/>
    <w:rsid w:val="00F21ABD"/>
    <w:rsid w:val="00F2273D"/>
    <w:rsid w:val="00F23107"/>
    <w:rsid w:val="00F24A57"/>
    <w:rsid w:val="00F26732"/>
    <w:rsid w:val="00F26B26"/>
    <w:rsid w:val="00F273BD"/>
    <w:rsid w:val="00F274FA"/>
    <w:rsid w:val="00F27A78"/>
    <w:rsid w:val="00F30610"/>
    <w:rsid w:val="00F3172D"/>
    <w:rsid w:val="00F34095"/>
    <w:rsid w:val="00F35A59"/>
    <w:rsid w:val="00F371A2"/>
    <w:rsid w:val="00F3747C"/>
    <w:rsid w:val="00F376BD"/>
    <w:rsid w:val="00F404F6"/>
    <w:rsid w:val="00F4106B"/>
    <w:rsid w:val="00F42C51"/>
    <w:rsid w:val="00F44B0F"/>
    <w:rsid w:val="00F45CB9"/>
    <w:rsid w:val="00F45D47"/>
    <w:rsid w:val="00F460CD"/>
    <w:rsid w:val="00F46129"/>
    <w:rsid w:val="00F462D3"/>
    <w:rsid w:val="00F46890"/>
    <w:rsid w:val="00F47B77"/>
    <w:rsid w:val="00F528CB"/>
    <w:rsid w:val="00F547B4"/>
    <w:rsid w:val="00F54891"/>
    <w:rsid w:val="00F5569C"/>
    <w:rsid w:val="00F55B2B"/>
    <w:rsid w:val="00F55C33"/>
    <w:rsid w:val="00F55C91"/>
    <w:rsid w:val="00F56A3F"/>
    <w:rsid w:val="00F574BC"/>
    <w:rsid w:val="00F57609"/>
    <w:rsid w:val="00F57CC9"/>
    <w:rsid w:val="00F57EF9"/>
    <w:rsid w:val="00F6027E"/>
    <w:rsid w:val="00F603C7"/>
    <w:rsid w:val="00F61FBE"/>
    <w:rsid w:val="00F621ED"/>
    <w:rsid w:val="00F62B31"/>
    <w:rsid w:val="00F62D95"/>
    <w:rsid w:val="00F63157"/>
    <w:rsid w:val="00F63D10"/>
    <w:rsid w:val="00F6436C"/>
    <w:rsid w:val="00F64566"/>
    <w:rsid w:val="00F6459E"/>
    <w:rsid w:val="00F658CC"/>
    <w:rsid w:val="00F66586"/>
    <w:rsid w:val="00F675C1"/>
    <w:rsid w:val="00F67689"/>
    <w:rsid w:val="00F71119"/>
    <w:rsid w:val="00F71AF1"/>
    <w:rsid w:val="00F71CEF"/>
    <w:rsid w:val="00F72A24"/>
    <w:rsid w:val="00F72E30"/>
    <w:rsid w:val="00F73119"/>
    <w:rsid w:val="00F737F4"/>
    <w:rsid w:val="00F73D84"/>
    <w:rsid w:val="00F74BDB"/>
    <w:rsid w:val="00F74DBF"/>
    <w:rsid w:val="00F75213"/>
    <w:rsid w:val="00F753A5"/>
    <w:rsid w:val="00F763E8"/>
    <w:rsid w:val="00F76687"/>
    <w:rsid w:val="00F76751"/>
    <w:rsid w:val="00F768A5"/>
    <w:rsid w:val="00F77805"/>
    <w:rsid w:val="00F80DBC"/>
    <w:rsid w:val="00F812AA"/>
    <w:rsid w:val="00F81B90"/>
    <w:rsid w:val="00F8265F"/>
    <w:rsid w:val="00F8273C"/>
    <w:rsid w:val="00F837E1"/>
    <w:rsid w:val="00F84194"/>
    <w:rsid w:val="00F85901"/>
    <w:rsid w:val="00F85A0C"/>
    <w:rsid w:val="00F863E1"/>
    <w:rsid w:val="00F86789"/>
    <w:rsid w:val="00F87FA8"/>
    <w:rsid w:val="00F905E1"/>
    <w:rsid w:val="00F90B49"/>
    <w:rsid w:val="00F91353"/>
    <w:rsid w:val="00F91802"/>
    <w:rsid w:val="00F941A0"/>
    <w:rsid w:val="00F949FE"/>
    <w:rsid w:val="00F94AA8"/>
    <w:rsid w:val="00F952FD"/>
    <w:rsid w:val="00F95DB8"/>
    <w:rsid w:val="00F962D3"/>
    <w:rsid w:val="00F9690C"/>
    <w:rsid w:val="00F96AAF"/>
    <w:rsid w:val="00F96E7E"/>
    <w:rsid w:val="00F96EE5"/>
    <w:rsid w:val="00F9736B"/>
    <w:rsid w:val="00F973B7"/>
    <w:rsid w:val="00F9798A"/>
    <w:rsid w:val="00F97A1E"/>
    <w:rsid w:val="00F97BBD"/>
    <w:rsid w:val="00F97DBE"/>
    <w:rsid w:val="00FA0222"/>
    <w:rsid w:val="00FA0BDB"/>
    <w:rsid w:val="00FA1394"/>
    <w:rsid w:val="00FA1DB1"/>
    <w:rsid w:val="00FA24D3"/>
    <w:rsid w:val="00FA4041"/>
    <w:rsid w:val="00FA5C6D"/>
    <w:rsid w:val="00FA6E35"/>
    <w:rsid w:val="00FA71BD"/>
    <w:rsid w:val="00FA76E6"/>
    <w:rsid w:val="00FB08B2"/>
    <w:rsid w:val="00FB0C25"/>
    <w:rsid w:val="00FB0DB6"/>
    <w:rsid w:val="00FB0EA9"/>
    <w:rsid w:val="00FB21BA"/>
    <w:rsid w:val="00FB30B7"/>
    <w:rsid w:val="00FB4269"/>
    <w:rsid w:val="00FB544D"/>
    <w:rsid w:val="00FB56D7"/>
    <w:rsid w:val="00FB5D48"/>
    <w:rsid w:val="00FB5F00"/>
    <w:rsid w:val="00FB68CE"/>
    <w:rsid w:val="00FB6D6C"/>
    <w:rsid w:val="00FC0B2E"/>
    <w:rsid w:val="00FC14A4"/>
    <w:rsid w:val="00FC2304"/>
    <w:rsid w:val="00FC2752"/>
    <w:rsid w:val="00FC2CEA"/>
    <w:rsid w:val="00FC2E43"/>
    <w:rsid w:val="00FC4033"/>
    <w:rsid w:val="00FC6044"/>
    <w:rsid w:val="00FC643D"/>
    <w:rsid w:val="00FC676D"/>
    <w:rsid w:val="00FC6A1A"/>
    <w:rsid w:val="00FC6B46"/>
    <w:rsid w:val="00FC7025"/>
    <w:rsid w:val="00FD0891"/>
    <w:rsid w:val="00FD0906"/>
    <w:rsid w:val="00FD271B"/>
    <w:rsid w:val="00FD2CD9"/>
    <w:rsid w:val="00FD33D7"/>
    <w:rsid w:val="00FD33F1"/>
    <w:rsid w:val="00FD3D9E"/>
    <w:rsid w:val="00FD3DFB"/>
    <w:rsid w:val="00FD3EBC"/>
    <w:rsid w:val="00FD435B"/>
    <w:rsid w:val="00FD44D9"/>
    <w:rsid w:val="00FD49C0"/>
    <w:rsid w:val="00FE0119"/>
    <w:rsid w:val="00FE0F59"/>
    <w:rsid w:val="00FE127B"/>
    <w:rsid w:val="00FE214E"/>
    <w:rsid w:val="00FE2361"/>
    <w:rsid w:val="00FE28B4"/>
    <w:rsid w:val="00FE2937"/>
    <w:rsid w:val="00FE2C0F"/>
    <w:rsid w:val="00FE6CD8"/>
    <w:rsid w:val="00FE738B"/>
    <w:rsid w:val="00FE7A3C"/>
    <w:rsid w:val="00FE7AB8"/>
    <w:rsid w:val="00FE7C0F"/>
    <w:rsid w:val="00FE7C73"/>
    <w:rsid w:val="00FF1BD1"/>
    <w:rsid w:val="00FF1EB0"/>
    <w:rsid w:val="00FF25E3"/>
    <w:rsid w:val="00FF2874"/>
    <w:rsid w:val="00FF36EF"/>
    <w:rsid w:val="00FF4563"/>
    <w:rsid w:val="00FF5072"/>
    <w:rsid w:val="00FF5389"/>
    <w:rsid w:val="00FF53B3"/>
    <w:rsid w:val="00FF5647"/>
    <w:rsid w:val="00FF5672"/>
    <w:rsid w:val="00FF62A3"/>
    <w:rsid w:val="00FF6D24"/>
    <w:rsid w:val="00FF7B17"/>
    <w:rsid w:val="00FF7B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36F71"/>
  <w15:docId w15:val="{799E4E46-5357-4C28-ADC2-FA66E0B3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5A"/>
    <w:pPr>
      <w:spacing w:after="200" w:line="276" w:lineRule="auto"/>
    </w:pPr>
    <w:rPr>
      <w:sz w:val="22"/>
      <w:szCs w:val="22"/>
      <w:lang w:val="es-AR" w:eastAsia="es-AR"/>
    </w:rPr>
  </w:style>
  <w:style w:type="paragraph" w:styleId="Ttulo1">
    <w:name w:val="heading 1"/>
    <w:basedOn w:val="Normal"/>
    <w:next w:val="Normal"/>
    <w:link w:val="Ttulo1Car"/>
    <w:uiPriority w:val="9"/>
    <w:qFormat/>
    <w:rsid w:val="00FF7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5A3664"/>
    <w:pPr>
      <w:spacing w:after="0" w:line="360" w:lineRule="auto"/>
      <w:ind w:left="708"/>
      <w:jc w:val="both"/>
    </w:pPr>
    <w:rPr>
      <w:rFonts w:ascii="Arial" w:hAnsi="Arial" w:cs="Arial"/>
      <w:sz w:val="24"/>
      <w:szCs w:val="24"/>
      <w:lang w:val="es-ES" w:eastAsia="es-ES"/>
    </w:rPr>
  </w:style>
  <w:style w:type="character" w:customStyle="1" w:styleId="SangradetextonormalCar">
    <w:name w:val="Sangría de texto normal Car"/>
    <w:link w:val="Sangradetextonormal"/>
    <w:rsid w:val="005A3664"/>
    <w:rPr>
      <w:rFonts w:ascii="Arial" w:eastAsia="Times New Roman" w:hAnsi="Arial" w:cs="Arial"/>
      <w:sz w:val="24"/>
      <w:szCs w:val="24"/>
      <w:lang w:val="es-ES" w:eastAsia="es-ES"/>
    </w:rPr>
  </w:style>
  <w:style w:type="character" w:styleId="Refdenotaalpie">
    <w:name w:val="footnote reference"/>
    <w:semiHidden/>
    <w:rsid w:val="005A3664"/>
    <w:rPr>
      <w:vertAlign w:val="superscript"/>
    </w:rPr>
  </w:style>
  <w:style w:type="paragraph" w:styleId="Textonotapie">
    <w:name w:val="footnote text"/>
    <w:basedOn w:val="Normal"/>
    <w:link w:val="TextonotapieCar"/>
    <w:semiHidden/>
    <w:rsid w:val="005A3664"/>
    <w:pPr>
      <w:spacing w:after="0" w:line="240" w:lineRule="auto"/>
    </w:pPr>
    <w:rPr>
      <w:rFonts w:ascii="Times New Roman" w:hAnsi="Times New Roman"/>
      <w:sz w:val="20"/>
      <w:szCs w:val="20"/>
      <w:lang w:val="es-ES" w:eastAsia="es-ES"/>
    </w:rPr>
  </w:style>
  <w:style w:type="character" w:customStyle="1" w:styleId="TextonotapieCar">
    <w:name w:val="Texto nota pie Car"/>
    <w:link w:val="Textonotapie"/>
    <w:semiHidden/>
    <w:rsid w:val="005A3664"/>
    <w:rPr>
      <w:rFonts w:ascii="Times New Roman" w:eastAsia="Times New Roman" w:hAnsi="Times New Roman" w:cs="Times New Roman"/>
      <w:sz w:val="20"/>
      <w:szCs w:val="20"/>
      <w:lang w:val="es-ES" w:eastAsia="es-ES"/>
    </w:rPr>
  </w:style>
  <w:style w:type="table" w:styleId="Tablaconcuadrcula">
    <w:name w:val="Table Grid"/>
    <w:basedOn w:val="Tablanormal"/>
    <w:uiPriority w:val="59"/>
    <w:rsid w:val="005A36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uiPriority w:val="1"/>
    <w:qFormat/>
    <w:rsid w:val="00CC5B7F"/>
    <w:rPr>
      <w:sz w:val="22"/>
      <w:szCs w:val="22"/>
      <w:lang w:val="es-AR" w:eastAsia="es-AR"/>
    </w:rPr>
  </w:style>
  <w:style w:type="paragraph" w:styleId="NormalWeb">
    <w:name w:val="Normal (Web)"/>
    <w:basedOn w:val="Normal"/>
    <w:uiPriority w:val="99"/>
    <w:unhideWhenUsed/>
    <w:rsid w:val="00FD090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Fuentedeprrafopredeter"/>
    <w:rsid w:val="008B5C9F"/>
  </w:style>
  <w:style w:type="paragraph" w:styleId="Encabezado">
    <w:name w:val="header"/>
    <w:basedOn w:val="Normal"/>
    <w:link w:val="EncabezadoCar"/>
    <w:uiPriority w:val="99"/>
    <w:unhideWhenUsed/>
    <w:rsid w:val="003C5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8AC"/>
  </w:style>
  <w:style w:type="paragraph" w:styleId="Piedepgina">
    <w:name w:val="footer"/>
    <w:basedOn w:val="Normal"/>
    <w:link w:val="PiedepginaCar"/>
    <w:uiPriority w:val="99"/>
    <w:unhideWhenUsed/>
    <w:rsid w:val="003C58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8AC"/>
  </w:style>
  <w:style w:type="paragraph" w:styleId="Prrafodelista">
    <w:name w:val="List Paragraph"/>
    <w:basedOn w:val="Normal"/>
    <w:uiPriority w:val="34"/>
    <w:qFormat/>
    <w:rsid w:val="009F34AA"/>
    <w:pPr>
      <w:ind w:left="720"/>
      <w:contextualSpacing/>
    </w:pPr>
  </w:style>
  <w:style w:type="paragraph" w:customStyle="1" w:styleId="Default">
    <w:name w:val="Default"/>
    <w:rsid w:val="00FF2874"/>
    <w:pPr>
      <w:widowControl w:val="0"/>
      <w:autoSpaceDE w:val="0"/>
      <w:autoSpaceDN w:val="0"/>
      <w:adjustRightInd w:val="0"/>
    </w:pPr>
    <w:rPr>
      <w:rFonts w:ascii="GOSJB X+ Times" w:hAnsi="GOSJB X+ Times" w:cs="GOSJB X+ Times"/>
      <w:color w:val="000000"/>
      <w:sz w:val="24"/>
      <w:szCs w:val="24"/>
    </w:rPr>
  </w:style>
  <w:style w:type="character" w:styleId="Hipervnculo">
    <w:name w:val="Hyperlink"/>
    <w:uiPriority w:val="99"/>
    <w:unhideWhenUsed/>
    <w:rsid w:val="0092525E"/>
    <w:rPr>
      <w:rFonts w:cs="Times New Roman"/>
      <w:color w:val="0000FF"/>
      <w:u w:val="single"/>
    </w:rPr>
  </w:style>
  <w:style w:type="character" w:styleId="nfasisintenso">
    <w:name w:val="Intense Emphasis"/>
    <w:uiPriority w:val="21"/>
    <w:qFormat/>
    <w:rsid w:val="0092525E"/>
    <w:rPr>
      <w:rFonts w:cs="Times New Roman"/>
      <w:b/>
      <w:bCs/>
      <w:i/>
      <w:iCs/>
      <w:color w:val="4F81BD"/>
    </w:rPr>
  </w:style>
  <w:style w:type="paragraph" w:styleId="Citadestacada">
    <w:name w:val="Intense Quote"/>
    <w:basedOn w:val="Normal"/>
    <w:next w:val="Normal"/>
    <w:link w:val="CitadestacadaCar"/>
    <w:uiPriority w:val="30"/>
    <w:qFormat/>
    <w:rsid w:val="0092525E"/>
    <w:pPr>
      <w:pBdr>
        <w:bottom w:val="single" w:sz="4" w:space="4" w:color="4F81BD"/>
      </w:pBdr>
      <w:spacing w:before="200" w:after="280" w:line="240" w:lineRule="auto"/>
      <w:ind w:left="936" w:right="936"/>
    </w:pPr>
    <w:rPr>
      <w:rFonts w:ascii="Times New Roman" w:hAnsi="Times New Roman"/>
      <w:b/>
      <w:bCs/>
      <w:i/>
      <w:iCs/>
      <w:color w:val="4F81BD"/>
      <w:sz w:val="24"/>
      <w:szCs w:val="24"/>
      <w:lang w:val="es-ES" w:eastAsia="es-ES"/>
    </w:rPr>
  </w:style>
  <w:style w:type="character" w:customStyle="1" w:styleId="CitadestacadaCar">
    <w:name w:val="Cita destacada Car"/>
    <w:link w:val="Citadestacada"/>
    <w:uiPriority w:val="30"/>
    <w:rsid w:val="0092525E"/>
    <w:rPr>
      <w:rFonts w:ascii="Times New Roman" w:eastAsia="Times New Roman" w:hAnsi="Times New Roman" w:cs="Times New Roman"/>
      <w:b/>
      <w:bCs/>
      <w:i/>
      <w:iCs/>
      <w:color w:val="4F81BD"/>
      <w:sz w:val="24"/>
      <w:szCs w:val="24"/>
      <w:lang w:val="es-ES" w:eastAsia="es-ES"/>
    </w:rPr>
  </w:style>
  <w:style w:type="paragraph" w:styleId="Textodeglobo">
    <w:name w:val="Balloon Text"/>
    <w:basedOn w:val="Normal"/>
    <w:link w:val="TextodegloboCar"/>
    <w:uiPriority w:val="99"/>
    <w:semiHidden/>
    <w:unhideWhenUsed/>
    <w:rsid w:val="0092525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92525E"/>
    <w:rPr>
      <w:rFonts w:ascii="Tahoma" w:hAnsi="Tahoma" w:cs="Tahoma"/>
      <w:sz w:val="16"/>
      <w:szCs w:val="16"/>
    </w:rPr>
  </w:style>
  <w:style w:type="character" w:customStyle="1" w:styleId="st1">
    <w:name w:val="st1"/>
    <w:basedOn w:val="Fuentedeprrafopredeter"/>
    <w:rsid w:val="00D84315"/>
  </w:style>
  <w:style w:type="table" w:customStyle="1" w:styleId="Tablaconcuadrcula4">
    <w:name w:val="Tabla con cuadrícula4"/>
    <w:basedOn w:val="Tablanormal"/>
    <w:next w:val="Tablaconcuadrcula"/>
    <w:uiPriority w:val="59"/>
    <w:rsid w:val="00394B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uiPriority w:val="99"/>
    <w:semiHidden/>
    <w:unhideWhenUsed/>
    <w:rsid w:val="00745EBC"/>
    <w:rPr>
      <w:sz w:val="16"/>
      <w:szCs w:val="16"/>
    </w:rPr>
  </w:style>
  <w:style w:type="paragraph" w:styleId="Textocomentario">
    <w:name w:val="annotation text"/>
    <w:basedOn w:val="Normal"/>
    <w:link w:val="TextocomentarioCar"/>
    <w:uiPriority w:val="99"/>
    <w:semiHidden/>
    <w:unhideWhenUsed/>
    <w:rsid w:val="00745EBC"/>
    <w:pPr>
      <w:spacing w:line="240" w:lineRule="auto"/>
    </w:pPr>
    <w:rPr>
      <w:sz w:val="20"/>
      <w:szCs w:val="20"/>
    </w:rPr>
  </w:style>
  <w:style w:type="character" w:customStyle="1" w:styleId="TextocomentarioCar">
    <w:name w:val="Texto comentario Car"/>
    <w:link w:val="Textocomentario"/>
    <w:uiPriority w:val="99"/>
    <w:semiHidden/>
    <w:rsid w:val="00745EBC"/>
    <w:rPr>
      <w:sz w:val="20"/>
      <w:szCs w:val="20"/>
    </w:rPr>
  </w:style>
  <w:style w:type="paragraph" w:styleId="Asuntodelcomentario">
    <w:name w:val="annotation subject"/>
    <w:basedOn w:val="Textocomentario"/>
    <w:next w:val="Textocomentario"/>
    <w:link w:val="AsuntodelcomentarioCar"/>
    <w:uiPriority w:val="99"/>
    <w:semiHidden/>
    <w:unhideWhenUsed/>
    <w:rsid w:val="00745EBC"/>
    <w:rPr>
      <w:b/>
      <w:bCs/>
    </w:rPr>
  </w:style>
  <w:style w:type="character" w:customStyle="1" w:styleId="AsuntodelcomentarioCar">
    <w:name w:val="Asunto del comentario Car"/>
    <w:link w:val="Asuntodelcomentario"/>
    <w:uiPriority w:val="99"/>
    <w:semiHidden/>
    <w:rsid w:val="00745EBC"/>
    <w:rPr>
      <w:b/>
      <w:bCs/>
      <w:sz w:val="20"/>
      <w:szCs w:val="20"/>
    </w:rPr>
  </w:style>
  <w:style w:type="paragraph" w:styleId="Textonotaalfinal">
    <w:name w:val="endnote text"/>
    <w:basedOn w:val="Normal"/>
    <w:link w:val="TextonotaalfinalCar"/>
    <w:uiPriority w:val="99"/>
    <w:semiHidden/>
    <w:unhideWhenUsed/>
    <w:rsid w:val="008A29CF"/>
    <w:pPr>
      <w:spacing w:after="0" w:line="240" w:lineRule="auto"/>
    </w:pPr>
    <w:rPr>
      <w:sz w:val="20"/>
      <w:szCs w:val="20"/>
    </w:rPr>
  </w:style>
  <w:style w:type="character" w:customStyle="1" w:styleId="TextonotaalfinalCar">
    <w:name w:val="Texto nota al final Car"/>
    <w:link w:val="Textonotaalfinal"/>
    <w:uiPriority w:val="99"/>
    <w:semiHidden/>
    <w:rsid w:val="008A29CF"/>
    <w:rPr>
      <w:sz w:val="20"/>
      <w:szCs w:val="20"/>
    </w:rPr>
  </w:style>
  <w:style w:type="character" w:styleId="Refdenotaalfinal">
    <w:name w:val="endnote reference"/>
    <w:uiPriority w:val="99"/>
    <w:semiHidden/>
    <w:unhideWhenUsed/>
    <w:rsid w:val="008A29CF"/>
    <w:rPr>
      <w:vertAlign w:val="superscript"/>
    </w:rPr>
  </w:style>
  <w:style w:type="character" w:customStyle="1" w:styleId="Ttulo1Car">
    <w:name w:val="Título 1 Car"/>
    <w:basedOn w:val="Fuentedeprrafopredeter"/>
    <w:link w:val="Ttulo1"/>
    <w:uiPriority w:val="9"/>
    <w:rsid w:val="00FF7B17"/>
    <w:rPr>
      <w:rFonts w:asciiTheme="majorHAnsi" w:eastAsiaTheme="majorEastAsia" w:hAnsiTheme="majorHAnsi" w:cstheme="majorBidi"/>
      <w:b/>
      <w:bCs/>
      <w:color w:val="365F91" w:themeColor="accent1" w:themeShade="BF"/>
      <w:sz w:val="28"/>
      <w:szCs w:val="28"/>
      <w:lang w:val="es-AR" w:eastAsia="es-AR"/>
    </w:rPr>
  </w:style>
  <w:style w:type="table" w:styleId="Sombreadoclaro-nfasis4">
    <w:name w:val="Light Shading Accent 4"/>
    <w:basedOn w:val="Tablanormal"/>
    <w:uiPriority w:val="60"/>
    <w:rsid w:val="00233FB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233FB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233FB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233FB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3">
    <w:name w:val="Light List Accent 3"/>
    <w:basedOn w:val="Tablanormal"/>
    <w:uiPriority w:val="61"/>
    <w:rsid w:val="00233FB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233FB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2">
    <w:name w:val="Light List Accent 2"/>
    <w:basedOn w:val="Tablanormal"/>
    <w:uiPriority w:val="61"/>
    <w:rsid w:val="00233FB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claro-nfasis6">
    <w:name w:val="Light Shading Accent 6"/>
    <w:basedOn w:val="Tablanormal"/>
    <w:uiPriority w:val="60"/>
    <w:rsid w:val="005B269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Tablaconcuadrcula1">
    <w:name w:val="Tabla con cuadrícula1"/>
    <w:basedOn w:val="Tablanormal"/>
    <w:next w:val="Tablaconcuadrcula"/>
    <w:uiPriority w:val="59"/>
    <w:rsid w:val="00771270"/>
    <w:rPr>
      <w:rFonts w:asciiTheme="minorHAnsi" w:eastAsiaTheme="minorEastAsia" w:hAnsiTheme="minorHAnsi" w:cstheme="minorBidi"/>
      <w:sz w:val="22"/>
      <w:szCs w:val="22"/>
      <w:lang w:val="es-AR"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C6386E"/>
    <w:pPr>
      <w:widowControl w:val="0"/>
      <w:autoSpaceDE w:val="0"/>
      <w:autoSpaceDN w:val="0"/>
      <w:spacing w:after="0" w:line="293" w:lineRule="exact"/>
      <w:ind w:left="830" w:hanging="361"/>
    </w:pPr>
    <w:rPr>
      <w:rFonts w:ascii="Times New Roman" w:hAnsi="Times New Roman"/>
      <w:lang w:val="es-ES" w:eastAsia="en-US"/>
    </w:rPr>
  </w:style>
  <w:style w:type="paragraph" w:styleId="Textoindependiente">
    <w:name w:val="Body Text"/>
    <w:basedOn w:val="Normal"/>
    <w:link w:val="TextoindependienteCar"/>
    <w:uiPriority w:val="99"/>
    <w:unhideWhenUsed/>
    <w:rsid w:val="00F04CD0"/>
    <w:pPr>
      <w:spacing w:after="120"/>
    </w:pPr>
  </w:style>
  <w:style w:type="character" w:customStyle="1" w:styleId="TextoindependienteCar">
    <w:name w:val="Texto independiente Car"/>
    <w:basedOn w:val="Fuentedeprrafopredeter"/>
    <w:link w:val="Textoindependiente"/>
    <w:uiPriority w:val="99"/>
    <w:rsid w:val="00F04CD0"/>
    <w:rPr>
      <w:sz w:val="22"/>
      <w:szCs w:val="22"/>
      <w:lang w:val="es-AR" w:eastAsia="es-AR"/>
    </w:rPr>
  </w:style>
  <w:style w:type="character" w:customStyle="1" w:styleId="Mencinsinresolver1">
    <w:name w:val="Mención sin resolver1"/>
    <w:basedOn w:val="Fuentedeprrafopredeter"/>
    <w:uiPriority w:val="99"/>
    <w:semiHidden/>
    <w:unhideWhenUsed/>
    <w:rsid w:val="00BE1F24"/>
    <w:rPr>
      <w:color w:val="605E5C"/>
      <w:shd w:val="clear" w:color="auto" w:fill="E1DFDD"/>
    </w:rPr>
  </w:style>
  <w:style w:type="paragraph" w:styleId="Revisin">
    <w:name w:val="Revision"/>
    <w:hidden/>
    <w:uiPriority w:val="99"/>
    <w:semiHidden/>
    <w:rsid w:val="00A27D6C"/>
    <w:rPr>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9259">
      <w:bodyDiv w:val="1"/>
      <w:marLeft w:val="0"/>
      <w:marRight w:val="0"/>
      <w:marTop w:val="0"/>
      <w:marBottom w:val="0"/>
      <w:divBdr>
        <w:top w:val="none" w:sz="0" w:space="0" w:color="auto"/>
        <w:left w:val="none" w:sz="0" w:space="0" w:color="auto"/>
        <w:bottom w:val="none" w:sz="0" w:space="0" w:color="auto"/>
        <w:right w:val="none" w:sz="0" w:space="0" w:color="auto"/>
      </w:divBdr>
      <w:divsChild>
        <w:div w:id="1407919872">
          <w:marLeft w:val="0"/>
          <w:marRight w:val="0"/>
          <w:marTop w:val="0"/>
          <w:marBottom w:val="0"/>
          <w:divBdr>
            <w:top w:val="none" w:sz="0" w:space="0" w:color="auto"/>
            <w:left w:val="none" w:sz="0" w:space="0" w:color="auto"/>
            <w:bottom w:val="none" w:sz="0" w:space="0" w:color="auto"/>
            <w:right w:val="none" w:sz="0" w:space="0" w:color="auto"/>
          </w:divBdr>
          <w:divsChild>
            <w:div w:id="1504587191">
              <w:marLeft w:val="0"/>
              <w:marRight w:val="0"/>
              <w:marTop w:val="0"/>
              <w:marBottom w:val="0"/>
              <w:divBdr>
                <w:top w:val="none" w:sz="0" w:space="0" w:color="auto"/>
                <w:left w:val="none" w:sz="0" w:space="0" w:color="auto"/>
                <w:bottom w:val="none" w:sz="0" w:space="0" w:color="auto"/>
                <w:right w:val="none" w:sz="0" w:space="0" w:color="auto"/>
              </w:divBdr>
              <w:divsChild>
                <w:div w:id="798188877">
                  <w:marLeft w:val="0"/>
                  <w:marRight w:val="0"/>
                  <w:marTop w:val="0"/>
                  <w:marBottom w:val="0"/>
                  <w:divBdr>
                    <w:top w:val="single" w:sz="6" w:space="8" w:color="FFFFFF"/>
                    <w:left w:val="none" w:sz="0" w:space="0" w:color="auto"/>
                    <w:bottom w:val="none" w:sz="0" w:space="0" w:color="auto"/>
                    <w:right w:val="none" w:sz="0" w:space="0" w:color="auto"/>
                  </w:divBdr>
                  <w:divsChild>
                    <w:div w:id="1236822355">
                      <w:marLeft w:val="0"/>
                      <w:marRight w:val="0"/>
                      <w:marTop w:val="0"/>
                      <w:marBottom w:val="0"/>
                      <w:divBdr>
                        <w:top w:val="none" w:sz="0" w:space="0" w:color="auto"/>
                        <w:left w:val="none" w:sz="0" w:space="0" w:color="auto"/>
                        <w:bottom w:val="none" w:sz="0" w:space="0" w:color="auto"/>
                        <w:right w:val="none" w:sz="0" w:space="0" w:color="auto"/>
                      </w:divBdr>
                      <w:divsChild>
                        <w:div w:id="542062301">
                          <w:marLeft w:val="0"/>
                          <w:marRight w:val="0"/>
                          <w:marTop w:val="0"/>
                          <w:marBottom w:val="0"/>
                          <w:divBdr>
                            <w:top w:val="none" w:sz="0" w:space="0" w:color="auto"/>
                            <w:left w:val="none" w:sz="0" w:space="0" w:color="auto"/>
                            <w:bottom w:val="none" w:sz="0" w:space="0" w:color="auto"/>
                            <w:right w:val="none" w:sz="0" w:space="0" w:color="auto"/>
                          </w:divBdr>
                          <w:divsChild>
                            <w:div w:id="309022406">
                              <w:marLeft w:val="0"/>
                              <w:marRight w:val="0"/>
                              <w:marTop w:val="0"/>
                              <w:marBottom w:val="0"/>
                              <w:divBdr>
                                <w:top w:val="none" w:sz="0" w:space="0" w:color="auto"/>
                                <w:left w:val="none" w:sz="0" w:space="0" w:color="auto"/>
                                <w:bottom w:val="none" w:sz="0" w:space="0" w:color="auto"/>
                                <w:right w:val="none" w:sz="0" w:space="0" w:color="auto"/>
                              </w:divBdr>
                              <w:divsChild>
                                <w:div w:id="605769974">
                                  <w:marLeft w:val="0"/>
                                  <w:marRight w:val="0"/>
                                  <w:marTop w:val="0"/>
                                  <w:marBottom w:val="0"/>
                                  <w:divBdr>
                                    <w:top w:val="none" w:sz="0" w:space="0" w:color="auto"/>
                                    <w:left w:val="none" w:sz="0" w:space="0" w:color="auto"/>
                                    <w:bottom w:val="none" w:sz="0" w:space="0" w:color="auto"/>
                                    <w:right w:val="none" w:sz="0" w:space="0" w:color="auto"/>
                                  </w:divBdr>
                                  <w:divsChild>
                                    <w:div w:id="449976392">
                                      <w:marLeft w:val="0"/>
                                      <w:marRight w:val="0"/>
                                      <w:marTop w:val="0"/>
                                      <w:marBottom w:val="0"/>
                                      <w:divBdr>
                                        <w:top w:val="none" w:sz="0" w:space="0" w:color="auto"/>
                                        <w:left w:val="none" w:sz="0" w:space="0" w:color="auto"/>
                                        <w:bottom w:val="none" w:sz="0" w:space="0" w:color="auto"/>
                                        <w:right w:val="none" w:sz="0" w:space="0" w:color="auto"/>
                                      </w:divBdr>
                                      <w:divsChild>
                                        <w:div w:id="2018846456">
                                          <w:marLeft w:val="0"/>
                                          <w:marRight w:val="0"/>
                                          <w:marTop w:val="0"/>
                                          <w:marBottom w:val="0"/>
                                          <w:divBdr>
                                            <w:top w:val="none" w:sz="0" w:space="0" w:color="auto"/>
                                            <w:left w:val="none" w:sz="0" w:space="0" w:color="auto"/>
                                            <w:bottom w:val="none" w:sz="0" w:space="0" w:color="auto"/>
                                            <w:right w:val="none" w:sz="0" w:space="0" w:color="auto"/>
                                          </w:divBdr>
                                          <w:divsChild>
                                            <w:div w:id="248736512">
                                              <w:marLeft w:val="0"/>
                                              <w:marRight w:val="0"/>
                                              <w:marTop w:val="0"/>
                                              <w:marBottom w:val="960"/>
                                              <w:divBdr>
                                                <w:top w:val="none" w:sz="0" w:space="0" w:color="auto"/>
                                                <w:left w:val="none" w:sz="0" w:space="0" w:color="auto"/>
                                                <w:bottom w:val="none" w:sz="0" w:space="0" w:color="auto"/>
                                                <w:right w:val="none" w:sz="0" w:space="0" w:color="auto"/>
                                              </w:divBdr>
                                              <w:divsChild>
                                                <w:div w:id="1323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459037">
      <w:bodyDiv w:val="1"/>
      <w:marLeft w:val="0"/>
      <w:marRight w:val="0"/>
      <w:marTop w:val="0"/>
      <w:marBottom w:val="0"/>
      <w:divBdr>
        <w:top w:val="none" w:sz="0" w:space="0" w:color="auto"/>
        <w:left w:val="none" w:sz="0" w:space="0" w:color="auto"/>
        <w:bottom w:val="none" w:sz="0" w:space="0" w:color="auto"/>
        <w:right w:val="none" w:sz="0" w:space="0" w:color="auto"/>
      </w:divBdr>
    </w:div>
    <w:div w:id="1705400531">
      <w:bodyDiv w:val="1"/>
      <w:marLeft w:val="0"/>
      <w:marRight w:val="0"/>
      <w:marTop w:val="0"/>
      <w:marBottom w:val="0"/>
      <w:divBdr>
        <w:top w:val="none" w:sz="0" w:space="0" w:color="auto"/>
        <w:left w:val="none" w:sz="0" w:space="0" w:color="auto"/>
        <w:bottom w:val="none" w:sz="0" w:space="0" w:color="auto"/>
        <w:right w:val="none" w:sz="0" w:space="0" w:color="auto"/>
      </w:divBdr>
      <w:divsChild>
        <w:div w:id="71586258">
          <w:marLeft w:val="0"/>
          <w:marRight w:val="0"/>
          <w:marTop w:val="0"/>
          <w:marBottom w:val="0"/>
          <w:divBdr>
            <w:top w:val="none" w:sz="0" w:space="0" w:color="auto"/>
            <w:left w:val="none" w:sz="0" w:space="0" w:color="auto"/>
            <w:bottom w:val="none" w:sz="0" w:space="0" w:color="auto"/>
            <w:right w:val="none" w:sz="0" w:space="0" w:color="auto"/>
          </w:divBdr>
        </w:div>
        <w:div w:id="1097947555">
          <w:marLeft w:val="0"/>
          <w:marRight w:val="0"/>
          <w:marTop w:val="0"/>
          <w:marBottom w:val="0"/>
          <w:divBdr>
            <w:top w:val="none" w:sz="0" w:space="0" w:color="auto"/>
            <w:left w:val="none" w:sz="0" w:space="0" w:color="auto"/>
            <w:bottom w:val="none" w:sz="0" w:space="0" w:color="auto"/>
            <w:right w:val="none" w:sz="0" w:space="0" w:color="auto"/>
          </w:divBdr>
          <w:divsChild>
            <w:div w:id="1853638686">
              <w:marLeft w:val="0"/>
              <w:marRight w:val="0"/>
              <w:marTop w:val="0"/>
              <w:marBottom w:val="150"/>
              <w:divBdr>
                <w:top w:val="none" w:sz="0" w:space="0" w:color="auto"/>
                <w:left w:val="none" w:sz="0" w:space="0" w:color="auto"/>
                <w:bottom w:val="none" w:sz="0" w:space="0" w:color="auto"/>
                <w:right w:val="none" w:sz="0" w:space="0" w:color="auto"/>
              </w:divBdr>
              <w:divsChild>
                <w:div w:id="774789553">
                  <w:marLeft w:val="0"/>
                  <w:marRight w:val="0"/>
                  <w:marTop w:val="0"/>
                  <w:marBottom w:val="0"/>
                  <w:divBdr>
                    <w:top w:val="none" w:sz="0" w:space="0" w:color="auto"/>
                    <w:left w:val="none" w:sz="0" w:space="0" w:color="auto"/>
                    <w:bottom w:val="none" w:sz="0" w:space="0" w:color="auto"/>
                    <w:right w:val="none" w:sz="0" w:space="0" w:color="auto"/>
                  </w:divBdr>
                  <w:divsChild>
                    <w:div w:id="444468646">
                      <w:marLeft w:val="0"/>
                      <w:marRight w:val="0"/>
                      <w:marTop w:val="150"/>
                      <w:marBottom w:val="0"/>
                      <w:divBdr>
                        <w:top w:val="none" w:sz="0" w:space="0" w:color="auto"/>
                        <w:left w:val="none" w:sz="0" w:space="0" w:color="auto"/>
                        <w:bottom w:val="none" w:sz="0" w:space="0" w:color="auto"/>
                        <w:right w:val="none" w:sz="0" w:space="0" w:color="auto"/>
                      </w:divBdr>
                      <w:divsChild>
                        <w:div w:id="212542420">
                          <w:marLeft w:val="0"/>
                          <w:marRight w:val="75"/>
                          <w:marTop w:val="0"/>
                          <w:marBottom w:val="0"/>
                          <w:divBdr>
                            <w:top w:val="none" w:sz="0" w:space="0" w:color="auto"/>
                            <w:left w:val="none" w:sz="0" w:space="0" w:color="auto"/>
                            <w:bottom w:val="none" w:sz="0" w:space="0" w:color="auto"/>
                            <w:right w:val="none" w:sz="0" w:space="0" w:color="auto"/>
                          </w:divBdr>
                        </w:div>
                        <w:div w:id="18430972">
                          <w:marLeft w:val="0"/>
                          <w:marRight w:val="75"/>
                          <w:marTop w:val="0"/>
                          <w:marBottom w:val="0"/>
                          <w:divBdr>
                            <w:top w:val="none" w:sz="0" w:space="0" w:color="auto"/>
                            <w:left w:val="none" w:sz="0" w:space="0" w:color="auto"/>
                            <w:bottom w:val="none" w:sz="0" w:space="0" w:color="auto"/>
                            <w:right w:val="none" w:sz="0" w:space="0" w:color="auto"/>
                          </w:divBdr>
                        </w:div>
                        <w:div w:id="115206117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156891">
      <w:bodyDiv w:val="1"/>
      <w:marLeft w:val="0"/>
      <w:marRight w:val="0"/>
      <w:marTop w:val="0"/>
      <w:marBottom w:val="0"/>
      <w:divBdr>
        <w:top w:val="none" w:sz="0" w:space="0" w:color="auto"/>
        <w:left w:val="none" w:sz="0" w:space="0" w:color="auto"/>
        <w:bottom w:val="none" w:sz="0" w:space="0" w:color="auto"/>
        <w:right w:val="none" w:sz="0" w:space="0" w:color="auto"/>
      </w:divBdr>
      <w:divsChild>
        <w:div w:id="1903176203">
          <w:marLeft w:val="0"/>
          <w:marRight w:val="0"/>
          <w:marTop w:val="0"/>
          <w:marBottom w:val="0"/>
          <w:divBdr>
            <w:top w:val="none" w:sz="0" w:space="0" w:color="auto"/>
            <w:left w:val="none" w:sz="0" w:space="0" w:color="auto"/>
            <w:bottom w:val="none" w:sz="0" w:space="0" w:color="auto"/>
            <w:right w:val="none" w:sz="0" w:space="0" w:color="auto"/>
          </w:divBdr>
          <w:divsChild>
            <w:div w:id="176434062">
              <w:marLeft w:val="0"/>
              <w:marRight w:val="0"/>
              <w:marTop w:val="0"/>
              <w:marBottom w:val="0"/>
              <w:divBdr>
                <w:top w:val="none" w:sz="0" w:space="0" w:color="auto"/>
                <w:left w:val="none" w:sz="0" w:space="0" w:color="auto"/>
                <w:bottom w:val="none" w:sz="0" w:space="0" w:color="auto"/>
                <w:right w:val="none" w:sz="0" w:space="0" w:color="auto"/>
              </w:divBdr>
              <w:divsChild>
                <w:div w:id="1525708805">
                  <w:marLeft w:val="0"/>
                  <w:marRight w:val="0"/>
                  <w:marTop w:val="0"/>
                  <w:marBottom w:val="0"/>
                  <w:divBdr>
                    <w:top w:val="none" w:sz="0" w:space="0" w:color="auto"/>
                    <w:left w:val="none" w:sz="0" w:space="0" w:color="auto"/>
                    <w:bottom w:val="none" w:sz="0" w:space="0" w:color="auto"/>
                    <w:right w:val="none" w:sz="0" w:space="0" w:color="auto"/>
                  </w:divBdr>
                  <w:divsChild>
                    <w:div w:id="1674261967">
                      <w:marLeft w:val="0"/>
                      <w:marRight w:val="0"/>
                      <w:marTop w:val="0"/>
                      <w:marBottom w:val="0"/>
                      <w:divBdr>
                        <w:top w:val="none" w:sz="0" w:space="0" w:color="auto"/>
                        <w:left w:val="none" w:sz="0" w:space="0" w:color="auto"/>
                        <w:bottom w:val="none" w:sz="0" w:space="0" w:color="auto"/>
                        <w:right w:val="none" w:sz="0" w:space="0" w:color="auto"/>
                      </w:divBdr>
                      <w:divsChild>
                        <w:div w:id="10228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5699">
      <w:bodyDiv w:val="1"/>
      <w:marLeft w:val="0"/>
      <w:marRight w:val="0"/>
      <w:marTop w:val="0"/>
      <w:marBottom w:val="0"/>
      <w:divBdr>
        <w:top w:val="none" w:sz="0" w:space="0" w:color="auto"/>
        <w:left w:val="none" w:sz="0" w:space="0" w:color="auto"/>
        <w:bottom w:val="none" w:sz="0" w:space="0" w:color="auto"/>
        <w:right w:val="none" w:sz="0" w:space="0" w:color="auto"/>
      </w:divBdr>
    </w:div>
    <w:div w:id="2099328885">
      <w:bodyDiv w:val="1"/>
      <w:marLeft w:val="0"/>
      <w:marRight w:val="0"/>
      <w:marTop w:val="0"/>
      <w:marBottom w:val="0"/>
      <w:divBdr>
        <w:top w:val="none" w:sz="0" w:space="0" w:color="auto"/>
        <w:left w:val="none" w:sz="0" w:space="0" w:color="auto"/>
        <w:bottom w:val="none" w:sz="0" w:space="0" w:color="auto"/>
        <w:right w:val="none" w:sz="0" w:space="0" w:color="auto"/>
      </w:divBdr>
      <w:divsChild>
        <w:div w:id="941647652">
          <w:marLeft w:val="0"/>
          <w:marRight w:val="0"/>
          <w:marTop w:val="0"/>
          <w:marBottom w:val="75"/>
          <w:divBdr>
            <w:top w:val="none" w:sz="0" w:space="0" w:color="auto"/>
            <w:left w:val="none" w:sz="0" w:space="0" w:color="auto"/>
            <w:bottom w:val="none" w:sz="0" w:space="0" w:color="auto"/>
            <w:right w:val="none" w:sz="0" w:space="0" w:color="auto"/>
          </w:divBdr>
        </w:div>
        <w:div w:id="863831323">
          <w:marLeft w:val="0"/>
          <w:marRight w:val="0"/>
          <w:marTop w:val="0"/>
          <w:marBottom w:val="75"/>
          <w:divBdr>
            <w:top w:val="none" w:sz="0" w:space="0" w:color="auto"/>
            <w:left w:val="none" w:sz="0" w:space="0" w:color="auto"/>
            <w:bottom w:val="none" w:sz="0" w:space="0" w:color="auto"/>
            <w:right w:val="none" w:sz="0" w:space="0" w:color="auto"/>
          </w:divBdr>
        </w:div>
        <w:div w:id="1513102847">
          <w:marLeft w:val="0"/>
          <w:marRight w:val="0"/>
          <w:marTop w:val="150"/>
          <w:marBottom w:val="150"/>
          <w:divBdr>
            <w:top w:val="none" w:sz="0" w:space="0" w:color="auto"/>
            <w:left w:val="none" w:sz="0" w:space="0" w:color="auto"/>
            <w:bottom w:val="none" w:sz="0" w:space="0" w:color="auto"/>
            <w:right w:val="none" w:sz="0" w:space="0" w:color="auto"/>
          </w:divBdr>
        </w:div>
        <w:div w:id="35356007">
          <w:marLeft w:val="-300"/>
          <w:marRight w:val="0"/>
          <w:marTop w:val="0"/>
          <w:marBottom w:val="150"/>
          <w:divBdr>
            <w:top w:val="none" w:sz="0" w:space="0" w:color="auto"/>
            <w:left w:val="none" w:sz="0" w:space="0" w:color="auto"/>
            <w:bottom w:val="none" w:sz="0" w:space="0" w:color="auto"/>
            <w:right w:val="none" w:sz="0" w:space="0" w:color="auto"/>
          </w:divBdr>
          <w:divsChild>
            <w:div w:id="162358783">
              <w:marLeft w:val="0"/>
              <w:marRight w:val="0"/>
              <w:marTop w:val="0"/>
              <w:marBottom w:val="0"/>
              <w:divBdr>
                <w:top w:val="none" w:sz="0" w:space="0" w:color="auto"/>
                <w:left w:val="none" w:sz="0" w:space="0" w:color="auto"/>
                <w:bottom w:val="none" w:sz="0" w:space="0" w:color="auto"/>
                <w:right w:val="none" w:sz="0" w:space="0" w:color="auto"/>
              </w:divBdr>
              <w:divsChild>
                <w:div w:id="1823891266">
                  <w:marLeft w:val="0"/>
                  <w:marRight w:val="0"/>
                  <w:marTop w:val="0"/>
                  <w:marBottom w:val="0"/>
                  <w:divBdr>
                    <w:top w:val="none" w:sz="0" w:space="0" w:color="auto"/>
                    <w:left w:val="none" w:sz="0" w:space="0" w:color="auto"/>
                    <w:bottom w:val="none" w:sz="0" w:space="0" w:color="auto"/>
                    <w:right w:val="none" w:sz="0" w:space="0" w:color="auto"/>
                  </w:divBdr>
                  <w:divsChild>
                    <w:div w:id="963346097">
                      <w:marLeft w:val="0"/>
                      <w:marRight w:val="0"/>
                      <w:marTop w:val="0"/>
                      <w:marBottom w:val="0"/>
                      <w:divBdr>
                        <w:top w:val="none" w:sz="0" w:space="0" w:color="auto"/>
                        <w:left w:val="none" w:sz="0" w:space="0" w:color="auto"/>
                        <w:bottom w:val="none" w:sz="0" w:space="0" w:color="auto"/>
                        <w:right w:val="none" w:sz="0" w:space="0" w:color="auto"/>
                      </w:divBdr>
                      <w:divsChild>
                        <w:div w:id="623118992">
                          <w:marLeft w:val="-150"/>
                          <w:marRight w:val="0"/>
                          <w:marTop w:val="0"/>
                          <w:marBottom w:val="0"/>
                          <w:divBdr>
                            <w:top w:val="none" w:sz="0" w:space="0" w:color="auto"/>
                            <w:left w:val="none" w:sz="0" w:space="0" w:color="auto"/>
                            <w:bottom w:val="none" w:sz="0" w:space="0" w:color="auto"/>
                            <w:right w:val="none" w:sz="0" w:space="0" w:color="auto"/>
                          </w:divBdr>
                          <w:divsChild>
                            <w:div w:id="1187257657">
                              <w:marLeft w:val="0"/>
                              <w:marRight w:val="0"/>
                              <w:marTop w:val="0"/>
                              <w:marBottom w:val="0"/>
                              <w:divBdr>
                                <w:top w:val="none" w:sz="0" w:space="0" w:color="auto"/>
                                <w:left w:val="none" w:sz="0" w:space="0" w:color="auto"/>
                                <w:bottom w:val="none" w:sz="0" w:space="0" w:color="auto"/>
                                <w:right w:val="none" w:sz="0" w:space="0" w:color="auto"/>
                              </w:divBdr>
                            </w:div>
                            <w:div w:id="887644625">
                              <w:marLeft w:val="0"/>
                              <w:marRight w:val="0"/>
                              <w:marTop w:val="0"/>
                              <w:marBottom w:val="0"/>
                              <w:divBdr>
                                <w:top w:val="none" w:sz="0" w:space="0" w:color="auto"/>
                                <w:left w:val="none" w:sz="0" w:space="0" w:color="auto"/>
                                <w:bottom w:val="none" w:sz="0" w:space="0" w:color="auto"/>
                                <w:right w:val="none" w:sz="0" w:space="0" w:color="auto"/>
                              </w:divBdr>
                              <w:divsChild>
                                <w:div w:id="255360887">
                                  <w:marLeft w:val="0"/>
                                  <w:marRight w:val="0"/>
                                  <w:marTop w:val="0"/>
                                  <w:marBottom w:val="0"/>
                                  <w:divBdr>
                                    <w:top w:val="none" w:sz="0" w:space="0" w:color="auto"/>
                                    <w:left w:val="none" w:sz="0" w:space="0" w:color="auto"/>
                                    <w:bottom w:val="none" w:sz="0" w:space="0" w:color="auto"/>
                                    <w:right w:val="none" w:sz="0" w:space="0" w:color="auto"/>
                                  </w:divBdr>
                                  <w:divsChild>
                                    <w:div w:id="101343619">
                                      <w:marLeft w:val="0"/>
                                      <w:marRight w:val="0"/>
                                      <w:marTop w:val="0"/>
                                      <w:marBottom w:val="0"/>
                                      <w:divBdr>
                                        <w:top w:val="none" w:sz="0" w:space="0" w:color="auto"/>
                                        <w:left w:val="none" w:sz="0" w:space="0" w:color="auto"/>
                                        <w:bottom w:val="none" w:sz="0" w:space="0" w:color="auto"/>
                                        <w:right w:val="none" w:sz="0" w:space="0" w:color="auto"/>
                                      </w:divBdr>
                                      <w:divsChild>
                                        <w:div w:id="1463160266">
                                          <w:marLeft w:val="0"/>
                                          <w:marRight w:val="0"/>
                                          <w:marTop w:val="0"/>
                                          <w:marBottom w:val="0"/>
                                          <w:divBdr>
                                            <w:top w:val="none" w:sz="0" w:space="0" w:color="auto"/>
                                            <w:left w:val="none" w:sz="0" w:space="0" w:color="auto"/>
                                            <w:bottom w:val="none" w:sz="0" w:space="0" w:color="auto"/>
                                            <w:right w:val="none" w:sz="0" w:space="0" w:color="auto"/>
                                          </w:divBdr>
                                          <w:divsChild>
                                            <w:div w:id="778911660">
                                              <w:marLeft w:val="0"/>
                                              <w:marRight w:val="0"/>
                                              <w:marTop w:val="0"/>
                                              <w:marBottom w:val="0"/>
                                              <w:divBdr>
                                                <w:top w:val="none" w:sz="0" w:space="0" w:color="auto"/>
                                                <w:left w:val="none" w:sz="0" w:space="0" w:color="auto"/>
                                                <w:bottom w:val="none" w:sz="0" w:space="0" w:color="auto"/>
                                                <w:right w:val="none" w:sz="0" w:space="0" w:color="auto"/>
                                              </w:divBdr>
                                              <w:divsChild>
                                                <w:div w:id="9007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sagepub.com/doi/10.1177/1476718X2210986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AR" sz="1200" b="1" i="0" u="none" strike="noStrike" baseline="0">
                <a:solidFill>
                  <a:srgbClr val="002060"/>
                </a:solidFill>
                <a:effectLst/>
                <a:latin typeface="Arial" panose="020B0604020202020204" pitchFamily="34" charset="0"/>
                <a:cs typeface="Arial" panose="020B0604020202020204" pitchFamily="34" charset="0"/>
              </a:rPr>
              <a:t>Cuestionario evaluativo de contextos linguisticos preverbales en el niño pequeño  </a:t>
            </a:r>
            <a:endParaRPr lang="es-ES" sz="1200">
              <a:solidFill>
                <a:srgbClr val="002060"/>
              </a:solidFill>
              <a:latin typeface="Arial" panose="020B0604020202020204" pitchFamily="34" charset="0"/>
              <a:cs typeface="Arial" panose="020B0604020202020204" pitchFamily="34" charset="0"/>
            </a:endParaRPr>
          </a:p>
        </c:rich>
      </c:tx>
      <c:overlay val="0"/>
    </c:title>
    <c:autoTitleDeleted val="0"/>
    <c:plotArea>
      <c:layout/>
      <c:barChart>
        <c:barDir val="col"/>
        <c:grouping val="clustered"/>
        <c:varyColors val="0"/>
        <c:ser>
          <c:idx val="0"/>
          <c:order val="0"/>
          <c:tx>
            <c:strRef>
              <c:f>Hoja1!$B$1</c:f>
              <c:strCache>
                <c:ptCount val="1"/>
                <c:pt idx="0">
                  <c:v>100 %</c:v>
                </c:pt>
              </c:strCache>
            </c:strRef>
          </c:tx>
          <c:invertIfNegative val="0"/>
          <c:cat>
            <c:strRef>
              <c:f>Hoja1!$A$2:$A$5</c:f>
              <c:strCache>
                <c:ptCount val="4"/>
                <c:pt idx="0">
                  <c:v>A</c:v>
                </c:pt>
                <c:pt idx="1">
                  <c:v>B</c:v>
                </c:pt>
                <c:pt idx="2">
                  <c:v>C</c:v>
                </c:pt>
                <c:pt idx="3">
                  <c:v>D</c:v>
                </c:pt>
              </c:strCache>
            </c:strRef>
          </c:cat>
          <c:val>
            <c:numRef>
              <c:f>Hoja1!$B$2:$B$5</c:f>
              <c:numCache>
                <c:formatCode>General</c:formatCode>
                <c:ptCount val="4"/>
              </c:numCache>
            </c:numRef>
          </c:val>
          <c:extLst>
            <c:ext xmlns:c16="http://schemas.microsoft.com/office/drawing/2014/chart" uri="{C3380CC4-5D6E-409C-BE32-E72D297353CC}">
              <c16:uniqueId val="{00000000-F4BC-448F-9B63-D1C3EA8CD168}"/>
            </c:ext>
          </c:extLst>
        </c:ser>
        <c:ser>
          <c:idx val="1"/>
          <c:order val="1"/>
          <c:tx>
            <c:strRef>
              <c:f>Hoja1!$C$1</c:f>
              <c:strCache>
                <c:ptCount val="1"/>
                <c:pt idx="0">
                  <c:v>90 %</c:v>
                </c:pt>
              </c:strCache>
            </c:strRef>
          </c:tx>
          <c:invertIfNegative val="0"/>
          <c:cat>
            <c:strRef>
              <c:f>Hoja1!$A$2:$A$5</c:f>
              <c:strCache>
                <c:ptCount val="4"/>
                <c:pt idx="0">
                  <c:v>A</c:v>
                </c:pt>
                <c:pt idx="1">
                  <c:v>B</c:v>
                </c:pt>
                <c:pt idx="2">
                  <c:v>C</c:v>
                </c:pt>
                <c:pt idx="3">
                  <c:v>D</c:v>
                </c:pt>
              </c:strCache>
            </c:strRef>
          </c:cat>
          <c:val>
            <c:numRef>
              <c:f>Hoja1!$C$2:$C$5</c:f>
              <c:numCache>
                <c:formatCode>General</c:formatCode>
                <c:ptCount val="4"/>
                <c:pt idx="3" formatCode="0\ &quot;%&quot;">
                  <c:v>90</c:v>
                </c:pt>
              </c:numCache>
            </c:numRef>
          </c:val>
          <c:extLst>
            <c:ext xmlns:c16="http://schemas.microsoft.com/office/drawing/2014/chart" uri="{C3380CC4-5D6E-409C-BE32-E72D297353CC}">
              <c16:uniqueId val="{00000001-F4BC-448F-9B63-D1C3EA8CD168}"/>
            </c:ext>
          </c:extLst>
        </c:ser>
        <c:ser>
          <c:idx val="2"/>
          <c:order val="2"/>
          <c:tx>
            <c:strRef>
              <c:f>Hoja1!$D$1</c:f>
              <c:strCache>
                <c:ptCount val="1"/>
                <c:pt idx="0">
                  <c:v>80 %</c:v>
                </c:pt>
              </c:strCache>
            </c:strRef>
          </c:tx>
          <c:invertIfNegative val="0"/>
          <c:cat>
            <c:strRef>
              <c:f>Hoja1!$A$2:$A$5</c:f>
              <c:strCache>
                <c:ptCount val="4"/>
                <c:pt idx="0">
                  <c:v>A</c:v>
                </c:pt>
                <c:pt idx="1">
                  <c:v>B</c:v>
                </c:pt>
                <c:pt idx="2">
                  <c:v>C</c:v>
                </c:pt>
                <c:pt idx="3">
                  <c:v>D</c:v>
                </c:pt>
              </c:strCache>
            </c:strRef>
          </c:cat>
          <c:val>
            <c:numRef>
              <c:f>Hoja1!$D$2:$D$5</c:f>
              <c:numCache>
                <c:formatCode>General</c:formatCode>
                <c:ptCount val="4"/>
              </c:numCache>
            </c:numRef>
          </c:val>
          <c:extLst>
            <c:ext xmlns:c16="http://schemas.microsoft.com/office/drawing/2014/chart" uri="{C3380CC4-5D6E-409C-BE32-E72D297353CC}">
              <c16:uniqueId val="{00000002-F4BC-448F-9B63-D1C3EA8CD168}"/>
            </c:ext>
          </c:extLst>
        </c:ser>
        <c:ser>
          <c:idx val="3"/>
          <c:order val="3"/>
          <c:tx>
            <c:strRef>
              <c:f>Hoja1!$E$1</c:f>
              <c:strCache>
                <c:ptCount val="1"/>
                <c:pt idx="0">
                  <c:v>70 %</c:v>
                </c:pt>
              </c:strCache>
            </c:strRef>
          </c:tx>
          <c:invertIfNegative val="0"/>
          <c:cat>
            <c:strRef>
              <c:f>Hoja1!$A$2:$A$5</c:f>
              <c:strCache>
                <c:ptCount val="4"/>
                <c:pt idx="0">
                  <c:v>A</c:v>
                </c:pt>
                <c:pt idx="1">
                  <c:v>B</c:v>
                </c:pt>
                <c:pt idx="2">
                  <c:v>C</c:v>
                </c:pt>
                <c:pt idx="3">
                  <c:v>D</c:v>
                </c:pt>
              </c:strCache>
            </c:strRef>
          </c:cat>
          <c:val>
            <c:numRef>
              <c:f>Hoja1!$E$2:$E$5</c:f>
              <c:numCache>
                <c:formatCode>General</c:formatCode>
                <c:ptCount val="4"/>
                <c:pt idx="2" formatCode="0\ &quot;%&quot;">
                  <c:v>75</c:v>
                </c:pt>
              </c:numCache>
            </c:numRef>
          </c:val>
          <c:extLst>
            <c:ext xmlns:c16="http://schemas.microsoft.com/office/drawing/2014/chart" uri="{C3380CC4-5D6E-409C-BE32-E72D297353CC}">
              <c16:uniqueId val="{00000003-F4BC-448F-9B63-D1C3EA8CD168}"/>
            </c:ext>
          </c:extLst>
        </c:ser>
        <c:ser>
          <c:idx val="4"/>
          <c:order val="4"/>
          <c:tx>
            <c:strRef>
              <c:f>Hoja1!$F$1</c:f>
              <c:strCache>
                <c:ptCount val="1"/>
                <c:pt idx="0">
                  <c:v>60 %</c:v>
                </c:pt>
              </c:strCache>
            </c:strRef>
          </c:tx>
          <c:invertIfNegative val="0"/>
          <c:cat>
            <c:strRef>
              <c:f>Hoja1!$A$2:$A$5</c:f>
              <c:strCache>
                <c:ptCount val="4"/>
                <c:pt idx="0">
                  <c:v>A</c:v>
                </c:pt>
                <c:pt idx="1">
                  <c:v>B</c:v>
                </c:pt>
                <c:pt idx="2">
                  <c:v>C</c:v>
                </c:pt>
                <c:pt idx="3">
                  <c:v>D</c:v>
                </c:pt>
              </c:strCache>
            </c:strRef>
          </c:cat>
          <c:val>
            <c:numRef>
              <c:f>Hoja1!$F$2:$F$5</c:f>
              <c:numCache>
                <c:formatCode>General</c:formatCode>
                <c:ptCount val="4"/>
              </c:numCache>
            </c:numRef>
          </c:val>
          <c:extLst>
            <c:ext xmlns:c16="http://schemas.microsoft.com/office/drawing/2014/chart" uri="{C3380CC4-5D6E-409C-BE32-E72D297353CC}">
              <c16:uniqueId val="{00000004-F4BC-448F-9B63-D1C3EA8CD168}"/>
            </c:ext>
          </c:extLst>
        </c:ser>
        <c:ser>
          <c:idx val="5"/>
          <c:order val="5"/>
          <c:tx>
            <c:strRef>
              <c:f>Hoja1!$G$1</c:f>
              <c:strCache>
                <c:ptCount val="1"/>
                <c:pt idx="0">
                  <c:v>50 %</c:v>
                </c:pt>
              </c:strCache>
            </c:strRef>
          </c:tx>
          <c:invertIfNegative val="0"/>
          <c:cat>
            <c:strRef>
              <c:f>Hoja1!$A$2:$A$5</c:f>
              <c:strCache>
                <c:ptCount val="4"/>
                <c:pt idx="0">
                  <c:v>A</c:v>
                </c:pt>
                <c:pt idx="1">
                  <c:v>B</c:v>
                </c:pt>
                <c:pt idx="2">
                  <c:v>C</c:v>
                </c:pt>
                <c:pt idx="3">
                  <c:v>D</c:v>
                </c:pt>
              </c:strCache>
            </c:strRef>
          </c:cat>
          <c:val>
            <c:numRef>
              <c:f>Hoja1!$G$2:$G$5</c:f>
              <c:numCache>
                <c:formatCode>General</c:formatCode>
                <c:ptCount val="4"/>
                <c:pt idx="0" formatCode="0\ &quot;%&quot;">
                  <c:v>56</c:v>
                </c:pt>
              </c:numCache>
            </c:numRef>
          </c:val>
          <c:extLst>
            <c:ext xmlns:c16="http://schemas.microsoft.com/office/drawing/2014/chart" uri="{C3380CC4-5D6E-409C-BE32-E72D297353CC}">
              <c16:uniqueId val="{00000005-F4BC-448F-9B63-D1C3EA8CD168}"/>
            </c:ext>
          </c:extLst>
        </c:ser>
        <c:ser>
          <c:idx val="6"/>
          <c:order val="6"/>
          <c:tx>
            <c:strRef>
              <c:f>Hoja1!$H$1</c:f>
              <c:strCache>
                <c:ptCount val="1"/>
                <c:pt idx="0">
                  <c:v>40 %</c:v>
                </c:pt>
              </c:strCache>
            </c:strRef>
          </c:tx>
          <c:invertIfNegative val="0"/>
          <c:cat>
            <c:strRef>
              <c:f>Hoja1!$A$2:$A$5</c:f>
              <c:strCache>
                <c:ptCount val="4"/>
                <c:pt idx="0">
                  <c:v>A</c:v>
                </c:pt>
                <c:pt idx="1">
                  <c:v>B</c:v>
                </c:pt>
                <c:pt idx="2">
                  <c:v>C</c:v>
                </c:pt>
                <c:pt idx="3">
                  <c:v>D</c:v>
                </c:pt>
              </c:strCache>
            </c:strRef>
          </c:cat>
          <c:val>
            <c:numRef>
              <c:f>Hoja1!$H$2:$H$5</c:f>
              <c:numCache>
                <c:formatCode>General</c:formatCode>
                <c:ptCount val="4"/>
              </c:numCache>
            </c:numRef>
          </c:val>
          <c:extLst>
            <c:ext xmlns:c16="http://schemas.microsoft.com/office/drawing/2014/chart" uri="{C3380CC4-5D6E-409C-BE32-E72D297353CC}">
              <c16:uniqueId val="{00000006-F4BC-448F-9B63-D1C3EA8CD168}"/>
            </c:ext>
          </c:extLst>
        </c:ser>
        <c:ser>
          <c:idx val="7"/>
          <c:order val="7"/>
          <c:tx>
            <c:strRef>
              <c:f>Hoja1!$I$1</c:f>
              <c:strCache>
                <c:ptCount val="1"/>
                <c:pt idx="0">
                  <c:v>30 %</c:v>
                </c:pt>
              </c:strCache>
            </c:strRef>
          </c:tx>
          <c:invertIfNegative val="0"/>
          <c:cat>
            <c:strRef>
              <c:f>Hoja1!$A$2:$A$5</c:f>
              <c:strCache>
                <c:ptCount val="4"/>
                <c:pt idx="0">
                  <c:v>A</c:v>
                </c:pt>
                <c:pt idx="1">
                  <c:v>B</c:v>
                </c:pt>
                <c:pt idx="2">
                  <c:v>C</c:v>
                </c:pt>
                <c:pt idx="3">
                  <c:v>D</c:v>
                </c:pt>
              </c:strCache>
            </c:strRef>
          </c:cat>
          <c:val>
            <c:numRef>
              <c:f>Hoja1!$I$2:$I$5</c:f>
              <c:numCache>
                <c:formatCode>0\ "%"</c:formatCode>
                <c:ptCount val="4"/>
                <c:pt idx="1">
                  <c:v>36</c:v>
                </c:pt>
              </c:numCache>
            </c:numRef>
          </c:val>
          <c:extLst>
            <c:ext xmlns:c16="http://schemas.microsoft.com/office/drawing/2014/chart" uri="{C3380CC4-5D6E-409C-BE32-E72D297353CC}">
              <c16:uniqueId val="{00000007-F4BC-448F-9B63-D1C3EA8CD168}"/>
            </c:ext>
          </c:extLst>
        </c:ser>
        <c:ser>
          <c:idx val="8"/>
          <c:order val="8"/>
          <c:tx>
            <c:strRef>
              <c:f>Hoja1!$J$1</c:f>
              <c:strCache>
                <c:ptCount val="1"/>
                <c:pt idx="0">
                  <c:v>20 %</c:v>
                </c:pt>
              </c:strCache>
            </c:strRef>
          </c:tx>
          <c:invertIfNegative val="0"/>
          <c:cat>
            <c:strRef>
              <c:f>Hoja1!$A$2:$A$5</c:f>
              <c:strCache>
                <c:ptCount val="4"/>
                <c:pt idx="0">
                  <c:v>A</c:v>
                </c:pt>
                <c:pt idx="1">
                  <c:v>B</c:v>
                </c:pt>
                <c:pt idx="2">
                  <c:v>C</c:v>
                </c:pt>
                <c:pt idx="3">
                  <c:v>D</c:v>
                </c:pt>
              </c:strCache>
            </c:strRef>
          </c:cat>
          <c:val>
            <c:numRef>
              <c:f>Hoja1!$J$2:$J$5</c:f>
              <c:numCache>
                <c:formatCode>General</c:formatCode>
                <c:ptCount val="4"/>
              </c:numCache>
            </c:numRef>
          </c:val>
          <c:extLst>
            <c:ext xmlns:c16="http://schemas.microsoft.com/office/drawing/2014/chart" uri="{C3380CC4-5D6E-409C-BE32-E72D297353CC}">
              <c16:uniqueId val="{00000008-F4BC-448F-9B63-D1C3EA8CD168}"/>
            </c:ext>
          </c:extLst>
        </c:ser>
        <c:ser>
          <c:idx val="9"/>
          <c:order val="9"/>
          <c:tx>
            <c:strRef>
              <c:f>Hoja1!$K$1</c:f>
              <c:strCache>
                <c:ptCount val="1"/>
                <c:pt idx="0">
                  <c:v>10 %</c:v>
                </c:pt>
              </c:strCache>
            </c:strRef>
          </c:tx>
          <c:invertIfNegative val="0"/>
          <c:cat>
            <c:strRef>
              <c:f>Hoja1!$A$2:$A$5</c:f>
              <c:strCache>
                <c:ptCount val="4"/>
                <c:pt idx="0">
                  <c:v>A</c:v>
                </c:pt>
                <c:pt idx="1">
                  <c:v>B</c:v>
                </c:pt>
                <c:pt idx="2">
                  <c:v>C</c:v>
                </c:pt>
                <c:pt idx="3">
                  <c:v>D</c:v>
                </c:pt>
              </c:strCache>
            </c:strRef>
          </c:cat>
          <c:val>
            <c:numRef>
              <c:f>Hoja1!$K$2:$K$5</c:f>
              <c:numCache>
                <c:formatCode>General</c:formatCode>
                <c:ptCount val="4"/>
              </c:numCache>
            </c:numRef>
          </c:val>
          <c:extLst>
            <c:ext xmlns:c16="http://schemas.microsoft.com/office/drawing/2014/chart" uri="{C3380CC4-5D6E-409C-BE32-E72D297353CC}">
              <c16:uniqueId val="{00000009-F4BC-448F-9B63-D1C3EA8CD168}"/>
            </c:ext>
          </c:extLst>
        </c:ser>
        <c:dLbls>
          <c:showLegendKey val="0"/>
          <c:showVal val="0"/>
          <c:showCatName val="0"/>
          <c:showSerName val="0"/>
          <c:showPercent val="0"/>
          <c:showBubbleSize val="0"/>
        </c:dLbls>
        <c:gapWidth val="150"/>
        <c:axId val="359884288"/>
        <c:axId val="359886208"/>
      </c:barChart>
      <c:catAx>
        <c:axId val="359884288"/>
        <c:scaling>
          <c:orientation val="minMax"/>
        </c:scaling>
        <c:delete val="0"/>
        <c:axPos val="b"/>
        <c:numFmt formatCode="General" sourceLinked="1"/>
        <c:majorTickMark val="none"/>
        <c:minorTickMark val="none"/>
        <c:tickLblPos val="nextTo"/>
        <c:crossAx val="359886208"/>
        <c:crosses val="autoZero"/>
        <c:auto val="1"/>
        <c:lblAlgn val="ctr"/>
        <c:lblOffset val="100"/>
        <c:noMultiLvlLbl val="0"/>
      </c:catAx>
      <c:valAx>
        <c:axId val="359886208"/>
        <c:scaling>
          <c:orientation val="minMax"/>
          <c:max val="100"/>
        </c:scaling>
        <c:delete val="0"/>
        <c:axPos val="l"/>
        <c:majorGridlines/>
        <c:title>
          <c:tx>
            <c:rich>
              <a:bodyPr/>
              <a:lstStyle/>
              <a:p>
                <a:pPr>
                  <a:defRPr/>
                </a:pPr>
                <a:r>
                  <a:rPr lang="es-ES"/>
                  <a:t>RENDIMIENTO</a:t>
                </a:r>
              </a:p>
            </c:rich>
          </c:tx>
          <c:overlay val="0"/>
        </c:title>
        <c:numFmt formatCode="General" sourceLinked="1"/>
        <c:majorTickMark val="none"/>
        <c:minorTickMark val="none"/>
        <c:tickLblPos val="nextTo"/>
        <c:crossAx val="35988428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EA65-19DA-4112-A590-0E275D93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44</Pages>
  <Words>10655</Words>
  <Characters>58603</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dc:creator>
  <cp:lastModifiedBy>Nora Centurion</cp:lastModifiedBy>
  <cp:revision>144</cp:revision>
  <cp:lastPrinted>2013-11-19T01:14:00Z</cp:lastPrinted>
  <dcterms:created xsi:type="dcterms:W3CDTF">2023-01-26T13:48:00Z</dcterms:created>
  <dcterms:modified xsi:type="dcterms:W3CDTF">2023-10-11T11:21:00Z</dcterms:modified>
</cp:coreProperties>
</file>